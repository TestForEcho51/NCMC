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2DDCE" w14:textId="77777777" w:rsidR="00336906" w:rsidRDefault="00336906" w:rsidP="00110C04">
      <w:pPr>
        <w:jc w:val="right"/>
      </w:pPr>
      <w:r>
        <w:rPr>
          <w:noProof/>
        </w:rPr>
        <w:drawing>
          <wp:inline distT="0" distB="0" distL="0" distR="0" wp14:anchorId="4FBBC35A" wp14:editId="293F05AE">
            <wp:extent cx="1588135" cy="496730"/>
            <wp:effectExtent l="0" t="0" r="12065" b="11430"/>
            <wp:docPr id="1" name="Picture 1" descr="../../../Graphics/North%20Central%20logo/it's-what-matters-2015.png" title="North Central Michiga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s/North%20Central%20logo/it's-what-matters-201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5382" cy="511508"/>
                    </a:xfrm>
                    <a:prstGeom prst="rect">
                      <a:avLst/>
                    </a:prstGeom>
                    <a:noFill/>
                    <a:ln>
                      <a:noFill/>
                    </a:ln>
                  </pic:spPr>
                </pic:pic>
              </a:graphicData>
            </a:graphic>
          </wp:inline>
        </w:drawing>
      </w:r>
    </w:p>
    <w:p w14:paraId="1C4C204A" w14:textId="4C97C948" w:rsidR="00F51E9F" w:rsidRPr="00F51E9F" w:rsidRDefault="00D15AD1" w:rsidP="00790264">
      <w:pPr>
        <w:pStyle w:val="Title"/>
      </w:pPr>
      <w:r>
        <w:t>CIS 100</w:t>
      </w:r>
      <w:r w:rsidR="00F51E9F" w:rsidRPr="006928AD">
        <w:t xml:space="preserve"> </w:t>
      </w:r>
      <w:r w:rsidR="00336906" w:rsidRPr="006928AD">
        <w:t>Syllabus</w:t>
      </w:r>
      <w:r w:rsidR="00F51E9F" w:rsidRPr="006928AD">
        <w:br/>
      </w:r>
      <w:r>
        <w:rPr>
          <w:sz w:val="28"/>
          <w:szCs w:val="28"/>
        </w:rPr>
        <w:t xml:space="preserve">Introduction </w:t>
      </w:r>
      <w:proofErr w:type="gramStart"/>
      <w:r>
        <w:rPr>
          <w:sz w:val="28"/>
          <w:szCs w:val="28"/>
        </w:rPr>
        <w:t>To</w:t>
      </w:r>
      <w:proofErr w:type="gramEnd"/>
      <w:r>
        <w:rPr>
          <w:sz w:val="28"/>
          <w:szCs w:val="28"/>
        </w:rPr>
        <w:t xml:space="preserve"> Computers</w:t>
      </w:r>
      <w:r w:rsidR="004231BF">
        <w:rPr>
          <w:sz w:val="28"/>
          <w:szCs w:val="28"/>
        </w:rPr>
        <w:t xml:space="preserve"> </w:t>
      </w:r>
      <w:r w:rsidR="00FC5030">
        <w:rPr>
          <w:sz w:val="28"/>
          <w:szCs w:val="28"/>
        </w:rPr>
        <w:t>–</w:t>
      </w:r>
      <w:r w:rsidR="00F51E9F" w:rsidRPr="006928AD">
        <w:rPr>
          <w:sz w:val="28"/>
          <w:szCs w:val="28"/>
        </w:rPr>
        <w:t xml:space="preserve"> </w:t>
      </w:r>
      <w:r w:rsidR="007011A1">
        <w:rPr>
          <w:sz w:val="28"/>
          <w:szCs w:val="28"/>
        </w:rPr>
        <w:t>Winter</w:t>
      </w:r>
      <w:r w:rsidR="007240FE">
        <w:rPr>
          <w:sz w:val="28"/>
          <w:szCs w:val="28"/>
        </w:rPr>
        <w:t xml:space="preserve"> 202</w:t>
      </w:r>
      <w:r w:rsidR="007011A1">
        <w:rPr>
          <w:sz w:val="28"/>
          <w:szCs w:val="28"/>
        </w:rPr>
        <w:t>1</w:t>
      </w:r>
    </w:p>
    <w:p w14:paraId="07041486" w14:textId="77777777" w:rsidR="00336906" w:rsidRDefault="00336906" w:rsidP="00336906"/>
    <w:p w14:paraId="58E7E256" w14:textId="31C0EC33" w:rsidR="005E3877" w:rsidRDefault="001B6A34">
      <w:pPr>
        <w:pStyle w:val="TOC1"/>
        <w:tabs>
          <w:tab w:val="right" w:leader="dot" w:pos="10214"/>
        </w:tabs>
        <w:rPr>
          <w:rFonts w:asciiTheme="minorHAnsi" w:eastAsiaTheme="minorEastAsia" w:hAnsiTheme="minorHAnsi"/>
          <w:b w:val="0"/>
          <w:bCs w:val="0"/>
          <w:noProof/>
          <w:color w:val="auto"/>
        </w:rPr>
      </w:pPr>
      <w:r w:rsidRPr="006928AD">
        <w:fldChar w:fldCharType="begin"/>
      </w:r>
      <w:r w:rsidRPr="006928AD">
        <w:instrText xml:space="preserve"> TOC \o "1-3" </w:instrText>
      </w:r>
      <w:r w:rsidRPr="006928AD">
        <w:fldChar w:fldCharType="separate"/>
      </w:r>
      <w:r w:rsidR="005E3877">
        <w:rPr>
          <w:noProof/>
        </w:rPr>
        <w:t>Section 1: Course Overview</w:t>
      </w:r>
      <w:r w:rsidR="005E3877">
        <w:rPr>
          <w:noProof/>
        </w:rPr>
        <w:tab/>
      </w:r>
      <w:r w:rsidR="005E3877">
        <w:rPr>
          <w:noProof/>
        </w:rPr>
        <w:fldChar w:fldCharType="begin"/>
      </w:r>
      <w:r w:rsidR="005E3877">
        <w:rPr>
          <w:noProof/>
        </w:rPr>
        <w:instrText xml:space="preserve"> PAGEREF _Toc26514506 \h </w:instrText>
      </w:r>
      <w:r w:rsidR="005E3877">
        <w:rPr>
          <w:noProof/>
        </w:rPr>
      </w:r>
      <w:r w:rsidR="005E3877">
        <w:rPr>
          <w:noProof/>
        </w:rPr>
        <w:fldChar w:fldCharType="separate"/>
      </w:r>
      <w:r w:rsidR="002923DE">
        <w:rPr>
          <w:noProof/>
        </w:rPr>
        <w:t>1</w:t>
      </w:r>
      <w:r w:rsidR="005E3877">
        <w:rPr>
          <w:noProof/>
        </w:rPr>
        <w:fldChar w:fldCharType="end"/>
      </w:r>
    </w:p>
    <w:p w14:paraId="52E2E0F9" w14:textId="0E66404A" w:rsidR="005E3877" w:rsidRDefault="005E3877">
      <w:pPr>
        <w:pStyle w:val="TOC1"/>
        <w:tabs>
          <w:tab w:val="right" w:leader="dot" w:pos="10214"/>
        </w:tabs>
        <w:rPr>
          <w:rFonts w:asciiTheme="minorHAnsi" w:eastAsiaTheme="minorEastAsia" w:hAnsiTheme="minorHAnsi"/>
          <w:b w:val="0"/>
          <w:bCs w:val="0"/>
          <w:noProof/>
          <w:color w:val="auto"/>
        </w:rPr>
      </w:pPr>
      <w:r>
        <w:rPr>
          <w:noProof/>
        </w:rPr>
        <w:t>Section 2: Course Material and Tech Requirements</w:t>
      </w:r>
      <w:r>
        <w:rPr>
          <w:noProof/>
        </w:rPr>
        <w:tab/>
      </w:r>
      <w:r>
        <w:rPr>
          <w:noProof/>
        </w:rPr>
        <w:fldChar w:fldCharType="begin"/>
      </w:r>
      <w:r>
        <w:rPr>
          <w:noProof/>
        </w:rPr>
        <w:instrText xml:space="preserve"> PAGEREF _Toc26514507 \h </w:instrText>
      </w:r>
      <w:r>
        <w:rPr>
          <w:noProof/>
        </w:rPr>
      </w:r>
      <w:r>
        <w:rPr>
          <w:noProof/>
        </w:rPr>
        <w:fldChar w:fldCharType="separate"/>
      </w:r>
      <w:r w:rsidR="002923DE">
        <w:rPr>
          <w:noProof/>
        </w:rPr>
        <w:t>2</w:t>
      </w:r>
      <w:r>
        <w:rPr>
          <w:noProof/>
        </w:rPr>
        <w:fldChar w:fldCharType="end"/>
      </w:r>
    </w:p>
    <w:p w14:paraId="64DD813A" w14:textId="0854254D" w:rsidR="005E3877" w:rsidRDefault="005E3877">
      <w:pPr>
        <w:pStyle w:val="TOC1"/>
        <w:tabs>
          <w:tab w:val="right" w:leader="dot" w:pos="10214"/>
        </w:tabs>
        <w:rPr>
          <w:rFonts w:asciiTheme="minorHAnsi" w:eastAsiaTheme="minorEastAsia" w:hAnsiTheme="minorHAnsi"/>
          <w:b w:val="0"/>
          <w:bCs w:val="0"/>
          <w:noProof/>
          <w:color w:val="auto"/>
        </w:rPr>
      </w:pPr>
      <w:r>
        <w:rPr>
          <w:noProof/>
        </w:rPr>
        <w:t>Section 3: Communication Policy</w:t>
      </w:r>
      <w:r>
        <w:rPr>
          <w:noProof/>
        </w:rPr>
        <w:tab/>
      </w:r>
      <w:r>
        <w:rPr>
          <w:noProof/>
        </w:rPr>
        <w:fldChar w:fldCharType="begin"/>
      </w:r>
      <w:r>
        <w:rPr>
          <w:noProof/>
        </w:rPr>
        <w:instrText xml:space="preserve"> PAGEREF _Toc26514508 \h </w:instrText>
      </w:r>
      <w:r>
        <w:rPr>
          <w:noProof/>
        </w:rPr>
      </w:r>
      <w:r>
        <w:rPr>
          <w:noProof/>
        </w:rPr>
        <w:fldChar w:fldCharType="separate"/>
      </w:r>
      <w:r w:rsidR="002923DE">
        <w:rPr>
          <w:noProof/>
        </w:rPr>
        <w:t>3</w:t>
      </w:r>
      <w:r>
        <w:rPr>
          <w:noProof/>
        </w:rPr>
        <w:fldChar w:fldCharType="end"/>
      </w:r>
    </w:p>
    <w:p w14:paraId="20B386EF" w14:textId="51A3F4B5" w:rsidR="005E3877" w:rsidRDefault="005E3877">
      <w:pPr>
        <w:pStyle w:val="TOC1"/>
        <w:tabs>
          <w:tab w:val="right" w:leader="dot" w:pos="10214"/>
        </w:tabs>
        <w:rPr>
          <w:rFonts w:asciiTheme="minorHAnsi" w:eastAsiaTheme="minorEastAsia" w:hAnsiTheme="minorHAnsi"/>
          <w:b w:val="0"/>
          <w:bCs w:val="0"/>
          <w:noProof/>
          <w:color w:val="auto"/>
        </w:rPr>
      </w:pPr>
      <w:r>
        <w:rPr>
          <w:noProof/>
        </w:rPr>
        <w:t>Section 4: Other Policies</w:t>
      </w:r>
      <w:r>
        <w:rPr>
          <w:noProof/>
        </w:rPr>
        <w:tab/>
      </w:r>
      <w:r>
        <w:rPr>
          <w:noProof/>
        </w:rPr>
        <w:fldChar w:fldCharType="begin"/>
      </w:r>
      <w:r>
        <w:rPr>
          <w:noProof/>
        </w:rPr>
        <w:instrText xml:space="preserve"> PAGEREF _Toc26514509 \h </w:instrText>
      </w:r>
      <w:r>
        <w:rPr>
          <w:noProof/>
        </w:rPr>
      </w:r>
      <w:r>
        <w:rPr>
          <w:noProof/>
        </w:rPr>
        <w:fldChar w:fldCharType="separate"/>
      </w:r>
      <w:r w:rsidR="002923DE">
        <w:rPr>
          <w:noProof/>
        </w:rPr>
        <w:t>4</w:t>
      </w:r>
      <w:r>
        <w:rPr>
          <w:noProof/>
        </w:rPr>
        <w:fldChar w:fldCharType="end"/>
      </w:r>
    </w:p>
    <w:p w14:paraId="224C31C7" w14:textId="170232F7" w:rsidR="005E3877" w:rsidRDefault="005E3877">
      <w:pPr>
        <w:pStyle w:val="TOC1"/>
        <w:tabs>
          <w:tab w:val="right" w:leader="dot" w:pos="10214"/>
        </w:tabs>
        <w:rPr>
          <w:rFonts w:asciiTheme="minorHAnsi" w:eastAsiaTheme="minorEastAsia" w:hAnsiTheme="minorHAnsi"/>
          <w:b w:val="0"/>
          <w:bCs w:val="0"/>
          <w:noProof/>
          <w:color w:val="auto"/>
        </w:rPr>
      </w:pPr>
      <w:r>
        <w:rPr>
          <w:noProof/>
        </w:rPr>
        <w:t>Section 5: Grading</w:t>
      </w:r>
      <w:r>
        <w:rPr>
          <w:noProof/>
        </w:rPr>
        <w:tab/>
      </w:r>
      <w:r>
        <w:rPr>
          <w:noProof/>
        </w:rPr>
        <w:fldChar w:fldCharType="begin"/>
      </w:r>
      <w:r>
        <w:rPr>
          <w:noProof/>
        </w:rPr>
        <w:instrText xml:space="preserve"> PAGEREF _Toc26514510 \h </w:instrText>
      </w:r>
      <w:r>
        <w:rPr>
          <w:noProof/>
        </w:rPr>
      </w:r>
      <w:r>
        <w:rPr>
          <w:noProof/>
        </w:rPr>
        <w:fldChar w:fldCharType="separate"/>
      </w:r>
      <w:r w:rsidR="002923DE">
        <w:rPr>
          <w:noProof/>
        </w:rPr>
        <w:t>6</w:t>
      </w:r>
      <w:r>
        <w:rPr>
          <w:noProof/>
        </w:rPr>
        <w:fldChar w:fldCharType="end"/>
      </w:r>
    </w:p>
    <w:p w14:paraId="601E668C" w14:textId="5BE8B4CD" w:rsidR="005E3877" w:rsidRDefault="005E3877">
      <w:pPr>
        <w:pStyle w:val="TOC1"/>
        <w:tabs>
          <w:tab w:val="right" w:leader="dot" w:pos="10214"/>
        </w:tabs>
        <w:rPr>
          <w:rFonts w:asciiTheme="minorHAnsi" w:eastAsiaTheme="minorEastAsia" w:hAnsiTheme="minorHAnsi"/>
          <w:b w:val="0"/>
          <w:bCs w:val="0"/>
          <w:noProof/>
          <w:color w:val="auto"/>
        </w:rPr>
      </w:pPr>
      <w:r>
        <w:rPr>
          <w:noProof/>
        </w:rPr>
        <w:t>Section 6: Student Resources &amp; Support</w:t>
      </w:r>
      <w:r>
        <w:rPr>
          <w:noProof/>
        </w:rPr>
        <w:tab/>
      </w:r>
      <w:r>
        <w:rPr>
          <w:noProof/>
        </w:rPr>
        <w:fldChar w:fldCharType="begin"/>
      </w:r>
      <w:r>
        <w:rPr>
          <w:noProof/>
        </w:rPr>
        <w:instrText xml:space="preserve"> PAGEREF _Toc26514511 \h </w:instrText>
      </w:r>
      <w:r>
        <w:rPr>
          <w:noProof/>
        </w:rPr>
      </w:r>
      <w:r>
        <w:rPr>
          <w:noProof/>
        </w:rPr>
        <w:fldChar w:fldCharType="separate"/>
      </w:r>
      <w:r w:rsidR="002923DE">
        <w:rPr>
          <w:noProof/>
        </w:rPr>
        <w:t>7</w:t>
      </w:r>
      <w:r>
        <w:rPr>
          <w:noProof/>
        </w:rPr>
        <w:fldChar w:fldCharType="end"/>
      </w:r>
    </w:p>
    <w:p w14:paraId="0950FF1A" w14:textId="3881FB13" w:rsidR="005E3877" w:rsidRDefault="005E3877">
      <w:pPr>
        <w:pStyle w:val="TOC1"/>
        <w:tabs>
          <w:tab w:val="right" w:leader="dot" w:pos="10214"/>
        </w:tabs>
        <w:rPr>
          <w:rFonts w:asciiTheme="minorHAnsi" w:eastAsiaTheme="minorEastAsia" w:hAnsiTheme="minorHAnsi"/>
          <w:b w:val="0"/>
          <w:bCs w:val="0"/>
          <w:noProof/>
          <w:color w:val="auto"/>
        </w:rPr>
      </w:pPr>
      <w:r>
        <w:rPr>
          <w:noProof/>
        </w:rPr>
        <w:t>Section 7: Schedule</w:t>
      </w:r>
      <w:r>
        <w:rPr>
          <w:noProof/>
        </w:rPr>
        <w:tab/>
      </w:r>
      <w:r>
        <w:rPr>
          <w:noProof/>
        </w:rPr>
        <w:fldChar w:fldCharType="begin"/>
      </w:r>
      <w:r>
        <w:rPr>
          <w:noProof/>
        </w:rPr>
        <w:instrText xml:space="preserve"> PAGEREF _Toc26514512 \h </w:instrText>
      </w:r>
      <w:r>
        <w:rPr>
          <w:noProof/>
        </w:rPr>
      </w:r>
      <w:r>
        <w:rPr>
          <w:noProof/>
        </w:rPr>
        <w:fldChar w:fldCharType="separate"/>
      </w:r>
      <w:r w:rsidR="002923DE">
        <w:rPr>
          <w:noProof/>
        </w:rPr>
        <w:t>11</w:t>
      </w:r>
      <w:r>
        <w:rPr>
          <w:noProof/>
        </w:rPr>
        <w:fldChar w:fldCharType="end"/>
      </w:r>
    </w:p>
    <w:p w14:paraId="0E03BEA7" w14:textId="03572DB0" w:rsidR="001B6A34" w:rsidRDefault="001B6A34" w:rsidP="00336906">
      <w:r w:rsidRPr="006928AD">
        <w:fldChar w:fldCharType="end"/>
      </w:r>
    </w:p>
    <w:p w14:paraId="4294009E" w14:textId="6C87ED1E" w:rsidR="00336906" w:rsidRDefault="00336906" w:rsidP="001B6A34">
      <w:pPr>
        <w:pStyle w:val="Heading1"/>
      </w:pPr>
      <w:bookmarkStart w:id="0" w:name="_Toc26514506"/>
      <w:r>
        <w:t>Section 1: Course Overview</w:t>
      </w:r>
      <w:bookmarkEnd w:id="0"/>
    </w:p>
    <w:p w14:paraId="6854C4AD" w14:textId="77777777" w:rsidR="00336906" w:rsidRDefault="00336906" w:rsidP="00336906"/>
    <w:p w14:paraId="08B7B592" w14:textId="77777777" w:rsidR="00E948B5" w:rsidRPr="006928AD" w:rsidRDefault="00E948B5" w:rsidP="00E948B5">
      <w:pPr>
        <w:spacing w:after="120"/>
        <w:rPr>
          <w:rStyle w:val="Strong"/>
          <w:sz w:val="28"/>
          <w:szCs w:val="28"/>
        </w:rPr>
      </w:pPr>
      <w:r w:rsidRPr="006928AD">
        <w:rPr>
          <w:rStyle w:val="Strong"/>
          <w:sz w:val="28"/>
          <w:szCs w:val="28"/>
        </w:rPr>
        <w:t>Instructor</w:t>
      </w:r>
    </w:p>
    <w:p w14:paraId="1DF66A13" w14:textId="7093BDF7" w:rsidR="00E948B5" w:rsidRDefault="00D15AD1" w:rsidP="00E948B5">
      <w:pPr>
        <w:rPr>
          <w:b/>
        </w:rPr>
      </w:pPr>
      <w:r>
        <w:rPr>
          <w:b/>
        </w:rPr>
        <w:t>Michael Malleis</w:t>
      </w:r>
    </w:p>
    <w:p w14:paraId="6EEBAB35" w14:textId="12B1C247" w:rsidR="00D15AD1" w:rsidRPr="00D15AD1" w:rsidRDefault="00D15AD1" w:rsidP="00E948B5">
      <w:pPr>
        <w:rPr>
          <w:b/>
        </w:rPr>
      </w:pPr>
      <w:r>
        <w:rPr>
          <w:b/>
        </w:rPr>
        <w:t>Email: mmalleis@ncmich.edu</w:t>
      </w:r>
    </w:p>
    <w:p w14:paraId="31ABFD71" w14:textId="77777777" w:rsidR="00D15AD1" w:rsidRDefault="00D15AD1" w:rsidP="00732181">
      <w:pPr>
        <w:spacing w:after="120"/>
        <w:contextualSpacing/>
        <w:rPr>
          <w:b/>
          <w:bCs/>
        </w:rPr>
      </w:pPr>
      <w:r>
        <w:rPr>
          <w:b/>
          <w:bCs/>
        </w:rPr>
        <w:t xml:space="preserve">Phone: </w:t>
      </w:r>
      <w:r w:rsidRPr="00D15AD1">
        <w:rPr>
          <w:b/>
          <w:bCs/>
        </w:rPr>
        <w:t>(231) 348-6652</w:t>
      </w:r>
    </w:p>
    <w:p w14:paraId="23184FF3" w14:textId="77777777" w:rsidR="000A3BCF" w:rsidRDefault="000A3BCF" w:rsidP="000A3BCF">
      <w:pPr>
        <w:spacing w:after="120"/>
        <w:contextualSpacing/>
      </w:pPr>
      <w:r>
        <w:rPr>
          <w:b/>
          <w:bCs/>
        </w:rPr>
        <w:t xml:space="preserve">Office Hours: </w:t>
      </w:r>
      <w:r w:rsidRPr="005C24C4">
        <w:t>Online Monday, Tuesday, and Thursday 3:00 pm – 5:00 pm or by appointment</w:t>
      </w:r>
    </w:p>
    <w:p w14:paraId="38842AC4" w14:textId="76BFF444" w:rsidR="00E948B5" w:rsidRPr="00D15AD1" w:rsidRDefault="000A3BCF" w:rsidP="000A3BCF">
      <w:pPr>
        <w:spacing w:after="120"/>
        <w:contextualSpacing/>
        <w:rPr>
          <w:b/>
          <w:bCs/>
        </w:rPr>
      </w:pPr>
      <w:r>
        <w:rPr>
          <w:b/>
          <w:bCs/>
        </w:rPr>
        <w:t xml:space="preserve">Zoom Office Hours Link: </w:t>
      </w:r>
      <w:hyperlink r:id="rId6" w:history="1">
        <w:r w:rsidRPr="00F2037E">
          <w:rPr>
            <w:rStyle w:val="Hyperlink"/>
            <w:rFonts w:ascii="Lato" w:eastAsia="Times New Roman" w:hAnsi="Lato" w:cs="Times New Roman"/>
            <w:shd w:val="clear" w:color="auto" w:fill="FFFFFF"/>
          </w:rPr>
          <w:t>https://zoom.us/j/7943762001</w:t>
        </w:r>
      </w:hyperlink>
      <w:r w:rsidR="00E948B5">
        <w:br/>
      </w:r>
    </w:p>
    <w:p w14:paraId="42E8801F" w14:textId="78E9B2FA" w:rsidR="00336906" w:rsidRPr="00E948B5" w:rsidRDefault="00732181" w:rsidP="00732181">
      <w:pPr>
        <w:spacing w:after="120"/>
        <w:rPr>
          <w:rStyle w:val="Strong"/>
          <w:b w:val="0"/>
          <w:bCs w:val="0"/>
        </w:rPr>
      </w:pPr>
      <w:r w:rsidRPr="006928AD">
        <w:rPr>
          <w:rStyle w:val="Strong"/>
          <w:sz w:val="28"/>
          <w:szCs w:val="28"/>
        </w:rPr>
        <w:t>Course Information</w:t>
      </w:r>
    </w:p>
    <w:p w14:paraId="60176E4E" w14:textId="1F36A8AE" w:rsidR="00732181" w:rsidRDefault="00D15AD1" w:rsidP="00336906">
      <w:r>
        <w:t xml:space="preserve">CIS 100 </w:t>
      </w:r>
      <w:r w:rsidR="00FC0042">
        <w:t>OL</w:t>
      </w:r>
      <w:r>
        <w:t xml:space="preserve">A Introduction </w:t>
      </w:r>
      <w:proofErr w:type="gramStart"/>
      <w:r>
        <w:t>To</w:t>
      </w:r>
      <w:proofErr w:type="gramEnd"/>
      <w:r>
        <w:t xml:space="preserve"> Computers</w:t>
      </w:r>
      <w:r w:rsidR="00FC5030">
        <w:br/>
      </w:r>
      <w:r w:rsidR="007240FE">
        <w:t>Winter 202</w:t>
      </w:r>
      <w:r w:rsidR="007011A1">
        <w:t>1</w:t>
      </w:r>
    </w:p>
    <w:p w14:paraId="12A09955" w14:textId="0D28C79B" w:rsidR="0060255E" w:rsidRPr="006928AD" w:rsidRDefault="00FC0042" w:rsidP="00336906">
      <w:r>
        <w:t>Weekly</w:t>
      </w:r>
    </w:p>
    <w:p w14:paraId="6A12B654" w14:textId="2F757024" w:rsidR="00334688" w:rsidRDefault="007011A1" w:rsidP="00E948B5">
      <w:proofErr w:type="gramStart"/>
      <w:r>
        <w:t xml:space="preserve">January </w:t>
      </w:r>
      <w:r w:rsidR="00FC0042">
        <w:t xml:space="preserve"> </w:t>
      </w:r>
      <w:r>
        <w:t>11</w:t>
      </w:r>
      <w:proofErr w:type="gramEnd"/>
      <w:r w:rsidR="00FC0042">
        <w:t>th</w:t>
      </w:r>
      <w:r w:rsidR="00FC5030">
        <w:t xml:space="preserve"> – </w:t>
      </w:r>
      <w:r>
        <w:t>May 7</w:t>
      </w:r>
      <w:r w:rsidR="00FC0042">
        <w:t>th</w:t>
      </w:r>
      <w:r w:rsidR="00FC5030">
        <w:t>, 20</w:t>
      </w:r>
      <w:r w:rsidR="007240FE">
        <w:t>2</w:t>
      </w:r>
      <w:r>
        <w:t>1</w:t>
      </w:r>
    </w:p>
    <w:p w14:paraId="2BEC5E42" w14:textId="77777777" w:rsidR="00E948B5" w:rsidRPr="00E948B5" w:rsidRDefault="00E948B5" w:rsidP="00E948B5">
      <w:pPr>
        <w:rPr>
          <w:rStyle w:val="Strong"/>
          <w:b w:val="0"/>
          <w:bCs w:val="0"/>
        </w:rPr>
      </w:pPr>
    </w:p>
    <w:p w14:paraId="78F7702D" w14:textId="1AEF5168" w:rsidR="00950A6F" w:rsidRPr="006928AD" w:rsidRDefault="00950A6F" w:rsidP="00950A6F">
      <w:pPr>
        <w:spacing w:after="120"/>
        <w:rPr>
          <w:rStyle w:val="Strong"/>
          <w:sz w:val="28"/>
          <w:szCs w:val="28"/>
        </w:rPr>
      </w:pPr>
      <w:r w:rsidRPr="006928AD">
        <w:rPr>
          <w:rStyle w:val="Strong"/>
          <w:sz w:val="28"/>
          <w:szCs w:val="28"/>
        </w:rPr>
        <w:t>Course Overview</w:t>
      </w:r>
    </w:p>
    <w:p w14:paraId="28A8A36C" w14:textId="77777777" w:rsidR="000E4A07" w:rsidRPr="000E4A07" w:rsidRDefault="000E4A07" w:rsidP="000E4A07">
      <w:r w:rsidRPr="000E4A07">
        <w:t>CIS 100 Intro to Computers - The course is a general introduction to computers focusing on basic computer concepts and terminology and the components and functions of computer system hardware and software. Lab work includes introduction to operating systems, the Internet, spreadsheets, word processing and databases.</w:t>
      </w:r>
    </w:p>
    <w:p w14:paraId="6ED6911B" w14:textId="77777777" w:rsidR="007563E8" w:rsidRPr="006928AD" w:rsidRDefault="007563E8" w:rsidP="00336906"/>
    <w:p w14:paraId="564D8D11" w14:textId="4CD6A6CA" w:rsidR="00133C6C" w:rsidRPr="006928AD" w:rsidRDefault="00133C6C" w:rsidP="00133C6C">
      <w:pPr>
        <w:spacing w:after="120"/>
        <w:rPr>
          <w:rStyle w:val="Strong"/>
          <w:sz w:val="28"/>
          <w:szCs w:val="28"/>
        </w:rPr>
      </w:pPr>
      <w:r w:rsidRPr="006928AD">
        <w:rPr>
          <w:rStyle w:val="Strong"/>
          <w:sz w:val="28"/>
          <w:szCs w:val="28"/>
        </w:rPr>
        <w:t>Course Objectives</w:t>
      </w:r>
    </w:p>
    <w:p w14:paraId="105CE1C2" w14:textId="61631E10" w:rsidR="00133C6C" w:rsidRDefault="002E4FC0" w:rsidP="00336906">
      <w:r w:rsidRPr="006928AD">
        <w:t>To complete this course successfully, you will:</w:t>
      </w:r>
    </w:p>
    <w:p w14:paraId="328540B4" w14:textId="77777777" w:rsidR="000E4A07" w:rsidRPr="006928AD" w:rsidRDefault="000E4A07" w:rsidP="00336906"/>
    <w:p w14:paraId="39AB85D2" w14:textId="77777777" w:rsidR="000E4A07" w:rsidRPr="000E4A07" w:rsidRDefault="000E4A07" w:rsidP="000E4A07">
      <w:pPr>
        <w:numPr>
          <w:ilvl w:val="0"/>
          <w:numId w:val="30"/>
        </w:numPr>
      </w:pPr>
      <w:r w:rsidRPr="000E4A07">
        <w:t>Identify the major components of a personal computer.</w:t>
      </w:r>
    </w:p>
    <w:p w14:paraId="04399F3C" w14:textId="77777777" w:rsidR="000E4A07" w:rsidRPr="000E4A07" w:rsidRDefault="000E4A07" w:rsidP="000E4A07">
      <w:pPr>
        <w:numPr>
          <w:ilvl w:val="0"/>
          <w:numId w:val="30"/>
        </w:numPr>
      </w:pPr>
      <w:r w:rsidRPr="000E4A07">
        <w:lastRenderedPageBreak/>
        <w:t>Identify specific hardware components in the computer and describe their function.</w:t>
      </w:r>
    </w:p>
    <w:p w14:paraId="319E8163" w14:textId="77777777" w:rsidR="000E4A07" w:rsidRPr="000E4A07" w:rsidRDefault="000E4A07" w:rsidP="000E4A07">
      <w:pPr>
        <w:numPr>
          <w:ilvl w:val="0"/>
          <w:numId w:val="30"/>
        </w:numPr>
      </w:pPr>
      <w:r w:rsidRPr="000E4A07">
        <w:t>Use multi-media to communicate across the Internet.</w:t>
      </w:r>
    </w:p>
    <w:p w14:paraId="28D67C79" w14:textId="77777777" w:rsidR="000E4A07" w:rsidRPr="000E4A07" w:rsidRDefault="000E4A07" w:rsidP="000E4A07">
      <w:pPr>
        <w:numPr>
          <w:ilvl w:val="0"/>
          <w:numId w:val="30"/>
        </w:numPr>
      </w:pPr>
      <w:r w:rsidRPr="000E4A07">
        <w:t>Use the basic functions of the Windows operation system.</w:t>
      </w:r>
    </w:p>
    <w:p w14:paraId="4771E8B3" w14:textId="77777777" w:rsidR="000E4A07" w:rsidRPr="000E4A07" w:rsidRDefault="000E4A07" w:rsidP="000E4A07">
      <w:pPr>
        <w:numPr>
          <w:ilvl w:val="0"/>
          <w:numId w:val="30"/>
        </w:numPr>
      </w:pPr>
      <w:r w:rsidRPr="000E4A07">
        <w:t>Use knowledge of one software program to implement the functions of a similar program.</w:t>
      </w:r>
    </w:p>
    <w:p w14:paraId="77F90473" w14:textId="77777777" w:rsidR="000E4A07" w:rsidRPr="000E4A07" w:rsidRDefault="000E4A07" w:rsidP="000E4A07">
      <w:pPr>
        <w:numPr>
          <w:ilvl w:val="0"/>
          <w:numId w:val="30"/>
        </w:numPr>
      </w:pPr>
      <w:r w:rsidRPr="000E4A07">
        <w:t>Use the basic knowledge acquired in this course to work in word processing, spreadsheet, presentation, and database application programs.</w:t>
      </w:r>
    </w:p>
    <w:p w14:paraId="272C9F6C" w14:textId="77777777" w:rsidR="000E4A07" w:rsidRPr="000E4A07" w:rsidRDefault="000E4A07" w:rsidP="000E4A07">
      <w:pPr>
        <w:numPr>
          <w:ilvl w:val="0"/>
          <w:numId w:val="30"/>
        </w:numPr>
      </w:pPr>
      <w:r w:rsidRPr="000E4A07">
        <w:t>Discuss the impact of technology and the Internet on government, business, families and individuals.</w:t>
      </w:r>
    </w:p>
    <w:p w14:paraId="75ECBE95" w14:textId="77777777" w:rsidR="000E4A07" w:rsidRPr="000E4A07" w:rsidRDefault="000E4A07" w:rsidP="000E4A07">
      <w:pPr>
        <w:numPr>
          <w:ilvl w:val="0"/>
          <w:numId w:val="30"/>
        </w:numPr>
      </w:pPr>
      <w:r w:rsidRPr="000E4A07">
        <w:t>Be able to use binary and hexadecimal number systems.</w:t>
      </w:r>
    </w:p>
    <w:p w14:paraId="5FBD3718" w14:textId="77777777" w:rsidR="00950A6F" w:rsidRPr="006928AD" w:rsidRDefault="00950A6F" w:rsidP="00336906"/>
    <w:p w14:paraId="73059497" w14:textId="61C98280" w:rsidR="00950A6F" w:rsidRPr="006928AD" w:rsidRDefault="00950A6F" w:rsidP="00950A6F">
      <w:pPr>
        <w:spacing w:after="120"/>
        <w:rPr>
          <w:rStyle w:val="Strong"/>
          <w:sz w:val="28"/>
          <w:szCs w:val="28"/>
        </w:rPr>
      </w:pPr>
      <w:r w:rsidRPr="006928AD">
        <w:rPr>
          <w:rStyle w:val="Strong"/>
          <w:sz w:val="28"/>
          <w:szCs w:val="28"/>
        </w:rPr>
        <w:t>Course Prerequisites</w:t>
      </w:r>
    </w:p>
    <w:p w14:paraId="1FC64250" w14:textId="00FCCDD7" w:rsidR="00E948B5" w:rsidRDefault="000E4A07" w:rsidP="00E948B5">
      <w:r>
        <w:t>None</w:t>
      </w:r>
    </w:p>
    <w:p w14:paraId="09A9B77D" w14:textId="77777777" w:rsidR="00950A6F" w:rsidRDefault="00950A6F" w:rsidP="00336906"/>
    <w:p w14:paraId="7C9DF6C9" w14:textId="4045BF50" w:rsidR="00133C6C" w:rsidRPr="00057DBA" w:rsidRDefault="00057DBA" w:rsidP="001B6A34">
      <w:pPr>
        <w:pStyle w:val="Heading1"/>
      </w:pPr>
      <w:bookmarkStart w:id="1" w:name="_Toc26514507"/>
      <w:r>
        <w:t xml:space="preserve">Section 2: </w:t>
      </w:r>
      <w:r w:rsidR="00133C6C" w:rsidRPr="00057DBA">
        <w:t>Course</w:t>
      </w:r>
      <w:r w:rsidR="00EC7DB1">
        <w:t xml:space="preserve"> Material and Tech</w:t>
      </w:r>
      <w:r w:rsidR="00133C6C" w:rsidRPr="00057DBA">
        <w:t xml:space="preserve"> Requirements</w:t>
      </w:r>
      <w:bookmarkEnd w:id="1"/>
    </w:p>
    <w:p w14:paraId="45CFEE92" w14:textId="77777777" w:rsidR="00057DBA" w:rsidRDefault="00057DBA" w:rsidP="00133C6C">
      <w:pPr>
        <w:rPr>
          <w:b/>
        </w:rPr>
      </w:pPr>
    </w:p>
    <w:p w14:paraId="05DE1CB4" w14:textId="77777777" w:rsidR="00057DBA" w:rsidRPr="006928AD" w:rsidRDefault="00057DBA" w:rsidP="00057DBA">
      <w:pPr>
        <w:spacing w:after="120"/>
        <w:rPr>
          <w:rStyle w:val="Strong"/>
          <w:sz w:val="28"/>
          <w:szCs w:val="28"/>
        </w:rPr>
      </w:pPr>
      <w:r w:rsidRPr="006928AD">
        <w:rPr>
          <w:rStyle w:val="Strong"/>
          <w:sz w:val="28"/>
          <w:szCs w:val="28"/>
        </w:rPr>
        <w:t>Course Textbook and Materials</w:t>
      </w:r>
    </w:p>
    <w:p w14:paraId="34FFDE43" w14:textId="34C06665" w:rsidR="00057DBA" w:rsidRDefault="00057DBA" w:rsidP="00057DBA">
      <w:pPr>
        <w:rPr>
          <w:b/>
        </w:rPr>
      </w:pPr>
      <w:r w:rsidRPr="006928AD">
        <w:rPr>
          <w:b/>
        </w:rPr>
        <w:t>Required:</w:t>
      </w:r>
    </w:p>
    <w:p w14:paraId="5975D48C" w14:textId="77777777" w:rsidR="00274B61" w:rsidRDefault="00274B61" w:rsidP="00274B61">
      <w:pPr>
        <w:pStyle w:val="Heading2"/>
        <w:spacing w:before="0"/>
        <w:ind w:left="720"/>
        <w:rPr>
          <w:rFonts w:ascii="Arial" w:hAnsi="Arial" w:cs="Arial"/>
          <w:color w:val="484641"/>
        </w:rPr>
      </w:pPr>
      <w:r>
        <w:rPr>
          <w:rFonts w:ascii="Arial" w:hAnsi="Arial" w:cs="Arial"/>
          <w:color w:val="484641"/>
        </w:rPr>
        <w:fldChar w:fldCharType="begin"/>
      </w:r>
      <w:r>
        <w:rPr>
          <w:rFonts w:ascii="Arial" w:hAnsi="Arial" w:cs="Arial"/>
          <w:color w:val="484641"/>
        </w:rPr>
        <w:instrText xml:space="preserve"> HYPERLINK "https://www.testout.com/courses/it-fundamentals-pro" </w:instrText>
      </w:r>
      <w:r>
        <w:rPr>
          <w:rFonts w:ascii="Arial" w:hAnsi="Arial" w:cs="Arial"/>
          <w:color w:val="484641"/>
        </w:rPr>
        <w:fldChar w:fldCharType="separate"/>
      </w:r>
      <w:proofErr w:type="spellStart"/>
      <w:r>
        <w:rPr>
          <w:rStyle w:val="Hyperlink"/>
          <w:rFonts w:ascii="Arial" w:hAnsi="Arial" w:cs="Arial"/>
          <w:color w:val="0086B9"/>
        </w:rPr>
        <w:t>TestOut</w:t>
      </w:r>
      <w:proofErr w:type="spellEnd"/>
      <w:r>
        <w:rPr>
          <w:rStyle w:val="Hyperlink"/>
          <w:rFonts w:ascii="Arial" w:hAnsi="Arial" w:cs="Arial"/>
          <w:color w:val="0086B9"/>
        </w:rPr>
        <w:t xml:space="preserve"> IT Fundamentals Pro</w:t>
      </w:r>
      <w:r>
        <w:rPr>
          <w:rFonts w:ascii="Arial" w:hAnsi="Arial" w:cs="Arial"/>
          <w:color w:val="484641"/>
        </w:rPr>
        <w:fldChar w:fldCharType="end"/>
      </w:r>
    </w:p>
    <w:p w14:paraId="1867E60A" w14:textId="77777777" w:rsidR="00274B61" w:rsidRDefault="00274B61" w:rsidP="00274B61">
      <w:pPr>
        <w:ind w:left="720"/>
        <w:rPr>
          <w:rFonts w:ascii="Times New Roman" w:hAnsi="Times New Roman" w:cs="Times New Roman"/>
        </w:rPr>
      </w:pPr>
      <w:r>
        <w:rPr>
          <w:rFonts w:ascii="Arial" w:hAnsi="Arial" w:cs="Arial"/>
          <w:color w:val="484641"/>
          <w:sz w:val="19"/>
          <w:szCs w:val="19"/>
        </w:rPr>
        <w:t>ISBN: 978-1-935080-70-1</w:t>
      </w:r>
    </w:p>
    <w:p w14:paraId="23F724D7" w14:textId="5F81D893" w:rsidR="005C06EB" w:rsidRDefault="005C06EB" w:rsidP="00274B61">
      <w:pPr>
        <w:ind w:left="720"/>
        <w:rPr>
          <w:rFonts w:ascii="Times New Roman" w:eastAsia="Times New Roman" w:hAnsi="Times New Roman" w:cs="Times New Roman"/>
        </w:rPr>
      </w:pPr>
      <w:r w:rsidRPr="005C06EB">
        <w:rPr>
          <w:rFonts w:ascii="Times New Roman" w:eastAsia="Times New Roman" w:hAnsi="Times New Roman" w:cs="Times New Roman"/>
        </w:rPr>
        <w:t xml:space="preserve">I recommend </w:t>
      </w:r>
      <w:r w:rsidR="00274B61">
        <w:rPr>
          <w:rFonts w:ascii="Times New Roman" w:eastAsia="Times New Roman" w:hAnsi="Times New Roman" w:cs="Times New Roman"/>
        </w:rPr>
        <w:t xml:space="preserve">going directly to the site and </w:t>
      </w:r>
      <w:r w:rsidRPr="005C06EB">
        <w:rPr>
          <w:rFonts w:ascii="Times New Roman" w:eastAsia="Times New Roman" w:hAnsi="Times New Roman" w:cs="Times New Roman"/>
        </w:rPr>
        <w:t xml:space="preserve">paying by credit </w:t>
      </w:r>
      <w:r w:rsidR="00274B61">
        <w:rPr>
          <w:rFonts w:ascii="Times New Roman" w:eastAsia="Times New Roman" w:hAnsi="Times New Roman" w:cs="Times New Roman"/>
        </w:rPr>
        <w:t>as that it is the easiest and cheapest method to get the book</w:t>
      </w:r>
      <w:r w:rsidRPr="005C06EB">
        <w:rPr>
          <w:rFonts w:ascii="Times New Roman" w:eastAsia="Times New Roman" w:hAnsi="Times New Roman" w:cs="Times New Roman"/>
        </w:rPr>
        <w:t>, but you can buy a voucher at NCMC's bookstore as well.</w:t>
      </w:r>
      <w:r w:rsidR="00274B61">
        <w:rPr>
          <w:rFonts w:ascii="Times New Roman" w:eastAsia="Times New Roman" w:hAnsi="Times New Roman" w:cs="Times New Roman"/>
        </w:rPr>
        <w:t xml:space="preserve"> You can also click the link in Module 1 to get there.</w:t>
      </w:r>
      <w:r w:rsidR="00FF02F2">
        <w:rPr>
          <w:rFonts w:ascii="Times New Roman" w:eastAsia="Times New Roman" w:hAnsi="Times New Roman" w:cs="Times New Roman"/>
        </w:rPr>
        <w:t xml:space="preserve"> This semester we have a grant that is paying for the book!!!</w:t>
      </w:r>
    </w:p>
    <w:p w14:paraId="135E6EF9" w14:textId="5790A913" w:rsidR="00FF02F2" w:rsidRDefault="00FF02F2" w:rsidP="00274B61">
      <w:pPr>
        <w:ind w:left="720"/>
        <w:rPr>
          <w:rFonts w:ascii="Times New Roman" w:eastAsia="Times New Roman" w:hAnsi="Times New Roman" w:cs="Times New Roman"/>
        </w:rPr>
      </w:pPr>
      <w:r>
        <w:rPr>
          <w:rFonts w:ascii="Times New Roman" w:eastAsia="Times New Roman" w:hAnsi="Times New Roman" w:cs="Times New Roman"/>
        </w:rPr>
        <w:t xml:space="preserve">Here is the </w:t>
      </w:r>
      <w:proofErr w:type="gramStart"/>
      <w:r>
        <w:rPr>
          <w:rFonts w:ascii="Times New Roman" w:eastAsia="Times New Roman" w:hAnsi="Times New Roman" w:cs="Times New Roman"/>
        </w:rPr>
        <w:t>one time</w:t>
      </w:r>
      <w:proofErr w:type="gramEnd"/>
      <w:r>
        <w:rPr>
          <w:rFonts w:ascii="Times New Roman" w:eastAsia="Times New Roman" w:hAnsi="Times New Roman" w:cs="Times New Roman"/>
        </w:rPr>
        <w:t xml:space="preserve"> use code: </w:t>
      </w:r>
      <w:r w:rsidRPr="00FF02F2">
        <w:rPr>
          <w:rFonts w:ascii="Times New Roman" w:eastAsia="Times New Roman" w:hAnsi="Times New Roman" w:cs="Times New Roman"/>
        </w:rPr>
        <w:t>YT3J-J4GW-3MCJ-JDB3-J5GL</w:t>
      </w:r>
    </w:p>
    <w:p w14:paraId="69D158D8" w14:textId="77777777" w:rsidR="00FF02F2" w:rsidRPr="005C06EB" w:rsidRDefault="00FF02F2" w:rsidP="00274B61">
      <w:pPr>
        <w:ind w:left="720"/>
        <w:rPr>
          <w:rFonts w:ascii="Times New Roman" w:eastAsia="Times New Roman" w:hAnsi="Times New Roman" w:cs="Times New Roman"/>
        </w:rPr>
      </w:pPr>
    </w:p>
    <w:p w14:paraId="483C198F" w14:textId="77777777" w:rsidR="005C06EB" w:rsidRDefault="005C06EB" w:rsidP="005C06EB">
      <w:pPr>
        <w:ind w:left="720"/>
      </w:pPr>
    </w:p>
    <w:p w14:paraId="3F138F4A" w14:textId="013A3AE1" w:rsidR="009C27E7" w:rsidRDefault="00274B61" w:rsidP="00274B61">
      <w:pPr>
        <w:pStyle w:val="ListParagraph"/>
        <w:numPr>
          <w:ilvl w:val="0"/>
          <w:numId w:val="38"/>
        </w:numPr>
        <w:rPr>
          <w:rFonts w:ascii="Times New Roman" w:eastAsia="Times New Roman" w:hAnsi="Times New Roman" w:cs="Times New Roman"/>
          <w:b/>
          <w:bCs/>
        </w:rPr>
      </w:pPr>
      <w:r w:rsidRPr="00274B61">
        <w:rPr>
          <w:rFonts w:ascii="Times New Roman" w:eastAsia="Times New Roman" w:hAnsi="Times New Roman" w:cs="Times New Roman"/>
          <w:b/>
          <w:bCs/>
        </w:rPr>
        <w:t>Technical Support Fundamentals</w:t>
      </w:r>
    </w:p>
    <w:p w14:paraId="31F16B02" w14:textId="6B567A08" w:rsidR="00274B61" w:rsidRPr="00274B61" w:rsidRDefault="00274B61" w:rsidP="00274B61">
      <w:pPr>
        <w:pStyle w:val="ListParagraph"/>
        <w:numPr>
          <w:ilvl w:val="1"/>
          <w:numId w:val="38"/>
        </w:numPr>
        <w:rPr>
          <w:rFonts w:ascii="Times New Roman" w:eastAsia="Times New Roman" w:hAnsi="Times New Roman" w:cs="Times New Roman"/>
          <w:b/>
          <w:bCs/>
        </w:rPr>
      </w:pPr>
      <w:r>
        <w:rPr>
          <w:rFonts w:ascii="Times New Roman" w:eastAsia="Times New Roman" w:hAnsi="Times New Roman" w:cs="Times New Roman"/>
        </w:rPr>
        <w:t>Grant licensed first module of the Google IT Support Certificate, embedded into your Brightspace shell for free.</w:t>
      </w:r>
    </w:p>
    <w:p w14:paraId="4FE1B072" w14:textId="77777777" w:rsidR="00274B61" w:rsidRPr="009C27E7" w:rsidRDefault="00274B61" w:rsidP="009C27E7">
      <w:pPr>
        <w:rPr>
          <w:rFonts w:ascii="Times New Roman" w:eastAsia="Times New Roman" w:hAnsi="Times New Roman" w:cs="Times New Roman"/>
        </w:rPr>
      </w:pPr>
    </w:p>
    <w:p w14:paraId="215D2130" w14:textId="6C6CDABA" w:rsidR="005C06EB" w:rsidRPr="005C06EB" w:rsidRDefault="005C06EB" w:rsidP="005C06EB">
      <w:pPr>
        <w:rPr>
          <w:b/>
          <w:bCs/>
        </w:rPr>
      </w:pPr>
    </w:p>
    <w:p w14:paraId="273BAB5A" w14:textId="12FF37F0" w:rsidR="00AC4012" w:rsidRPr="006928AD" w:rsidRDefault="00AC4012" w:rsidP="00AC4012">
      <w:pPr>
        <w:rPr>
          <w:b/>
        </w:rPr>
      </w:pPr>
      <w:r w:rsidRPr="006928AD">
        <w:rPr>
          <w:b/>
        </w:rPr>
        <w:t>Optional:</w:t>
      </w:r>
    </w:p>
    <w:p w14:paraId="2F046621" w14:textId="12F386B6" w:rsidR="00E948B5" w:rsidRPr="003726AE" w:rsidRDefault="003726AE" w:rsidP="003726AE">
      <w:pPr>
        <w:pStyle w:val="ListParagraph"/>
        <w:numPr>
          <w:ilvl w:val="0"/>
          <w:numId w:val="31"/>
        </w:numPr>
      </w:pPr>
      <w:r w:rsidRPr="003726AE">
        <w:t>None</w:t>
      </w:r>
    </w:p>
    <w:p w14:paraId="463CD81D" w14:textId="24D384E3" w:rsidR="00AC4012" w:rsidRDefault="00AC4012" w:rsidP="00057DBA"/>
    <w:p w14:paraId="619DB023" w14:textId="0036EDE5" w:rsidR="00603C0F" w:rsidRDefault="00603C0F" w:rsidP="00057DBA">
      <w:pPr>
        <w:rPr>
          <w:b/>
          <w:bCs/>
          <w:sz w:val="28"/>
          <w:szCs w:val="28"/>
        </w:rPr>
      </w:pPr>
      <w:r>
        <w:rPr>
          <w:b/>
          <w:bCs/>
          <w:sz w:val="28"/>
          <w:szCs w:val="28"/>
        </w:rPr>
        <w:t>General Course Requirements</w:t>
      </w:r>
    </w:p>
    <w:p w14:paraId="5AAD00F2" w14:textId="6C49F203" w:rsidR="00603C0F" w:rsidRDefault="00603C0F" w:rsidP="00603C0F">
      <w:pPr>
        <w:pStyle w:val="ListParagraph"/>
        <w:numPr>
          <w:ilvl w:val="0"/>
          <w:numId w:val="36"/>
        </w:numPr>
      </w:pPr>
      <w:r>
        <w:rPr>
          <w:iCs/>
        </w:rPr>
        <w:t xml:space="preserve">All email subject lines should be prefaced with your Course Number, Course Section, and the issue in question. </w:t>
      </w:r>
      <w:r w:rsidRPr="008D2904">
        <w:rPr>
          <w:b/>
          <w:bCs/>
          <w:iCs/>
        </w:rPr>
        <w:t xml:space="preserve">Example </w:t>
      </w:r>
      <w:r w:rsidR="0007789D">
        <w:rPr>
          <w:b/>
          <w:bCs/>
          <w:iCs/>
        </w:rPr>
        <w:t>“</w:t>
      </w:r>
      <w:r w:rsidRPr="008D2904">
        <w:rPr>
          <w:b/>
          <w:bCs/>
          <w:iCs/>
        </w:rPr>
        <w:t>CIS 100 OLA Exercise #1 Professional Email</w:t>
      </w:r>
      <w:r w:rsidR="0007789D">
        <w:rPr>
          <w:b/>
          <w:bCs/>
          <w:iCs/>
        </w:rPr>
        <w:t>”</w:t>
      </w:r>
    </w:p>
    <w:p w14:paraId="67015808" w14:textId="7A116B4C" w:rsidR="00603C0F" w:rsidRDefault="00603C0F" w:rsidP="00603C0F">
      <w:pPr>
        <w:pStyle w:val="ListParagraph"/>
        <w:numPr>
          <w:ilvl w:val="0"/>
          <w:numId w:val="36"/>
        </w:numPr>
      </w:pPr>
      <w:r>
        <w:t>When compressed folders are required, they must be .zip format only</w:t>
      </w:r>
    </w:p>
    <w:p w14:paraId="094E2D29" w14:textId="3C5E08B5" w:rsidR="00603C0F" w:rsidRDefault="00603C0F" w:rsidP="00603C0F">
      <w:pPr>
        <w:pStyle w:val="ListParagraph"/>
        <w:numPr>
          <w:ilvl w:val="0"/>
          <w:numId w:val="36"/>
        </w:numPr>
      </w:pPr>
      <w:r>
        <w:t>Email is considered a form of professional communications. I only accept emails in professional format</w:t>
      </w:r>
    </w:p>
    <w:p w14:paraId="7E80EC9B" w14:textId="4F87D88E" w:rsidR="0007789D" w:rsidRDefault="0007789D" w:rsidP="00603C0F">
      <w:pPr>
        <w:pStyle w:val="ListParagraph"/>
        <w:numPr>
          <w:ilvl w:val="0"/>
          <w:numId w:val="36"/>
        </w:numPr>
      </w:pPr>
      <w:r>
        <w:t>Collaboration with your peers is a requirement for this class. A component of your final project grade will come from a peer review from your teammates assessing your collaboration on the project.</w:t>
      </w:r>
    </w:p>
    <w:p w14:paraId="298BA723" w14:textId="3CD341D1" w:rsidR="00A910F3" w:rsidRDefault="00A910F3" w:rsidP="00A910F3"/>
    <w:p w14:paraId="0F90B4FD" w14:textId="3D7BFB04" w:rsidR="007011A1" w:rsidRDefault="007011A1" w:rsidP="00A910F3"/>
    <w:p w14:paraId="5859AFA1" w14:textId="77777777" w:rsidR="007011A1" w:rsidRDefault="007011A1" w:rsidP="00A910F3"/>
    <w:p w14:paraId="40A10D4D" w14:textId="6F948063" w:rsidR="00603C0F" w:rsidRDefault="00603C0F" w:rsidP="00A910F3">
      <w:pPr>
        <w:rPr>
          <w:b/>
          <w:bCs/>
        </w:rPr>
      </w:pPr>
    </w:p>
    <w:p w14:paraId="2F0E3CFE" w14:textId="77777777" w:rsidR="00274B61" w:rsidRPr="00603C0F" w:rsidRDefault="00274B61" w:rsidP="00A910F3"/>
    <w:p w14:paraId="2CFDC350" w14:textId="65AEC926" w:rsidR="00AC4012" w:rsidRPr="005C06EB" w:rsidRDefault="00057DBA" w:rsidP="005C06EB">
      <w:pPr>
        <w:spacing w:after="120"/>
        <w:rPr>
          <w:b/>
          <w:bCs/>
          <w:sz w:val="28"/>
          <w:szCs w:val="28"/>
        </w:rPr>
      </w:pPr>
      <w:r w:rsidRPr="006928AD">
        <w:rPr>
          <w:rStyle w:val="Strong"/>
          <w:sz w:val="28"/>
          <w:szCs w:val="28"/>
        </w:rPr>
        <w:t>Online Cours</w:t>
      </w:r>
      <w:r w:rsidR="00832818" w:rsidRPr="006928AD">
        <w:rPr>
          <w:rStyle w:val="Strong"/>
          <w:sz w:val="28"/>
          <w:szCs w:val="28"/>
        </w:rPr>
        <w:t>e Requirements</w:t>
      </w:r>
    </w:p>
    <w:p w14:paraId="1E3A951A" w14:textId="77777777" w:rsidR="00AC4012" w:rsidRDefault="00AC4012" w:rsidP="00133C6C">
      <w:pPr>
        <w:rPr>
          <w:b/>
        </w:rPr>
      </w:pPr>
    </w:p>
    <w:p w14:paraId="3E50B731" w14:textId="7E52E036" w:rsidR="00302EE3" w:rsidRPr="00302EE3" w:rsidRDefault="00302EE3" w:rsidP="00133C6C">
      <w:pPr>
        <w:rPr>
          <w:b/>
        </w:rPr>
      </w:pPr>
      <w:r w:rsidRPr="001634D6">
        <w:rPr>
          <w:b/>
        </w:rPr>
        <w:t>Internet</w:t>
      </w:r>
    </w:p>
    <w:p w14:paraId="4BFBF8E8" w14:textId="5AF220DE" w:rsidR="00057DBA" w:rsidRDefault="00C12199" w:rsidP="00133C6C">
      <w:r w:rsidRPr="00C12199">
        <w:t xml:space="preserve">This course is entirely online, which means we will not be meeting in a traditional classroom. All interactions and activities will utilize internet technologies. </w:t>
      </w:r>
      <w:r w:rsidRPr="00C12199">
        <w:rPr>
          <w:i/>
        </w:rPr>
        <w:t>You are responsible for having a reliable computer and high-speed internet connection throughout the course.</w:t>
      </w:r>
    </w:p>
    <w:p w14:paraId="15E3C8FB" w14:textId="719F10EF" w:rsidR="00C12199" w:rsidRDefault="00C12199" w:rsidP="00133C6C"/>
    <w:p w14:paraId="4C530005" w14:textId="77777777" w:rsidR="0083006E" w:rsidRDefault="0083006E" w:rsidP="0083006E">
      <w:pPr>
        <w:rPr>
          <w:b/>
          <w:bCs/>
        </w:rPr>
      </w:pPr>
      <w:r>
        <w:rPr>
          <w:b/>
          <w:bCs/>
        </w:rPr>
        <w:t>Chat</w:t>
      </w:r>
    </w:p>
    <w:p w14:paraId="27348D5E" w14:textId="77777777" w:rsidR="0083006E" w:rsidRDefault="0083006E" w:rsidP="0083006E">
      <w:r>
        <w:t xml:space="preserve">I have created an NCMC channel on Discord. Discord is a chat application that allows asynchronous communication, file sharing, </w:t>
      </w:r>
      <w:proofErr w:type="spellStart"/>
      <w:r>
        <w:t>desptop</w:t>
      </w:r>
      <w:proofErr w:type="spellEnd"/>
      <w:r>
        <w:t xml:space="preserve"> sharing, video and audio. Come here to chat with me and your fellow classmates. There will be a board for each class, and a general area. You can PM me there too.</w:t>
      </w:r>
    </w:p>
    <w:p w14:paraId="262028EA" w14:textId="77777777" w:rsidR="0083006E" w:rsidRPr="00CF26F1" w:rsidRDefault="0083006E" w:rsidP="0083006E">
      <w:r w:rsidRPr="00CF26F1">
        <w:rPr>
          <w:i/>
          <w:iCs/>
        </w:rPr>
        <w:t>Join here:</w:t>
      </w:r>
      <w:r>
        <w:rPr>
          <w:i/>
          <w:iCs/>
        </w:rPr>
        <w:t xml:space="preserve"> </w:t>
      </w:r>
      <w:r w:rsidRPr="00CF26F1">
        <w:t>https://discord.gg/GmtEqVD</w:t>
      </w:r>
    </w:p>
    <w:p w14:paraId="7E598BBE" w14:textId="77777777" w:rsidR="0083006E" w:rsidRDefault="0083006E" w:rsidP="00133C6C"/>
    <w:p w14:paraId="27388ECB" w14:textId="4D3CC9DC" w:rsidR="00186DF9" w:rsidRPr="001634D6" w:rsidRDefault="00186DF9" w:rsidP="00186DF9">
      <w:pPr>
        <w:rPr>
          <w:b/>
        </w:rPr>
      </w:pPr>
      <w:r>
        <w:rPr>
          <w:b/>
        </w:rPr>
        <w:t>Learning Management System (</w:t>
      </w:r>
      <w:r w:rsidR="00FD075F">
        <w:rPr>
          <w:b/>
        </w:rPr>
        <w:t>Brightspace</w:t>
      </w:r>
      <w:r>
        <w:rPr>
          <w:b/>
        </w:rPr>
        <w:t>)</w:t>
      </w:r>
    </w:p>
    <w:p w14:paraId="77E710E4" w14:textId="2C4AA07D" w:rsidR="00186DF9" w:rsidRPr="00186DF9" w:rsidRDefault="00186DF9" w:rsidP="00057DBA">
      <w:r>
        <w:t xml:space="preserve">This course uses </w:t>
      </w:r>
      <w:r w:rsidR="00FD075F">
        <w:t>Brightspace</w:t>
      </w:r>
      <w:r>
        <w:t xml:space="preserve"> as its lear</w:t>
      </w:r>
      <w:r w:rsidR="00024E6C">
        <w:t>ning management system</w:t>
      </w:r>
      <w:r w:rsidR="00C12199">
        <w:t xml:space="preserve"> (LMS)</w:t>
      </w:r>
      <w:r w:rsidR="00024E6C">
        <w:t>. Y</w:t>
      </w:r>
      <w:r>
        <w:t xml:space="preserve">ou must be able to use </w:t>
      </w:r>
      <w:r w:rsidR="00FD075F">
        <w:t>Brightspace</w:t>
      </w:r>
      <w:r>
        <w:t xml:space="preserve"> to download and view documents, review and submit assignments, post to discussion boards, interact with others in the class, and view posted grades. For tutorials on how to use </w:t>
      </w:r>
      <w:r w:rsidR="00FD075F">
        <w:t>Brightspace</w:t>
      </w:r>
      <w:r>
        <w:t xml:space="preserve">, please click the </w:t>
      </w:r>
      <w:r w:rsidR="00C12199" w:rsidRPr="00C12199">
        <w:rPr>
          <w:i/>
        </w:rPr>
        <w:t>Learn How to Use Brightspace</w:t>
      </w:r>
      <w:r w:rsidR="00C12199">
        <w:t xml:space="preserve"> link on the Brightspace home page or the </w:t>
      </w:r>
      <w:r w:rsidR="00024E6C" w:rsidRPr="00C12199">
        <w:rPr>
          <w:i/>
        </w:rPr>
        <w:t xml:space="preserve">Get </w:t>
      </w:r>
      <w:r w:rsidRPr="00C12199">
        <w:rPr>
          <w:i/>
        </w:rPr>
        <w:t>Help</w:t>
      </w:r>
      <w:r>
        <w:t xml:space="preserve"> link on the course menu.</w:t>
      </w:r>
    </w:p>
    <w:p w14:paraId="767FFDCD" w14:textId="77777777" w:rsidR="00186DF9" w:rsidRDefault="00186DF9" w:rsidP="00057DBA">
      <w:pPr>
        <w:rPr>
          <w:b/>
        </w:rPr>
      </w:pPr>
    </w:p>
    <w:p w14:paraId="35C31458" w14:textId="6A3EAEA7" w:rsidR="00057DBA" w:rsidRDefault="001634D6" w:rsidP="00057DBA">
      <w:r>
        <w:rPr>
          <w:b/>
        </w:rPr>
        <w:t>Email</w:t>
      </w:r>
      <w:r>
        <w:br/>
      </w:r>
      <w:r w:rsidR="00C12199" w:rsidRPr="00C12199">
        <w:t>You must check your North Central student email account daily. Any course correspondence outside of Brightspace will be sent to your North Central student email account. If you would like assistance accessing your student email account on your personal computer, smartphone, or other devices, you may contact the IT Help Desk (contact information in Section 6).</w:t>
      </w:r>
    </w:p>
    <w:p w14:paraId="6B168FAE" w14:textId="77777777" w:rsidR="001634D6" w:rsidRDefault="001634D6" w:rsidP="00057DBA"/>
    <w:p w14:paraId="005A38DA" w14:textId="0D212703" w:rsidR="00302EE3" w:rsidRDefault="00302EE3" w:rsidP="00302EE3">
      <w:r w:rsidRPr="00057DBA">
        <w:rPr>
          <w:b/>
        </w:rPr>
        <w:t>Computer Requirements</w:t>
      </w:r>
      <w:r>
        <w:br/>
        <w:t>This course requires that you have reliable</w:t>
      </w:r>
      <w:r w:rsidR="00FA2420">
        <w:t>, high-speed</w:t>
      </w:r>
      <w:r>
        <w:t xml:space="preserve"> access to the internet and computer/laptop with updated software. You need to have access to</w:t>
      </w:r>
      <w:r w:rsidR="005B68C8">
        <w:t xml:space="preserve"> </w:t>
      </w:r>
      <w:r>
        <w:t>and</w:t>
      </w:r>
      <w:r w:rsidR="005B68C8">
        <w:t xml:space="preserve"> must</w:t>
      </w:r>
      <w:r>
        <w:t xml:space="preserve"> be able to use:</w:t>
      </w:r>
    </w:p>
    <w:p w14:paraId="655602C5" w14:textId="2EA05B22" w:rsidR="00186DF9" w:rsidRDefault="00186DF9" w:rsidP="00302EE3">
      <w:pPr>
        <w:pStyle w:val="ListParagraph"/>
        <w:numPr>
          <w:ilvl w:val="0"/>
          <w:numId w:val="4"/>
        </w:numPr>
      </w:pPr>
      <w:r>
        <w:t>High-speed Internet access (i.e., cable modem, DSL)</w:t>
      </w:r>
    </w:p>
    <w:p w14:paraId="2043AEE1" w14:textId="387C838E" w:rsidR="00302EE3" w:rsidRPr="003E5EBD" w:rsidRDefault="00302EE3" w:rsidP="00302EE3">
      <w:pPr>
        <w:pStyle w:val="ListParagraph"/>
        <w:numPr>
          <w:ilvl w:val="0"/>
          <w:numId w:val="4"/>
        </w:numPr>
      </w:pPr>
      <w:r w:rsidRPr="003E5EBD">
        <w:t>Web browser (</w:t>
      </w:r>
      <w:r w:rsidR="003E5EBD" w:rsidRPr="003E5EBD">
        <w:t>F</w:t>
      </w:r>
      <w:r w:rsidRPr="003E5EBD">
        <w:t>ree)</w:t>
      </w:r>
      <w:r w:rsidR="003E5EBD" w:rsidRPr="003E5EBD">
        <w:t xml:space="preserve"> – the latest version of Firefox, Chrome, or Safari is recommended</w:t>
      </w:r>
    </w:p>
    <w:p w14:paraId="71E6D66A" w14:textId="77777777" w:rsidR="00834B63" w:rsidRDefault="00834B63" w:rsidP="00B818B4">
      <w:pPr>
        <w:pStyle w:val="ListParagraph"/>
        <w:numPr>
          <w:ilvl w:val="0"/>
          <w:numId w:val="4"/>
        </w:numPr>
      </w:pPr>
      <w:r>
        <w:t xml:space="preserve">Microsoft Office - </w:t>
      </w:r>
      <w:r w:rsidRPr="003E5EBD">
        <w:t xml:space="preserve">Free to North Central students as part of your tuition. </w:t>
      </w:r>
      <w:r>
        <w:t xml:space="preserve">To download </w:t>
      </w:r>
      <w:r w:rsidRPr="003E5EBD">
        <w:t>Microsoft Office365</w:t>
      </w:r>
      <w:r>
        <w:t>, login to the North Central portal and select the My Office365 link.</w:t>
      </w:r>
    </w:p>
    <w:p w14:paraId="2699DCE8" w14:textId="527FDA05" w:rsidR="00624861" w:rsidRDefault="00302EE3" w:rsidP="00B818B4">
      <w:pPr>
        <w:pStyle w:val="ListParagraph"/>
        <w:numPr>
          <w:ilvl w:val="0"/>
          <w:numId w:val="4"/>
        </w:numPr>
      </w:pPr>
      <w:r w:rsidRPr="003E5EBD">
        <w:t xml:space="preserve">Adobe Acrobat </w:t>
      </w:r>
      <w:r w:rsidR="00C12199">
        <w:t>R</w:t>
      </w:r>
      <w:r w:rsidRPr="003E5EBD">
        <w:t>eader (</w:t>
      </w:r>
      <w:r w:rsidR="003E5EBD" w:rsidRPr="003E5EBD">
        <w:t>F</w:t>
      </w:r>
      <w:r w:rsidR="001D6AFC">
        <w:t>ree)</w:t>
      </w:r>
    </w:p>
    <w:p w14:paraId="0D7A69B2" w14:textId="77777777" w:rsidR="005C06EB" w:rsidRPr="005C06EB" w:rsidRDefault="00624861" w:rsidP="00B818B4">
      <w:pPr>
        <w:pStyle w:val="ListParagraph"/>
        <w:numPr>
          <w:ilvl w:val="0"/>
          <w:numId w:val="4"/>
        </w:numPr>
      </w:pPr>
      <w:r w:rsidRPr="00B737C5">
        <w:rPr>
          <w:i/>
        </w:rPr>
        <w:t>NOTE: Online courses CANNOT be completed on mobile phones.</w:t>
      </w:r>
    </w:p>
    <w:p w14:paraId="3B3E3F05" w14:textId="77777777" w:rsidR="008D2904" w:rsidRPr="008D2904" w:rsidRDefault="005C06EB" w:rsidP="00B818B4">
      <w:pPr>
        <w:pStyle w:val="ListParagraph"/>
        <w:numPr>
          <w:ilvl w:val="0"/>
          <w:numId w:val="4"/>
        </w:numPr>
      </w:pPr>
      <w:r>
        <w:rPr>
          <w:iCs/>
        </w:rPr>
        <w:t>A good set of Headphones are recommended.</w:t>
      </w:r>
    </w:p>
    <w:p w14:paraId="717A6AA5" w14:textId="7C450C79" w:rsidR="00302EE3" w:rsidRPr="00B818B4" w:rsidRDefault="00206F76" w:rsidP="00603C0F">
      <w:r>
        <w:br/>
      </w:r>
    </w:p>
    <w:p w14:paraId="1FC5EA19" w14:textId="126CAA37" w:rsidR="00732181" w:rsidRPr="006863C7" w:rsidRDefault="006863C7" w:rsidP="00206F76">
      <w:pPr>
        <w:pStyle w:val="Heading1"/>
      </w:pPr>
      <w:bookmarkStart w:id="2" w:name="_Toc26514508"/>
      <w:r>
        <w:t xml:space="preserve">Section 3: </w:t>
      </w:r>
      <w:r w:rsidR="000D33D6" w:rsidRPr="006863C7">
        <w:t>Communication</w:t>
      </w:r>
      <w:r w:rsidR="00624861">
        <w:t xml:space="preserve"> Policy</w:t>
      </w:r>
      <w:bookmarkEnd w:id="2"/>
    </w:p>
    <w:p w14:paraId="448385B8" w14:textId="1E88A1F3" w:rsidR="006863C7" w:rsidRPr="006928AD" w:rsidRDefault="006863C7" w:rsidP="00336906"/>
    <w:p w14:paraId="0C046AA6" w14:textId="413AEFFF" w:rsidR="00AC4012" w:rsidRPr="003726AE" w:rsidRDefault="008259D3" w:rsidP="003726AE">
      <w:pPr>
        <w:spacing w:after="120"/>
        <w:rPr>
          <w:b/>
          <w:bCs/>
          <w:sz w:val="28"/>
          <w:szCs w:val="28"/>
        </w:rPr>
      </w:pPr>
      <w:r>
        <w:rPr>
          <w:rStyle w:val="Strong"/>
          <w:sz w:val="28"/>
          <w:szCs w:val="28"/>
        </w:rPr>
        <w:t>Communication Policy</w:t>
      </w:r>
    </w:p>
    <w:p w14:paraId="06B288A4" w14:textId="542A55BA" w:rsidR="00732181" w:rsidRPr="006928AD" w:rsidRDefault="00732181" w:rsidP="00336906">
      <w:r w:rsidRPr="006928AD">
        <w:rPr>
          <w:b/>
        </w:rPr>
        <w:lastRenderedPageBreak/>
        <w:t xml:space="preserve">I </w:t>
      </w:r>
      <w:r w:rsidR="00674439" w:rsidRPr="006928AD">
        <w:rPr>
          <w:b/>
        </w:rPr>
        <w:t>have</w:t>
      </w:r>
      <w:r w:rsidRPr="006928AD">
        <w:rPr>
          <w:b/>
        </w:rPr>
        <w:t xml:space="preserve"> a “3 before me” policy</w:t>
      </w:r>
      <w:r w:rsidR="006616A4" w:rsidRPr="006928AD">
        <w:t xml:space="preserve">. </w:t>
      </w:r>
      <w:r w:rsidR="000D33D6" w:rsidRPr="006928AD">
        <w:t>If you have questions</w:t>
      </w:r>
      <w:r w:rsidR="00D82453" w:rsidRPr="006928AD">
        <w:t xml:space="preserve"> regarding this course, you must</w:t>
      </w:r>
      <w:r w:rsidR="000D33D6" w:rsidRPr="006928AD">
        <w:t xml:space="preserve"> review these resources before asking me to re</w:t>
      </w:r>
      <w:r w:rsidR="00674439" w:rsidRPr="006928AD">
        <w:t>spond</w:t>
      </w:r>
      <w:r w:rsidR="000D33D6" w:rsidRPr="006928AD">
        <w:t xml:space="preserve"> to individual questions of a non-personal nature:</w:t>
      </w:r>
      <w:r w:rsidR="000D33D6" w:rsidRPr="006928AD">
        <w:br/>
      </w:r>
    </w:p>
    <w:p w14:paraId="4BA29A7C" w14:textId="5C9E3507" w:rsidR="000D33D6" w:rsidRPr="006928AD" w:rsidRDefault="00DF454E" w:rsidP="000D33D6">
      <w:pPr>
        <w:pStyle w:val="ListParagraph"/>
        <w:numPr>
          <w:ilvl w:val="0"/>
          <w:numId w:val="1"/>
        </w:numPr>
      </w:pPr>
      <w:r>
        <w:t>S</w:t>
      </w:r>
      <w:r w:rsidR="000D33D6" w:rsidRPr="006928AD">
        <w:t>yllabus</w:t>
      </w:r>
    </w:p>
    <w:p w14:paraId="78DE894D" w14:textId="7159C2C8" w:rsidR="000D33D6" w:rsidRPr="00525DCC" w:rsidRDefault="000D33D6" w:rsidP="000D33D6">
      <w:pPr>
        <w:pStyle w:val="ListParagraph"/>
        <w:numPr>
          <w:ilvl w:val="0"/>
          <w:numId w:val="1"/>
        </w:numPr>
      </w:pPr>
      <w:r w:rsidRPr="00525DCC">
        <w:t xml:space="preserve">Announcements in </w:t>
      </w:r>
      <w:r w:rsidR="00FD075F">
        <w:t>Brightspace</w:t>
      </w:r>
    </w:p>
    <w:p w14:paraId="5DFAE760" w14:textId="384911DD" w:rsidR="000D33D6" w:rsidRPr="00525DCC" w:rsidRDefault="000D33D6" w:rsidP="000D33D6">
      <w:pPr>
        <w:pStyle w:val="ListParagraph"/>
        <w:numPr>
          <w:ilvl w:val="0"/>
          <w:numId w:val="1"/>
        </w:numPr>
      </w:pPr>
      <w:r w:rsidRPr="00525DCC">
        <w:t>General Questions discussion board</w:t>
      </w:r>
      <w:r w:rsidRPr="00525DCC">
        <w:br/>
      </w:r>
    </w:p>
    <w:p w14:paraId="7D9F0267" w14:textId="6FD7ECAC" w:rsidR="00674439" w:rsidRPr="00525DCC" w:rsidRDefault="000D33D6" w:rsidP="000D33D6">
      <w:r w:rsidRPr="00525DCC">
        <w:t xml:space="preserve">If you cannot find the answer to your question, please </w:t>
      </w:r>
      <w:r w:rsidRPr="00525DCC">
        <w:rPr>
          <w:i/>
        </w:rPr>
        <w:t>post your question</w:t>
      </w:r>
      <w:r w:rsidRPr="00525DCC">
        <w:t xml:space="preserve"> in the General Questions discussion, which I monitor closely. Just as in a traditional classroom, your question will be answered and benefit your fellow classmates</w:t>
      </w:r>
      <w:r w:rsidR="00674439" w:rsidRPr="00525DCC">
        <w:t xml:space="preserve">. </w:t>
      </w:r>
      <w:r w:rsidRPr="00DF454E">
        <w:rPr>
          <w:i/>
        </w:rPr>
        <w:t xml:space="preserve">You are encouraged to subscribe to this forum and to answer questions from other students – </w:t>
      </w:r>
      <w:r w:rsidR="00674439" w:rsidRPr="00DF454E">
        <w:rPr>
          <w:i/>
        </w:rPr>
        <w:t>this not only allows us to support each other but also helps provide timely assistance</w:t>
      </w:r>
      <w:r w:rsidR="00AE4AE0" w:rsidRPr="00DF454E">
        <w:rPr>
          <w:i/>
        </w:rPr>
        <w:t xml:space="preserve"> if I am away from my computer</w:t>
      </w:r>
      <w:r w:rsidR="00674439" w:rsidRPr="00DF454E">
        <w:rPr>
          <w:i/>
        </w:rPr>
        <w:t>.</w:t>
      </w:r>
      <w:r w:rsidR="0025467F" w:rsidRPr="00DF454E">
        <w:rPr>
          <w:i/>
        </w:rPr>
        <w:br/>
      </w:r>
    </w:p>
    <w:p w14:paraId="582C34EF" w14:textId="76C75606" w:rsidR="00674439" w:rsidRPr="00525DCC" w:rsidRDefault="006863C7" w:rsidP="000D33D6">
      <w:pPr>
        <w:rPr>
          <w:b/>
        </w:rPr>
      </w:pPr>
      <w:r w:rsidRPr="006928AD">
        <w:rPr>
          <w:b/>
        </w:rPr>
        <w:t>Instructor Response</w:t>
      </w:r>
      <w:r w:rsidR="00AC4012" w:rsidRPr="006928AD">
        <w:rPr>
          <w:b/>
        </w:rPr>
        <w:t xml:space="preserve"> Expectations</w:t>
      </w:r>
    </w:p>
    <w:p w14:paraId="1BD2CE8D" w14:textId="1E35FDAB" w:rsidR="00DF454E" w:rsidRDefault="00DF454E" w:rsidP="00DF454E">
      <w:r w:rsidRPr="00525DCC">
        <w:t xml:space="preserve">I do my best to respond to General Questions posts within 24-48 </w:t>
      </w:r>
      <w:r>
        <w:t xml:space="preserve">business </w:t>
      </w:r>
      <w:r w:rsidRPr="00525DCC">
        <w:t xml:space="preserve">hours but typically </w:t>
      </w:r>
      <w:r>
        <w:t xml:space="preserve">respond </w:t>
      </w:r>
      <w:r w:rsidRPr="00525DCC">
        <w:t xml:space="preserve">much sooner. If you have issues or questions of a personal nature, such as notifying me of a personal emergency or have questions regarding your grades, you are welcome to call or email me. Please allow 24-48 </w:t>
      </w:r>
      <w:r>
        <w:t xml:space="preserve">business </w:t>
      </w:r>
      <w:r w:rsidRPr="00525DCC">
        <w:t>hours for a response.</w:t>
      </w:r>
    </w:p>
    <w:p w14:paraId="3D045607" w14:textId="77777777" w:rsidR="0088288C" w:rsidRDefault="0088288C" w:rsidP="000D33D6"/>
    <w:p w14:paraId="6A652EA5" w14:textId="32179AD6" w:rsidR="0088288C" w:rsidRPr="00DD7F0B" w:rsidRDefault="0088288C" w:rsidP="001B6A34">
      <w:pPr>
        <w:pStyle w:val="Heading1"/>
      </w:pPr>
      <w:bookmarkStart w:id="3" w:name="_Toc26514509"/>
      <w:r w:rsidRPr="00DD7F0B">
        <w:t xml:space="preserve">Section 4: </w:t>
      </w:r>
      <w:r w:rsidR="009476E1">
        <w:t xml:space="preserve">Other </w:t>
      </w:r>
      <w:r w:rsidR="00DD7F0B" w:rsidRPr="00DD7F0B">
        <w:t>Policies</w:t>
      </w:r>
      <w:bookmarkEnd w:id="3"/>
    </w:p>
    <w:p w14:paraId="58D9F20F" w14:textId="77777777" w:rsidR="00DD7F0B" w:rsidRDefault="00DD7F0B" w:rsidP="000D33D6"/>
    <w:p w14:paraId="67FE8970" w14:textId="583C2847" w:rsidR="00DD7F0B" w:rsidRPr="00DD7F0B" w:rsidRDefault="00DD7F0B" w:rsidP="00DD7F0B">
      <w:pPr>
        <w:spacing w:after="120"/>
        <w:rPr>
          <w:rStyle w:val="Strong"/>
          <w:sz w:val="28"/>
          <w:szCs w:val="28"/>
        </w:rPr>
      </w:pPr>
      <w:r w:rsidRPr="006928AD">
        <w:rPr>
          <w:rStyle w:val="Strong"/>
          <w:sz w:val="28"/>
          <w:szCs w:val="28"/>
        </w:rPr>
        <w:t>Attendance/Participation</w:t>
      </w:r>
    </w:p>
    <w:p w14:paraId="799CD976" w14:textId="17251804" w:rsidR="00274B61" w:rsidRPr="009B1463" w:rsidRDefault="00274B61" w:rsidP="00274B61">
      <w:r w:rsidRPr="009B1463">
        <w:t xml:space="preserve">You are allowed a maximum of 4 un-excused absences from class. If you miss more than 4 class sessions without a reasonable excuse, you will fail the class. </w:t>
      </w:r>
      <w:r>
        <w:t xml:space="preserve">For an online course this means </w:t>
      </w:r>
      <w:r w:rsidRPr="005B0498">
        <w:rPr>
          <w:rFonts w:cs="Arial"/>
          <w:i/>
          <w:szCs w:val="20"/>
        </w:rPr>
        <w:t>logging into Brightspace regularly</w:t>
      </w:r>
      <w:r w:rsidRPr="005B0498">
        <w:rPr>
          <w:rFonts w:cs="Arial"/>
          <w:szCs w:val="20"/>
        </w:rPr>
        <w:t xml:space="preserve">, </w:t>
      </w:r>
      <w:r w:rsidRPr="005B0498">
        <w:rPr>
          <w:rFonts w:cs="Arial"/>
          <w:i/>
          <w:szCs w:val="20"/>
        </w:rPr>
        <w:t>with regular and timely participation</w:t>
      </w:r>
      <w:r w:rsidRPr="005B0498">
        <w:rPr>
          <w:rFonts w:cs="Arial"/>
          <w:szCs w:val="20"/>
        </w:rPr>
        <w:t xml:space="preserve"> in course activities and assignments.</w:t>
      </w:r>
    </w:p>
    <w:p w14:paraId="114F7DDB" w14:textId="77777777" w:rsidR="00274B61" w:rsidRPr="009B1463" w:rsidRDefault="00274B61" w:rsidP="00274B61"/>
    <w:p w14:paraId="319BE2F2" w14:textId="764BFD3E" w:rsidR="00274B61" w:rsidRDefault="00274B61" w:rsidP="00274B61">
      <w:r>
        <w:t>Class participation will be 10% of your grade. There will be 30 participation points for each semester</w:t>
      </w:r>
      <w:r>
        <w:t>,</w:t>
      </w:r>
      <w:r>
        <w:t xml:space="preserve"> two for each </w:t>
      </w:r>
      <w:r>
        <w:t>first fifteen weeks</w:t>
      </w:r>
      <w:r>
        <w:t xml:space="preserve">. In order to earn your </w:t>
      </w:r>
      <w:r w:rsidRPr="00FD749C">
        <w:rPr>
          <w:b/>
          <w:bCs/>
        </w:rPr>
        <w:t>first</w:t>
      </w:r>
      <w:r>
        <w:t xml:space="preserve"> point for the week you have to meet the following requirements: </w:t>
      </w:r>
    </w:p>
    <w:p w14:paraId="557C8BC4" w14:textId="77777777" w:rsidR="00274B61" w:rsidRDefault="00274B61" w:rsidP="00274B61">
      <w:pPr>
        <w:pStyle w:val="ListParagraph"/>
        <w:numPr>
          <w:ilvl w:val="0"/>
          <w:numId w:val="37"/>
        </w:numPr>
      </w:pPr>
      <w:r>
        <w:t xml:space="preserve">Keep a </w:t>
      </w:r>
      <w:proofErr w:type="gramStart"/>
      <w:r>
        <w:t>business like</w:t>
      </w:r>
      <w:proofErr w:type="gramEnd"/>
      <w:r>
        <w:t xml:space="preserve"> demeanor</w:t>
      </w:r>
    </w:p>
    <w:p w14:paraId="260AC070" w14:textId="64228043" w:rsidR="00274B61" w:rsidRDefault="00274B61" w:rsidP="00274B61">
      <w:pPr>
        <w:pStyle w:val="ListParagraph"/>
        <w:numPr>
          <w:ilvl w:val="0"/>
          <w:numId w:val="37"/>
        </w:numPr>
      </w:pPr>
      <w:r>
        <w:t>Participate in all group work</w:t>
      </w:r>
    </w:p>
    <w:p w14:paraId="1A9F8287" w14:textId="6F25C5E0" w:rsidR="00274B61" w:rsidRDefault="00274B61" w:rsidP="00274B61">
      <w:pPr>
        <w:pStyle w:val="ListParagraph"/>
        <w:numPr>
          <w:ilvl w:val="0"/>
          <w:numId w:val="37"/>
        </w:numPr>
      </w:pPr>
      <w:r>
        <w:t>Meet all deadlines</w:t>
      </w:r>
    </w:p>
    <w:p w14:paraId="05854130" w14:textId="77777777" w:rsidR="00274B61" w:rsidRPr="00DE3CCB" w:rsidRDefault="00274B61" w:rsidP="00274B61">
      <w:r>
        <w:t xml:space="preserve">You can earn your </w:t>
      </w:r>
      <w:r w:rsidRPr="00FD749C">
        <w:rPr>
          <w:b/>
          <w:bCs/>
        </w:rPr>
        <w:t>second</w:t>
      </w:r>
      <w:r>
        <w:t xml:space="preserve"> point by asking a relevant and unique question about the </w:t>
      </w:r>
      <w:proofErr w:type="gramStart"/>
      <w:r>
        <w:t>weeks</w:t>
      </w:r>
      <w:proofErr w:type="gramEnd"/>
      <w:r>
        <w:t xml:space="preserve"> topics. There will be a google sheet in the Resources folder where you can enter your question for the week questions will be checked at the end of class time each week.</w:t>
      </w:r>
    </w:p>
    <w:p w14:paraId="01A90366" w14:textId="2AF43EF5" w:rsidR="007B162A" w:rsidRPr="006928AD" w:rsidRDefault="00206F76" w:rsidP="001D6AFC">
      <w:pPr>
        <w:rPr>
          <w:rStyle w:val="Strong"/>
          <w:b w:val="0"/>
          <w:bCs w:val="0"/>
        </w:rPr>
      </w:pPr>
      <w:r>
        <w:br/>
      </w:r>
      <w:r w:rsidR="007B162A" w:rsidRPr="006928AD">
        <w:rPr>
          <w:rStyle w:val="Strong"/>
          <w:sz w:val="28"/>
          <w:szCs w:val="28"/>
        </w:rPr>
        <w:t>Student Code of Conduct / Netiquette</w:t>
      </w:r>
    </w:p>
    <w:p w14:paraId="1FA107BC" w14:textId="77777777" w:rsidR="00DF7A9A" w:rsidRPr="006928AD" w:rsidRDefault="00EA7C1F" w:rsidP="001D6AFC">
      <w:r w:rsidRPr="006928AD">
        <w:t xml:space="preserve">Students are responsible for obeying municipal, state, and federal laws, as well as </w:t>
      </w:r>
      <w:r w:rsidR="00594CEF" w:rsidRPr="006928AD">
        <w:t>North Central policies</w:t>
      </w:r>
      <w:r w:rsidRPr="006928AD">
        <w:t>. The complete Student Code of Conduct, including the guidelines for netiquette in electronic communication, can be found in the No</w:t>
      </w:r>
      <w:r w:rsidR="00E97DA6" w:rsidRPr="006928AD">
        <w:t>rth Central Student Handbook (</w:t>
      </w:r>
      <w:hyperlink r:id="rId7" w:anchor="cofcond" w:history="1">
        <w:r w:rsidR="00E97DA6" w:rsidRPr="006928AD">
          <w:rPr>
            <w:rStyle w:val="Hyperlink"/>
          </w:rPr>
          <w:t>available o</w:t>
        </w:r>
        <w:r w:rsidRPr="006928AD">
          <w:rPr>
            <w:rStyle w:val="Hyperlink"/>
          </w:rPr>
          <w:t>nlin</w:t>
        </w:r>
        <w:r w:rsidR="00E97DA6" w:rsidRPr="006928AD">
          <w:rPr>
            <w:rStyle w:val="Hyperlink"/>
          </w:rPr>
          <w:t>e here</w:t>
        </w:r>
      </w:hyperlink>
      <w:r w:rsidR="00BC3CB1" w:rsidRPr="006928AD">
        <w:rPr>
          <w:rStyle w:val="Hyperlink"/>
        </w:rPr>
        <w:t>)</w:t>
      </w:r>
      <w:r w:rsidR="00DF7A9A" w:rsidRPr="006928AD">
        <w:t>.</w:t>
      </w:r>
    </w:p>
    <w:p w14:paraId="12B5C94B" w14:textId="589A6C7B" w:rsidR="00A338DB" w:rsidRDefault="00206F76" w:rsidP="00D75C1A">
      <w:r w:rsidRPr="006928AD">
        <w:br/>
      </w:r>
      <w:r w:rsidR="00DD7F0B" w:rsidRPr="006928AD">
        <w:rPr>
          <w:rStyle w:val="Strong"/>
          <w:sz w:val="28"/>
          <w:szCs w:val="28"/>
        </w:rPr>
        <w:t>Late Work</w:t>
      </w:r>
      <w:r w:rsidR="00680D0A" w:rsidRPr="006928AD">
        <w:rPr>
          <w:rStyle w:val="Strong"/>
          <w:sz w:val="28"/>
          <w:szCs w:val="28"/>
        </w:rPr>
        <w:t xml:space="preserve"> Policy</w:t>
      </w:r>
    </w:p>
    <w:p w14:paraId="0672E9FB" w14:textId="006672A3" w:rsidR="00075D80" w:rsidRDefault="00075D80" w:rsidP="00075D80">
      <w:r>
        <w:t xml:space="preserve">In this </w:t>
      </w:r>
      <w:r w:rsidR="00FB695C">
        <w:t>class,</w:t>
      </w:r>
      <w:r>
        <w:t xml:space="preserve"> you will be working closely with your peers and will often be reliant on others submitting their work in a timely f</w:t>
      </w:r>
      <w:r w:rsidR="008C22C8">
        <w:t xml:space="preserve">ashion so you can complete </w:t>
      </w:r>
      <w:r>
        <w:t xml:space="preserve">assignments on time. Submitting late work puts </w:t>
      </w:r>
      <w:r>
        <w:lastRenderedPageBreak/>
        <w:t>undue pressure on your classmates and doesn’t show respect for their time or input. I am aware that emergencies happen</w:t>
      </w:r>
      <w:r w:rsidR="00813225">
        <w:t>,</w:t>
      </w:r>
      <w:r>
        <w:t xml:space="preserve"> and life sometimes throws us unexpected challenges. I am willing to work with you on a </w:t>
      </w:r>
      <w:r w:rsidRPr="00A338DB">
        <w:rPr>
          <w:i/>
        </w:rPr>
        <w:t>short-term, limited basis</w:t>
      </w:r>
      <w:r>
        <w:t xml:space="preserve"> when these things happen. </w:t>
      </w:r>
      <w:r w:rsidRPr="00680D0A">
        <w:rPr>
          <w:b/>
          <w:i/>
        </w:rPr>
        <w:t>You must contact me as soon as possible to</w:t>
      </w:r>
      <w:r>
        <w:t xml:space="preserve"> </w:t>
      </w:r>
      <w:r w:rsidRPr="00680D0A">
        <w:rPr>
          <w:b/>
          <w:i/>
        </w:rPr>
        <w:t>make arrangements for late work</w:t>
      </w:r>
      <w:r w:rsidR="006036EC">
        <w:rPr>
          <w:b/>
          <w:i/>
        </w:rPr>
        <w:t xml:space="preserve"> without a penalty</w:t>
      </w:r>
      <w:r>
        <w:rPr>
          <w:b/>
          <w:i/>
        </w:rPr>
        <w:t>.</w:t>
      </w:r>
    </w:p>
    <w:p w14:paraId="0186F703" w14:textId="77777777" w:rsidR="00075D80" w:rsidRDefault="00075D80" w:rsidP="00075D80"/>
    <w:p w14:paraId="31BEE3BD" w14:textId="77777777" w:rsidR="00075D80" w:rsidRDefault="00075D80" w:rsidP="00075D80">
      <w:r>
        <w:t xml:space="preserve">Unless you have made arrangements with me </w:t>
      </w:r>
      <w:r w:rsidRPr="00680D0A">
        <w:rPr>
          <w:i/>
        </w:rPr>
        <w:t>in</w:t>
      </w:r>
      <w:r w:rsidRPr="00A338DB">
        <w:rPr>
          <w:i/>
        </w:rPr>
        <w:t xml:space="preserve"> advance</w:t>
      </w:r>
      <w:r>
        <w:t xml:space="preserve">, the Late Work Policy for this class is: </w:t>
      </w:r>
    </w:p>
    <w:p w14:paraId="0333A59A" w14:textId="77777777" w:rsidR="00075D80" w:rsidRDefault="00075D80" w:rsidP="00075D80"/>
    <w:p w14:paraId="6F64BF0D" w14:textId="4B3E9F5D" w:rsidR="00075D80" w:rsidRPr="00A338DB" w:rsidRDefault="003D5DD9" w:rsidP="00075D80">
      <w:pPr>
        <w:pStyle w:val="ListParagraph"/>
        <w:numPr>
          <w:ilvl w:val="0"/>
          <w:numId w:val="16"/>
        </w:numPr>
      </w:pPr>
      <w:r w:rsidRPr="000700BC">
        <w:rPr>
          <w:b/>
        </w:rPr>
        <w:t>Late Work</w:t>
      </w:r>
      <w:r>
        <w:rPr>
          <w:b/>
        </w:rPr>
        <w:t xml:space="preserve"> (75%)</w:t>
      </w:r>
      <w:r w:rsidRPr="000700BC">
        <w:rPr>
          <w:b/>
        </w:rPr>
        <w:br/>
        <w:t>Late work is any assignment turned in past the due date, but WITHIN 48 hours of the deadline.</w:t>
      </w:r>
      <w:r w:rsidRPr="00A338DB">
        <w:t xml:space="preserve"> For example, if </w:t>
      </w:r>
      <w:r>
        <w:t>an assignment is due on Sunday</w:t>
      </w:r>
      <w:r w:rsidR="005B0498">
        <w:t xml:space="preserve"> night</w:t>
      </w:r>
      <w:r>
        <w:t xml:space="preserve"> and you submit it </w:t>
      </w:r>
      <w:r w:rsidR="005B0498">
        <w:t>Tues</w:t>
      </w:r>
      <w:r>
        <w:t>day</w:t>
      </w:r>
      <w:r w:rsidR="005B0498">
        <w:t xml:space="preserve"> morning, </w:t>
      </w:r>
      <w:r>
        <w:t xml:space="preserve">it </w:t>
      </w:r>
      <w:r w:rsidR="004C7088">
        <w:t xml:space="preserve">is </w:t>
      </w:r>
      <w:r>
        <w:t>Late Work. You cannot receive more than 75% of the assignment’s total points for Late Work.</w:t>
      </w:r>
      <w:r w:rsidR="00075D80">
        <w:br/>
      </w:r>
      <w:r w:rsidR="00075D80" w:rsidRPr="00A338DB">
        <w:t xml:space="preserve"> </w:t>
      </w:r>
    </w:p>
    <w:p w14:paraId="1BF16A49" w14:textId="160BD244" w:rsidR="006A29EC" w:rsidRDefault="00C54387" w:rsidP="00075D80">
      <w:pPr>
        <w:pStyle w:val="ListParagraph"/>
        <w:numPr>
          <w:ilvl w:val="0"/>
          <w:numId w:val="16"/>
        </w:numPr>
      </w:pPr>
      <w:r w:rsidRPr="000700BC">
        <w:rPr>
          <w:b/>
        </w:rPr>
        <w:t>Missed Work</w:t>
      </w:r>
      <w:r>
        <w:rPr>
          <w:b/>
        </w:rPr>
        <w:t xml:space="preserve"> (50%)</w:t>
      </w:r>
      <w:r w:rsidRPr="000700BC">
        <w:rPr>
          <w:b/>
        </w:rPr>
        <w:br/>
        <w:t>Missed Work is an assignment turned in 48 hours or more AFTER the deadline.</w:t>
      </w:r>
      <w:r>
        <w:t xml:space="preserve"> You cannot receive more than 50% of the assignment’s total points for Missed Work. Timely assignment submissions are integral to the success of everyone in the </w:t>
      </w:r>
      <w:r w:rsidRPr="00A338DB">
        <w:t xml:space="preserve">class, so turning in something beyond 48 hours </w:t>
      </w:r>
      <w:r>
        <w:t>hurts you</w:t>
      </w:r>
      <w:r w:rsidRPr="00A338DB">
        <w:t xml:space="preserve"> and your </w:t>
      </w:r>
      <w:r>
        <w:t>peers</w:t>
      </w:r>
      <w:r w:rsidRPr="00A338DB">
        <w:t>.</w:t>
      </w:r>
      <w:r w:rsidR="006A29EC">
        <w:br/>
      </w:r>
    </w:p>
    <w:p w14:paraId="5E2D2F0D" w14:textId="709998A2" w:rsidR="00075D80" w:rsidRDefault="002B0B58" w:rsidP="004C7088">
      <w:pPr>
        <w:pStyle w:val="ListParagraph"/>
        <w:numPr>
          <w:ilvl w:val="0"/>
          <w:numId w:val="16"/>
        </w:numPr>
      </w:pPr>
      <w:r w:rsidRPr="006A29EC">
        <w:rPr>
          <w:b/>
        </w:rPr>
        <w:t>Ignored Work</w:t>
      </w:r>
      <w:r>
        <w:rPr>
          <w:b/>
        </w:rPr>
        <w:t xml:space="preserve"> (0%)</w:t>
      </w:r>
      <w:r>
        <w:br/>
      </w:r>
      <w:r w:rsidRPr="006A29EC">
        <w:rPr>
          <w:b/>
        </w:rPr>
        <w:t>Ignored work is any work unaccounted for in the semester</w:t>
      </w:r>
      <w:r w:rsidRPr="003125C6">
        <w:t xml:space="preserve">, which means I have no record of you doing it or turning it in. </w:t>
      </w:r>
      <w:r>
        <w:t xml:space="preserve">If you believe you have submitted an </w:t>
      </w:r>
      <w:r w:rsidR="005B0498">
        <w:t>assignment but</w:t>
      </w:r>
      <w:r>
        <w:t xml:space="preserve"> have not received a grade for the assignment a week after the deadline, please contact me. Even if you are a week late, it’s better to submit </w:t>
      </w:r>
      <w:r w:rsidRPr="003125C6">
        <w:t xml:space="preserve">a </w:t>
      </w:r>
      <w:r>
        <w:t xml:space="preserve">missed assignment and get a few points rather than </w:t>
      </w:r>
      <w:r w:rsidRPr="003125C6">
        <w:t>ignoring it</w:t>
      </w:r>
      <w:r>
        <w:t xml:space="preserve"> and receiving none</w:t>
      </w:r>
      <w:r w:rsidRPr="003125C6">
        <w:t>.</w:t>
      </w:r>
    </w:p>
    <w:p w14:paraId="43750544" w14:textId="77777777" w:rsidR="00DD7F0B" w:rsidRDefault="00DD7F0B" w:rsidP="000D33D6"/>
    <w:p w14:paraId="76E41A44" w14:textId="2A822895" w:rsidR="00DD7F0B" w:rsidRPr="006928AD" w:rsidRDefault="00DD7F0B" w:rsidP="00DD7F0B">
      <w:pPr>
        <w:spacing w:after="120"/>
        <w:rPr>
          <w:rStyle w:val="Strong"/>
          <w:sz w:val="28"/>
          <w:szCs w:val="28"/>
        </w:rPr>
      </w:pPr>
      <w:r w:rsidRPr="006928AD">
        <w:rPr>
          <w:rStyle w:val="Strong"/>
          <w:sz w:val="28"/>
          <w:szCs w:val="28"/>
        </w:rPr>
        <w:t>Academic Integrity</w:t>
      </w:r>
    </w:p>
    <w:p w14:paraId="47CD61F8" w14:textId="77777777" w:rsidR="004D5102" w:rsidRPr="006928AD" w:rsidRDefault="004D5102" w:rsidP="004D5102">
      <w:r w:rsidRPr="006928AD">
        <w:t>North Central holds its students to high standards of academic integrity in all areas of college life, including the distance education environment. Any form of academic dishonesty will not be tolerated and can have serious consequences, including automatic failure in the course and/or dismissal from the college. By taking any form of course assessment, you agree that:</w:t>
      </w:r>
      <w:r w:rsidRPr="006928AD">
        <w:br/>
      </w:r>
    </w:p>
    <w:p w14:paraId="2D344D5F" w14:textId="39921B26" w:rsidR="004D5102" w:rsidRPr="006928AD" w:rsidRDefault="004D5102" w:rsidP="004D5102">
      <w:pPr>
        <w:pStyle w:val="ListParagraph"/>
        <w:numPr>
          <w:ilvl w:val="0"/>
          <w:numId w:val="5"/>
        </w:numPr>
        <w:spacing w:after="160" w:line="259" w:lineRule="auto"/>
      </w:pPr>
      <w:r w:rsidRPr="006928AD">
        <w:t>You are the person registered in this course who has participated in and will receive academic credit for this class and will not receive unauthorized assistance from any other person or source during this assessment.</w:t>
      </w:r>
      <w:r w:rsidRPr="006928AD">
        <w:br/>
      </w:r>
    </w:p>
    <w:p w14:paraId="4A890D07" w14:textId="77777777" w:rsidR="004D5102" w:rsidRPr="006928AD" w:rsidRDefault="004D5102" w:rsidP="004D5102">
      <w:pPr>
        <w:pStyle w:val="ListParagraph"/>
        <w:numPr>
          <w:ilvl w:val="0"/>
          <w:numId w:val="5"/>
        </w:numPr>
        <w:spacing w:after="160" w:line="259" w:lineRule="auto"/>
      </w:pPr>
      <w:r w:rsidRPr="006928AD">
        <w:t>Acknowledge that unauthorized sharing of information about an assessment with others is strictly prohibited and could result in serious consequences.</w:t>
      </w:r>
    </w:p>
    <w:p w14:paraId="06C5A561" w14:textId="77777777" w:rsidR="004D5102" w:rsidRPr="006928AD" w:rsidRDefault="004D5102" w:rsidP="004D5102">
      <w:r w:rsidRPr="006928AD">
        <w:rPr>
          <w:b/>
        </w:rPr>
        <w:t>By accessing assessments in this course</w:t>
      </w:r>
      <w:r w:rsidRPr="006928AD">
        <w:t xml:space="preserve">, you are acknowledging your compliance with North Central’s standards of academic integrity and that any violation will be dealt according to the </w:t>
      </w:r>
      <w:hyperlink r:id="rId8" w:anchor="cofcond" w:history="1">
        <w:r w:rsidRPr="006928AD">
          <w:rPr>
            <w:rStyle w:val="Hyperlink"/>
          </w:rPr>
          <w:t>Academic Dishonesty Process outlined in the North Central Student handbook</w:t>
        </w:r>
      </w:hyperlink>
      <w:r w:rsidRPr="006928AD">
        <w:t xml:space="preserve">. </w:t>
      </w:r>
    </w:p>
    <w:p w14:paraId="27D0956C" w14:textId="636DA710" w:rsidR="00DD7F0B" w:rsidRPr="006928AD" w:rsidRDefault="00DD7F0B" w:rsidP="00DD7F0B"/>
    <w:p w14:paraId="16A6739C" w14:textId="77777777" w:rsidR="00FC0B63" w:rsidRPr="006928AD" w:rsidRDefault="00FC0B63" w:rsidP="00FC0B63">
      <w:pPr>
        <w:spacing w:after="120"/>
        <w:rPr>
          <w:rStyle w:val="Strong"/>
          <w:sz w:val="28"/>
          <w:szCs w:val="28"/>
        </w:rPr>
      </w:pPr>
      <w:r w:rsidRPr="006928AD">
        <w:rPr>
          <w:rStyle w:val="Strong"/>
          <w:sz w:val="28"/>
          <w:szCs w:val="28"/>
        </w:rPr>
        <w:t>Accessibility Statement</w:t>
      </w:r>
    </w:p>
    <w:p w14:paraId="6F1CA04B" w14:textId="17CB7053" w:rsidR="001B67EB" w:rsidRDefault="002C0A4F" w:rsidP="00AC3F03">
      <w:r w:rsidRPr="006928AD">
        <w:t xml:space="preserve">In compliance with the Rehabilitation Act of 1973’s Section 504 and 508, and the Americans with Disabilities Act of 1990, North Central’s department of Learning Support Services (LSS) provides students with documented disabilities access to professional disability specialists, support staff, and specialized </w:t>
      </w:r>
      <w:r w:rsidRPr="006928AD">
        <w:lastRenderedPageBreak/>
        <w:t xml:space="preserve">services. For more information about services provided or to request an accommodation for a disability, please </w:t>
      </w:r>
      <w:hyperlink r:id="rId9" w:history="1">
        <w:r w:rsidRPr="006928AD">
          <w:rPr>
            <w:rStyle w:val="Hyperlink"/>
          </w:rPr>
          <w:t>visit LSS on the web</w:t>
        </w:r>
      </w:hyperlink>
      <w:r w:rsidRPr="006928AD">
        <w:t>, on campus in Room 533 of the SCRC, or call 231-348-6682 from 8:30 am to 5 pm Monday –Friday</w:t>
      </w:r>
      <w:r w:rsidR="005B0498">
        <w:t xml:space="preserve"> (hours may vary, so please check the website)</w:t>
      </w:r>
      <w:r w:rsidRPr="006928AD">
        <w:t>.</w:t>
      </w:r>
      <w:r w:rsidR="00206F76" w:rsidRPr="006928AD">
        <w:br/>
      </w:r>
    </w:p>
    <w:p w14:paraId="7E3EA964" w14:textId="77777777" w:rsidR="000D0092" w:rsidRPr="000D0092" w:rsidRDefault="000D0092" w:rsidP="000D0092">
      <w:pPr>
        <w:rPr>
          <w:rFonts w:ascii="Calibri" w:eastAsia="Times New Roman" w:hAnsi="Calibri" w:cs="Calibri"/>
          <w:color w:val="000000"/>
        </w:rPr>
      </w:pPr>
      <w:r w:rsidRPr="000D0092">
        <w:rPr>
          <w:rFonts w:ascii="Calibri" w:eastAsia="Times New Roman" w:hAnsi="Calibri" w:cs="Calibri"/>
          <w:b/>
          <w:bCs/>
          <w:color w:val="000000"/>
        </w:rPr>
        <w:t>Health and Safety Requirements</w:t>
      </w:r>
    </w:p>
    <w:p w14:paraId="44F56B6C" w14:textId="77777777" w:rsidR="000D0092" w:rsidRPr="000D0092" w:rsidRDefault="000D0092" w:rsidP="000D0092">
      <w:pPr>
        <w:rPr>
          <w:rFonts w:ascii="Calibri" w:eastAsia="Times New Roman" w:hAnsi="Calibri" w:cs="Calibri"/>
          <w:color w:val="000000"/>
        </w:rPr>
      </w:pPr>
      <w:r w:rsidRPr="000D0092">
        <w:rPr>
          <w:rFonts w:ascii="Calibri" w:eastAsia="Times New Roman" w:hAnsi="Calibri" w:cs="Calibri"/>
          <w:color w:val="000000"/>
        </w:rPr>
        <w:t> </w:t>
      </w:r>
    </w:p>
    <w:p w14:paraId="1626DF16" w14:textId="77777777" w:rsidR="000D0092" w:rsidRPr="000D0092" w:rsidRDefault="000D0092" w:rsidP="000D0092">
      <w:pPr>
        <w:rPr>
          <w:rFonts w:ascii="Calibri" w:eastAsia="Times New Roman" w:hAnsi="Calibri" w:cs="Calibri"/>
          <w:color w:val="000000"/>
        </w:rPr>
      </w:pPr>
      <w:r w:rsidRPr="000D0092">
        <w:rPr>
          <w:rFonts w:ascii="Calibri" w:eastAsia="Times New Roman" w:hAnsi="Calibri" w:cs="Calibri"/>
          <w:color w:val="000000"/>
        </w:rPr>
        <w:t>To best protect the safety of students, faculty, staff, and their families during the COVID-19 pandemic, masks that cover the nose and mouth are required. Any violation of this policy may be considered a violation of the Student Code of Conduct and may result in dismissal of the student and/or class and possible further sanctions. </w:t>
      </w:r>
    </w:p>
    <w:p w14:paraId="6C490217" w14:textId="77777777" w:rsidR="000D0092" w:rsidRPr="000D0092" w:rsidRDefault="000D0092" w:rsidP="000D0092">
      <w:pPr>
        <w:rPr>
          <w:rFonts w:ascii="Calibri" w:eastAsia="Times New Roman" w:hAnsi="Calibri" w:cs="Calibri"/>
          <w:color w:val="000000"/>
        </w:rPr>
      </w:pPr>
      <w:r w:rsidRPr="000D0092">
        <w:rPr>
          <w:rFonts w:ascii="Calibri" w:eastAsia="Times New Roman" w:hAnsi="Calibri" w:cs="Calibri"/>
          <w:color w:val="000000"/>
        </w:rPr>
        <w:t> </w:t>
      </w:r>
    </w:p>
    <w:p w14:paraId="47E227E9" w14:textId="77777777" w:rsidR="000D0092" w:rsidRPr="000D0092" w:rsidRDefault="000D0092" w:rsidP="000D0092">
      <w:pPr>
        <w:rPr>
          <w:rFonts w:ascii="Calibri" w:eastAsia="Times New Roman" w:hAnsi="Calibri" w:cs="Calibri"/>
          <w:color w:val="000000"/>
        </w:rPr>
      </w:pPr>
      <w:r w:rsidRPr="000D0092">
        <w:rPr>
          <w:rFonts w:ascii="Calibri" w:eastAsia="Times New Roman" w:hAnsi="Calibri" w:cs="Calibri"/>
          <w:color w:val="000000"/>
        </w:rPr>
        <w:t>Faculty, librarians, and counselors may dismiss individual students if they refuse to comply with mask use, social distancing, and hand sanitizer requirements. If the non-compliant student does not comply with the safety request, the faculty member may dismiss the rest of the class, maintain appropriate social distance between him or herself and the non-compliant student, and call 911 for a trespass complaint. Again, such non-compliance may be considered a violation of the Student Code of Conduct.</w:t>
      </w:r>
    </w:p>
    <w:p w14:paraId="4A2203B7" w14:textId="77777777" w:rsidR="000D0092" w:rsidRPr="000D0092" w:rsidRDefault="000D0092" w:rsidP="000D0092">
      <w:pPr>
        <w:rPr>
          <w:rFonts w:ascii="Calibri" w:eastAsia="Times New Roman" w:hAnsi="Calibri" w:cs="Calibri"/>
          <w:color w:val="000000"/>
        </w:rPr>
      </w:pPr>
      <w:r w:rsidRPr="000D0092">
        <w:rPr>
          <w:rFonts w:ascii="Calibri" w:eastAsia="Times New Roman" w:hAnsi="Calibri" w:cs="Calibri"/>
          <w:color w:val="000000"/>
        </w:rPr>
        <w:t> </w:t>
      </w:r>
    </w:p>
    <w:p w14:paraId="15F556CE" w14:textId="77777777" w:rsidR="000D0092" w:rsidRPr="000D0092" w:rsidRDefault="000D0092" w:rsidP="000D0092">
      <w:pPr>
        <w:rPr>
          <w:rFonts w:ascii="Calibri" w:eastAsia="Times New Roman" w:hAnsi="Calibri" w:cs="Calibri"/>
          <w:color w:val="000000"/>
        </w:rPr>
      </w:pPr>
      <w:r w:rsidRPr="000D0092">
        <w:rPr>
          <w:rFonts w:ascii="Calibri" w:eastAsia="Times New Roman" w:hAnsi="Calibri" w:cs="Calibri"/>
          <w:color w:val="000000"/>
        </w:rPr>
        <w:t xml:space="preserve">Students who are not able to comply with safety mandates, such as the mask requirement, due to a certified medical condition are to schedule an appointment with Learning Support Services to request an accommodation prior to attending any in person class or campus </w:t>
      </w:r>
      <w:proofErr w:type="gramStart"/>
      <w:r w:rsidRPr="000D0092">
        <w:rPr>
          <w:rFonts w:ascii="Calibri" w:eastAsia="Times New Roman" w:hAnsi="Calibri" w:cs="Calibri"/>
          <w:color w:val="000000"/>
        </w:rPr>
        <w:t>event, or</w:t>
      </w:r>
      <w:proofErr w:type="gramEnd"/>
      <w:r w:rsidRPr="000D0092">
        <w:rPr>
          <w:rFonts w:ascii="Calibri" w:eastAsia="Times New Roman" w:hAnsi="Calibri" w:cs="Calibri"/>
          <w:color w:val="000000"/>
        </w:rPr>
        <w:t xml:space="preserve"> be subject to the rules above regarding non-compliance.</w:t>
      </w:r>
    </w:p>
    <w:p w14:paraId="572B5A00" w14:textId="77777777" w:rsidR="000D0092" w:rsidRPr="006928AD" w:rsidRDefault="000D0092" w:rsidP="00AC3F03"/>
    <w:p w14:paraId="38DC78D1" w14:textId="7BE9F285" w:rsidR="00637A46" w:rsidRPr="006928AD" w:rsidRDefault="00637A46" w:rsidP="00637A46">
      <w:pPr>
        <w:spacing w:after="120"/>
        <w:rPr>
          <w:rStyle w:val="Strong"/>
          <w:sz w:val="28"/>
          <w:szCs w:val="28"/>
        </w:rPr>
      </w:pPr>
      <w:r w:rsidRPr="006928AD">
        <w:rPr>
          <w:rStyle w:val="Strong"/>
          <w:sz w:val="28"/>
          <w:szCs w:val="28"/>
        </w:rPr>
        <w:t>Copyright</w:t>
      </w:r>
    </w:p>
    <w:p w14:paraId="73BA9083" w14:textId="112BE827" w:rsidR="00C668B2" w:rsidRPr="006928AD" w:rsidRDefault="00C40971" w:rsidP="001D6AFC">
      <w:pPr>
        <w:rPr>
          <w:rStyle w:val="Strong"/>
          <w:b w:val="0"/>
          <w:bCs w:val="0"/>
        </w:rPr>
      </w:pPr>
      <w:r w:rsidRPr="006928AD">
        <w:t xml:space="preserve">All materials and content in this course were created by the instructor, unless otherwise specified. </w:t>
      </w:r>
      <w:r w:rsidR="00206F76" w:rsidRPr="006928AD">
        <w:br/>
      </w:r>
      <w:r w:rsidR="003125C6" w:rsidRPr="006928AD">
        <w:br/>
      </w:r>
      <w:r w:rsidR="00C668B2" w:rsidRPr="006928AD">
        <w:rPr>
          <w:rStyle w:val="Strong"/>
          <w:sz w:val="28"/>
          <w:szCs w:val="28"/>
        </w:rPr>
        <w:t>Student Appeals</w:t>
      </w:r>
    </w:p>
    <w:p w14:paraId="5746EA4C" w14:textId="77C35F35" w:rsidR="00C668B2" w:rsidRPr="006928AD" w:rsidRDefault="004D16FA" w:rsidP="00C668B2">
      <w:r w:rsidRPr="006928AD">
        <w:t>North Central’s student complaint and appeals processes begin with a student’s direct communication with the faculty/staff member in an attempt to</w:t>
      </w:r>
      <w:r w:rsidR="002800B8" w:rsidRPr="006928AD">
        <w:t xml:space="preserve"> work together to</w:t>
      </w:r>
      <w:r w:rsidRPr="006928AD">
        <w:t xml:space="preserve"> resolve the matter. For complete information on North Central’s student policies and processes regarding appeals &amp; complaints, please see the </w:t>
      </w:r>
      <w:hyperlink r:id="rId10" w:history="1">
        <w:r w:rsidRPr="006928AD">
          <w:rPr>
            <w:rStyle w:val="Hyperlink"/>
          </w:rPr>
          <w:t>North Central Student Handbook</w:t>
        </w:r>
      </w:hyperlink>
      <w:r w:rsidRPr="006928AD">
        <w:t xml:space="preserve">. </w:t>
      </w:r>
      <w:r w:rsidR="00206F76" w:rsidRPr="006928AD">
        <w:br/>
      </w:r>
    </w:p>
    <w:p w14:paraId="422CAEB7" w14:textId="714BDF87" w:rsidR="00B11667" w:rsidRPr="006928AD" w:rsidRDefault="00B11667" w:rsidP="00B11667">
      <w:pPr>
        <w:spacing w:after="120"/>
        <w:rPr>
          <w:rStyle w:val="Strong"/>
          <w:sz w:val="28"/>
          <w:szCs w:val="28"/>
        </w:rPr>
      </w:pPr>
      <w:r w:rsidRPr="006928AD">
        <w:rPr>
          <w:rStyle w:val="Strong"/>
          <w:sz w:val="28"/>
          <w:szCs w:val="28"/>
        </w:rPr>
        <w:t>Subject to Change</w:t>
      </w:r>
    </w:p>
    <w:p w14:paraId="47376BAF" w14:textId="652A80FB" w:rsidR="00B11667" w:rsidRDefault="00B11667" w:rsidP="00B11667">
      <w:r w:rsidRPr="006928AD">
        <w:t xml:space="preserve">All materials, assignments, and deadlines </w:t>
      </w:r>
      <w:r w:rsidR="00DB1C09" w:rsidRPr="006928AD">
        <w:t xml:space="preserve">are subject to change. It is your responsibility to read course announcements and </w:t>
      </w:r>
      <w:r w:rsidR="006D4B64">
        <w:t xml:space="preserve">other </w:t>
      </w:r>
      <w:r w:rsidR="00DB1C09" w:rsidRPr="006928AD">
        <w:t>communications.</w:t>
      </w:r>
    </w:p>
    <w:p w14:paraId="4C6093FA" w14:textId="77777777" w:rsidR="00341758" w:rsidRDefault="00341758" w:rsidP="00B11667"/>
    <w:p w14:paraId="3019B138" w14:textId="5F0CF2F7" w:rsidR="00341758" w:rsidRPr="00341758" w:rsidRDefault="00341758" w:rsidP="001B6A34">
      <w:pPr>
        <w:pStyle w:val="Heading1"/>
      </w:pPr>
      <w:bookmarkStart w:id="4" w:name="_Toc26514510"/>
      <w:r w:rsidRPr="00341758">
        <w:t>Section 5: Grading</w:t>
      </w:r>
      <w:bookmarkEnd w:id="4"/>
    </w:p>
    <w:p w14:paraId="7C6ECFF4" w14:textId="338E9E82" w:rsidR="00B11667" w:rsidRDefault="00B11667" w:rsidP="000D33D6"/>
    <w:p w14:paraId="0163BA78" w14:textId="35CB82FE" w:rsidR="00341758" w:rsidRPr="00E53254" w:rsidRDefault="00E53254" w:rsidP="00E53254">
      <w:pPr>
        <w:spacing w:after="120"/>
        <w:rPr>
          <w:rStyle w:val="Strong"/>
          <w:sz w:val="28"/>
          <w:szCs w:val="28"/>
        </w:rPr>
      </w:pPr>
      <w:r w:rsidRPr="006928AD">
        <w:rPr>
          <w:rStyle w:val="Strong"/>
          <w:sz w:val="28"/>
          <w:szCs w:val="28"/>
        </w:rPr>
        <w:t>Grades and Grading Scale</w:t>
      </w:r>
    </w:p>
    <w:p w14:paraId="040EE7FB" w14:textId="5504B0F4" w:rsidR="00E53254" w:rsidRDefault="00E53254" w:rsidP="000D33D6">
      <w:r w:rsidRPr="006D32B5">
        <w:t>Grades in this course are based on</w:t>
      </w:r>
      <w:r w:rsidR="007732E9" w:rsidRPr="006D32B5">
        <w:t xml:space="preserve"> </w:t>
      </w:r>
      <w:r w:rsidR="006D32B5" w:rsidRPr="006D32B5">
        <w:t>the number of</w:t>
      </w:r>
      <w:r w:rsidR="007732E9" w:rsidRPr="006D32B5">
        <w:t xml:space="preserve"> points earned.</w:t>
      </w:r>
    </w:p>
    <w:p w14:paraId="7F043A1D" w14:textId="627A14D4" w:rsidR="00E53254" w:rsidRDefault="00E53254" w:rsidP="000D33D6"/>
    <w:p w14:paraId="007DF870" w14:textId="77777777" w:rsidR="00FF02F2" w:rsidRDefault="00FF02F2" w:rsidP="000D33D6"/>
    <w:tbl>
      <w:tblPr>
        <w:tblStyle w:val="GridTable6Colorful-Accent11"/>
        <w:tblW w:w="0" w:type="auto"/>
        <w:tblLook w:val="04A0" w:firstRow="1" w:lastRow="0" w:firstColumn="1" w:lastColumn="0" w:noHBand="0" w:noVBand="1"/>
        <w:tblCaption w:val="Grading"/>
        <w:tblDescription w:val="This table describes the grading structure for the course. For detailed information on this structure, please ask your instructor for a text-based explanation."/>
      </w:tblPr>
      <w:tblGrid>
        <w:gridCol w:w="3237"/>
        <w:gridCol w:w="2250"/>
        <w:gridCol w:w="2250"/>
      </w:tblGrid>
      <w:tr w:rsidR="00296B75" w14:paraId="4F4623AF" w14:textId="77777777" w:rsidTr="00184C4B">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237" w:type="dxa"/>
            <w:shd w:val="clear" w:color="auto" w:fill="1F4E79" w:themeFill="accent1" w:themeFillShade="80"/>
          </w:tcPr>
          <w:p w14:paraId="6F2867CC" w14:textId="77777777" w:rsidR="00296B75" w:rsidRPr="009E65DD" w:rsidRDefault="00296B75" w:rsidP="00B9584D">
            <w:pPr>
              <w:rPr>
                <w:color w:val="FFFFFF" w:themeColor="background1"/>
              </w:rPr>
            </w:pPr>
            <w:r w:rsidRPr="009E65DD">
              <w:rPr>
                <w:color w:val="FFFFFF" w:themeColor="background1"/>
              </w:rPr>
              <w:lastRenderedPageBreak/>
              <w:t>Category</w:t>
            </w:r>
          </w:p>
        </w:tc>
        <w:tc>
          <w:tcPr>
            <w:tcW w:w="2250" w:type="dxa"/>
            <w:shd w:val="clear" w:color="auto" w:fill="1F4E79" w:themeFill="accent1" w:themeFillShade="80"/>
          </w:tcPr>
          <w:p w14:paraId="6603704E" w14:textId="77777777" w:rsidR="00296B75" w:rsidRPr="009E65DD" w:rsidRDefault="00296B75" w:rsidP="00B9584D">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9E65DD">
              <w:rPr>
                <w:color w:val="FFFFFF" w:themeColor="background1"/>
              </w:rPr>
              <w:t># of Items</w:t>
            </w:r>
          </w:p>
        </w:tc>
        <w:tc>
          <w:tcPr>
            <w:tcW w:w="2250" w:type="dxa"/>
            <w:shd w:val="clear" w:color="auto" w:fill="1F4E79" w:themeFill="accent1" w:themeFillShade="80"/>
          </w:tcPr>
          <w:p w14:paraId="2CF85E4B" w14:textId="77777777" w:rsidR="00296B75" w:rsidRPr="009E65DD" w:rsidRDefault="00296B75" w:rsidP="00B9584D">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9E65DD">
              <w:rPr>
                <w:color w:val="FFFFFF" w:themeColor="background1"/>
              </w:rPr>
              <w:t>Total for Category</w:t>
            </w:r>
          </w:p>
        </w:tc>
      </w:tr>
      <w:tr w:rsidR="00296B75" w14:paraId="227F5DC8" w14:textId="77777777" w:rsidTr="00B9584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237" w:type="dxa"/>
          </w:tcPr>
          <w:p w14:paraId="43446B08" w14:textId="6085E3E1" w:rsidR="00296B75" w:rsidRPr="000B637D" w:rsidRDefault="00FF02F2" w:rsidP="00296B75">
            <w:pPr>
              <w:tabs>
                <w:tab w:val="center" w:pos="1510"/>
              </w:tabs>
              <w:rPr>
                <w:color w:val="000000" w:themeColor="text1"/>
              </w:rPr>
            </w:pPr>
            <w:r>
              <w:rPr>
                <w:color w:val="000000" w:themeColor="text1"/>
              </w:rPr>
              <w:t>Quizzes</w:t>
            </w:r>
            <w:r w:rsidR="00296B75">
              <w:rPr>
                <w:color w:val="000000" w:themeColor="text1"/>
              </w:rPr>
              <w:t xml:space="preserve"> </w:t>
            </w:r>
          </w:p>
        </w:tc>
        <w:tc>
          <w:tcPr>
            <w:tcW w:w="2250" w:type="dxa"/>
          </w:tcPr>
          <w:p w14:paraId="306371CC" w14:textId="2264C955" w:rsidR="00296B75" w:rsidRPr="000B637D" w:rsidRDefault="00FF02F2" w:rsidP="00B9584D">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52</w:t>
            </w:r>
          </w:p>
        </w:tc>
        <w:tc>
          <w:tcPr>
            <w:tcW w:w="2250" w:type="dxa"/>
          </w:tcPr>
          <w:p w14:paraId="72117340" w14:textId="63F18F3A" w:rsidR="00296B75" w:rsidRPr="000B637D" w:rsidRDefault="00FF02F2" w:rsidP="00B9584D">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35</w:t>
            </w:r>
            <w:r w:rsidR="00296B75">
              <w:rPr>
                <w:color w:val="000000" w:themeColor="text1"/>
              </w:rPr>
              <w:t>%</w:t>
            </w:r>
          </w:p>
        </w:tc>
      </w:tr>
      <w:tr w:rsidR="00144AE1" w14:paraId="6C21F06C" w14:textId="77777777" w:rsidTr="00B9584D">
        <w:trPr>
          <w:trHeight w:val="432"/>
        </w:trPr>
        <w:tc>
          <w:tcPr>
            <w:cnfStyle w:val="001000000000" w:firstRow="0" w:lastRow="0" w:firstColumn="1" w:lastColumn="0" w:oddVBand="0" w:evenVBand="0" w:oddHBand="0" w:evenHBand="0" w:firstRowFirstColumn="0" w:firstRowLastColumn="0" w:lastRowFirstColumn="0" w:lastRowLastColumn="0"/>
            <w:tcW w:w="3237" w:type="dxa"/>
          </w:tcPr>
          <w:p w14:paraId="457BC52F" w14:textId="167A5DE5" w:rsidR="00144AE1" w:rsidRDefault="00FF02F2" w:rsidP="00296B75">
            <w:pPr>
              <w:tabs>
                <w:tab w:val="center" w:pos="1510"/>
              </w:tabs>
              <w:rPr>
                <w:color w:val="000000" w:themeColor="text1"/>
              </w:rPr>
            </w:pPr>
            <w:r>
              <w:rPr>
                <w:color w:val="000000" w:themeColor="text1"/>
              </w:rPr>
              <w:t>Labs</w:t>
            </w:r>
          </w:p>
        </w:tc>
        <w:tc>
          <w:tcPr>
            <w:tcW w:w="2250" w:type="dxa"/>
          </w:tcPr>
          <w:p w14:paraId="38486E7F" w14:textId="2EDF6A23" w:rsidR="00144AE1" w:rsidRDefault="00FF02F2" w:rsidP="00B9584D">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91</w:t>
            </w:r>
          </w:p>
        </w:tc>
        <w:tc>
          <w:tcPr>
            <w:tcW w:w="2250" w:type="dxa"/>
          </w:tcPr>
          <w:p w14:paraId="4DC3D07B" w14:textId="0CCFB73F" w:rsidR="00144AE1" w:rsidRDefault="002923DE" w:rsidP="00B9584D">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35</w:t>
            </w:r>
            <w:r w:rsidR="00144AE1">
              <w:rPr>
                <w:color w:val="000000" w:themeColor="text1"/>
              </w:rPr>
              <w:t>%</w:t>
            </w:r>
          </w:p>
        </w:tc>
      </w:tr>
      <w:tr w:rsidR="00296B75" w14:paraId="7F24EAF9" w14:textId="77777777" w:rsidTr="000B637D">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3237" w:type="dxa"/>
          </w:tcPr>
          <w:p w14:paraId="0B3D7B21" w14:textId="07C6A1A1" w:rsidR="00296B75" w:rsidRPr="000B637D" w:rsidRDefault="00296B75" w:rsidP="000B637D">
            <w:pPr>
              <w:rPr>
                <w:color w:val="000000" w:themeColor="text1"/>
              </w:rPr>
            </w:pPr>
            <w:r w:rsidRPr="000B637D">
              <w:rPr>
                <w:color w:val="000000" w:themeColor="text1"/>
              </w:rPr>
              <w:t>Discussions</w:t>
            </w:r>
          </w:p>
        </w:tc>
        <w:tc>
          <w:tcPr>
            <w:tcW w:w="2250" w:type="dxa"/>
          </w:tcPr>
          <w:p w14:paraId="0CEEB5D3" w14:textId="34873BC0" w:rsidR="00296B75" w:rsidRPr="000B637D" w:rsidRDefault="00296B75" w:rsidP="00B9584D">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2250" w:type="dxa"/>
          </w:tcPr>
          <w:p w14:paraId="3CC2257C" w14:textId="083D7A23" w:rsidR="00296B75" w:rsidRPr="000B637D" w:rsidRDefault="00296B75" w:rsidP="00B9584D">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20%</w:t>
            </w:r>
          </w:p>
        </w:tc>
      </w:tr>
      <w:tr w:rsidR="00296B75" w14:paraId="6898D192" w14:textId="77777777" w:rsidTr="00B9584D">
        <w:trPr>
          <w:trHeight w:val="432"/>
        </w:trPr>
        <w:tc>
          <w:tcPr>
            <w:cnfStyle w:val="001000000000" w:firstRow="0" w:lastRow="0" w:firstColumn="1" w:lastColumn="0" w:oddVBand="0" w:evenVBand="0" w:oddHBand="0" w:evenHBand="0" w:firstRowFirstColumn="0" w:firstRowLastColumn="0" w:lastRowFirstColumn="0" w:lastRowLastColumn="0"/>
            <w:tcW w:w="3237" w:type="dxa"/>
          </w:tcPr>
          <w:p w14:paraId="3C1186E9" w14:textId="54EB0BE3" w:rsidR="00296B75" w:rsidRPr="000B637D" w:rsidRDefault="00296B75" w:rsidP="00B9584D">
            <w:pPr>
              <w:rPr>
                <w:color w:val="000000" w:themeColor="text1"/>
              </w:rPr>
            </w:pPr>
            <w:r>
              <w:rPr>
                <w:color w:val="000000" w:themeColor="text1"/>
              </w:rPr>
              <w:t>Final Project</w:t>
            </w:r>
            <w:r w:rsidR="002923DE">
              <w:rPr>
                <w:color w:val="000000" w:themeColor="text1"/>
              </w:rPr>
              <w:t>/Exam</w:t>
            </w:r>
          </w:p>
        </w:tc>
        <w:tc>
          <w:tcPr>
            <w:tcW w:w="2250" w:type="dxa"/>
          </w:tcPr>
          <w:p w14:paraId="27AC006D" w14:textId="5A6457FF" w:rsidR="00296B75" w:rsidRPr="000B637D" w:rsidRDefault="002923DE" w:rsidP="00B9584D">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w:t>
            </w:r>
          </w:p>
        </w:tc>
        <w:tc>
          <w:tcPr>
            <w:tcW w:w="2250" w:type="dxa"/>
          </w:tcPr>
          <w:p w14:paraId="0C991A76" w14:textId="66EE4241" w:rsidR="00296B75" w:rsidRPr="000B637D" w:rsidRDefault="00FF02F2" w:rsidP="00B9584D">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r w:rsidR="00296B75">
              <w:rPr>
                <w:color w:val="000000" w:themeColor="text1"/>
              </w:rPr>
              <w:t>%</w:t>
            </w:r>
          </w:p>
        </w:tc>
      </w:tr>
      <w:tr w:rsidR="002923DE" w14:paraId="392F2577" w14:textId="77777777" w:rsidTr="00B9584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237" w:type="dxa"/>
          </w:tcPr>
          <w:p w14:paraId="6620A537" w14:textId="18BBF7FC" w:rsidR="002923DE" w:rsidRDefault="002923DE" w:rsidP="00B9584D">
            <w:pPr>
              <w:rPr>
                <w:color w:val="000000" w:themeColor="text1"/>
              </w:rPr>
            </w:pPr>
            <w:r>
              <w:rPr>
                <w:color w:val="000000" w:themeColor="text1"/>
              </w:rPr>
              <w:t>Class Participation</w:t>
            </w:r>
          </w:p>
        </w:tc>
        <w:tc>
          <w:tcPr>
            <w:tcW w:w="2250" w:type="dxa"/>
          </w:tcPr>
          <w:p w14:paraId="0D6F13FD" w14:textId="7A0A7926" w:rsidR="002923DE" w:rsidRDefault="002923DE" w:rsidP="00B9584D">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30</w:t>
            </w:r>
          </w:p>
        </w:tc>
        <w:tc>
          <w:tcPr>
            <w:tcW w:w="2250" w:type="dxa"/>
          </w:tcPr>
          <w:p w14:paraId="795E7EB0" w14:textId="0BD78938" w:rsidR="002923DE" w:rsidRDefault="002923DE" w:rsidP="00B9584D">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r>
      <w:tr w:rsidR="00296B75" w14:paraId="6E088C19" w14:textId="77777777" w:rsidTr="00B9584D">
        <w:trPr>
          <w:trHeight w:val="432"/>
        </w:trPr>
        <w:tc>
          <w:tcPr>
            <w:cnfStyle w:val="001000000000" w:firstRow="0" w:lastRow="0" w:firstColumn="1" w:lastColumn="0" w:oddVBand="0" w:evenVBand="0" w:oddHBand="0" w:evenHBand="0" w:firstRowFirstColumn="0" w:firstRowLastColumn="0" w:lastRowFirstColumn="0" w:lastRowLastColumn="0"/>
            <w:tcW w:w="3237" w:type="dxa"/>
          </w:tcPr>
          <w:p w14:paraId="76851B02" w14:textId="77777777" w:rsidR="00296B75" w:rsidRPr="000B637D" w:rsidRDefault="00296B75" w:rsidP="00B9584D">
            <w:pPr>
              <w:rPr>
                <w:color w:val="000000" w:themeColor="text1"/>
              </w:rPr>
            </w:pPr>
          </w:p>
        </w:tc>
        <w:tc>
          <w:tcPr>
            <w:tcW w:w="2250" w:type="dxa"/>
          </w:tcPr>
          <w:p w14:paraId="5FEC74B9" w14:textId="77777777" w:rsidR="00296B75" w:rsidRPr="000B637D" w:rsidRDefault="00296B75" w:rsidP="00B9584D">
            <w:pPr>
              <w:jc w:val="center"/>
              <w:cnfStyle w:val="000000000000" w:firstRow="0" w:lastRow="0" w:firstColumn="0" w:lastColumn="0" w:oddVBand="0" w:evenVBand="0" w:oddHBand="0" w:evenHBand="0" w:firstRowFirstColumn="0" w:firstRowLastColumn="0" w:lastRowFirstColumn="0" w:lastRowLastColumn="0"/>
              <w:rPr>
                <w:b/>
                <w:color w:val="000000" w:themeColor="text1"/>
              </w:rPr>
            </w:pPr>
            <w:r w:rsidRPr="000B637D">
              <w:rPr>
                <w:b/>
                <w:color w:val="000000" w:themeColor="text1"/>
              </w:rPr>
              <w:t>TOTAL:</w:t>
            </w:r>
          </w:p>
        </w:tc>
        <w:tc>
          <w:tcPr>
            <w:tcW w:w="2250" w:type="dxa"/>
          </w:tcPr>
          <w:p w14:paraId="0D46BE8B" w14:textId="0DE90D0E" w:rsidR="00296B75" w:rsidRPr="000B637D" w:rsidRDefault="00296B75" w:rsidP="00B9584D">
            <w:pPr>
              <w:jc w:val="center"/>
              <w:cnfStyle w:val="000000000000" w:firstRow="0" w:lastRow="0" w:firstColumn="0" w:lastColumn="0" w:oddVBand="0" w:evenVBand="0" w:oddHBand="0" w:evenHBand="0" w:firstRowFirstColumn="0" w:firstRowLastColumn="0" w:lastRowFirstColumn="0" w:lastRowLastColumn="0"/>
              <w:rPr>
                <w:b/>
                <w:color w:val="000000" w:themeColor="text1"/>
              </w:rPr>
            </w:pPr>
            <w:r>
              <w:rPr>
                <w:b/>
                <w:color w:val="000000" w:themeColor="text1"/>
              </w:rPr>
              <w:t>100%</w:t>
            </w:r>
          </w:p>
        </w:tc>
      </w:tr>
    </w:tbl>
    <w:p w14:paraId="3F7E6654" w14:textId="77777777" w:rsidR="007732E9" w:rsidRDefault="007732E9" w:rsidP="000D33D6"/>
    <w:p w14:paraId="41EF3039" w14:textId="5E776578" w:rsidR="007732E9" w:rsidRPr="007732E9" w:rsidRDefault="004C7088" w:rsidP="007732E9">
      <w:pPr>
        <w:spacing w:after="120"/>
        <w:rPr>
          <w:rStyle w:val="Strong"/>
          <w:sz w:val="28"/>
          <w:szCs w:val="28"/>
        </w:rPr>
      </w:pPr>
      <w:r>
        <w:rPr>
          <w:rStyle w:val="Strong"/>
          <w:sz w:val="28"/>
          <w:szCs w:val="28"/>
        </w:rPr>
        <w:br/>
      </w:r>
      <w:r w:rsidR="007732E9" w:rsidRPr="007732E9">
        <w:rPr>
          <w:rStyle w:val="Strong"/>
          <w:sz w:val="28"/>
          <w:szCs w:val="28"/>
        </w:rPr>
        <w:t>North Central Letter Grades</w:t>
      </w:r>
    </w:p>
    <w:p w14:paraId="55D209A9" w14:textId="0DDA8ACA" w:rsidR="007732E9" w:rsidRDefault="007732E9" w:rsidP="000D33D6">
      <w:r>
        <w:t>The North Central letter grades corresponding to percentages achieved are:</w:t>
      </w:r>
      <w:r w:rsidR="00AE0F93">
        <w:br/>
      </w:r>
    </w:p>
    <w:tbl>
      <w:tblPr>
        <w:tblStyle w:val="GridTable6Colorful-Accent11"/>
        <w:tblW w:w="0" w:type="auto"/>
        <w:tblLook w:val="04A0" w:firstRow="1" w:lastRow="0" w:firstColumn="1" w:lastColumn="0" w:noHBand="0" w:noVBand="1"/>
        <w:tblCaption w:val="North Central Letter Grades"/>
        <w:tblDescription w:val="This table describes how the total points in this class correspond to North Central letter grades. Please ask your instructor for a text-based explanation of this structure."/>
      </w:tblPr>
      <w:tblGrid>
        <w:gridCol w:w="811"/>
        <w:gridCol w:w="2070"/>
        <w:gridCol w:w="811"/>
        <w:gridCol w:w="2160"/>
      </w:tblGrid>
      <w:tr w:rsidR="00627209" w14:paraId="5B2C1701" w14:textId="77777777" w:rsidTr="0062720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23" w:type="dxa"/>
            <w:shd w:val="clear" w:color="auto" w:fill="1F3864" w:themeFill="accent5" w:themeFillShade="80"/>
          </w:tcPr>
          <w:p w14:paraId="213CFE02" w14:textId="10E53E12" w:rsidR="00627209" w:rsidRPr="00627209" w:rsidRDefault="00627209" w:rsidP="000D33D6">
            <w:pPr>
              <w:rPr>
                <w:color w:val="FFFFFF" w:themeColor="background1"/>
              </w:rPr>
            </w:pPr>
            <w:r w:rsidRPr="00627209">
              <w:rPr>
                <w:color w:val="FFFFFF" w:themeColor="background1"/>
              </w:rPr>
              <w:t>Letter</w:t>
            </w:r>
          </w:p>
        </w:tc>
        <w:tc>
          <w:tcPr>
            <w:tcW w:w="2070" w:type="dxa"/>
            <w:shd w:val="clear" w:color="auto" w:fill="1F3864" w:themeFill="accent5" w:themeFillShade="80"/>
          </w:tcPr>
          <w:p w14:paraId="3BE950B1" w14:textId="18E1293E" w:rsidR="00627209" w:rsidRPr="00627209" w:rsidRDefault="00627209" w:rsidP="000D33D6">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627209">
              <w:rPr>
                <w:color w:val="FFFFFF" w:themeColor="background1"/>
              </w:rPr>
              <w:t>P</w:t>
            </w:r>
            <w:r w:rsidR="000F26AA">
              <w:rPr>
                <w:color w:val="FFFFFF" w:themeColor="background1"/>
              </w:rPr>
              <w:t>ercent</w:t>
            </w:r>
          </w:p>
        </w:tc>
        <w:tc>
          <w:tcPr>
            <w:tcW w:w="630" w:type="dxa"/>
            <w:shd w:val="clear" w:color="auto" w:fill="1F3864" w:themeFill="accent5" w:themeFillShade="80"/>
          </w:tcPr>
          <w:p w14:paraId="00C97876" w14:textId="240341E7" w:rsidR="00627209" w:rsidRPr="00627209" w:rsidRDefault="00627209" w:rsidP="000D33D6">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627209">
              <w:rPr>
                <w:color w:val="FFFFFF" w:themeColor="background1"/>
              </w:rPr>
              <w:t>Letter</w:t>
            </w:r>
          </w:p>
        </w:tc>
        <w:tc>
          <w:tcPr>
            <w:tcW w:w="2160" w:type="dxa"/>
            <w:shd w:val="clear" w:color="auto" w:fill="1F3864" w:themeFill="accent5" w:themeFillShade="80"/>
          </w:tcPr>
          <w:p w14:paraId="4C1EF865" w14:textId="12444B4A" w:rsidR="00627209" w:rsidRPr="00627209" w:rsidRDefault="000F26AA" w:rsidP="000D33D6">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Percent</w:t>
            </w:r>
          </w:p>
        </w:tc>
      </w:tr>
      <w:tr w:rsidR="00AE0F93" w14:paraId="4AC4F55D" w14:textId="77777777" w:rsidTr="00AE0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dxa"/>
          </w:tcPr>
          <w:p w14:paraId="1A820DB5" w14:textId="0105C276" w:rsidR="00AE0F93" w:rsidRPr="00AE0F93" w:rsidRDefault="00AE0F93" w:rsidP="000D33D6">
            <w:pPr>
              <w:rPr>
                <w:b w:val="0"/>
                <w:color w:val="000000" w:themeColor="text1"/>
              </w:rPr>
            </w:pPr>
            <w:r w:rsidRPr="00AE0F93">
              <w:rPr>
                <w:b w:val="0"/>
                <w:color w:val="000000" w:themeColor="text1"/>
              </w:rPr>
              <w:t>A</w:t>
            </w:r>
          </w:p>
        </w:tc>
        <w:tc>
          <w:tcPr>
            <w:tcW w:w="2070" w:type="dxa"/>
          </w:tcPr>
          <w:p w14:paraId="0A54A58F" w14:textId="11E34AFF" w:rsidR="00AE0F93" w:rsidRPr="00AE0F93" w:rsidRDefault="000F26AA" w:rsidP="00882BC2">
            <w:pPr>
              <w:cnfStyle w:val="000000100000" w:firstRow="0" w:lastRow="0" w:firstColumn="0" w:lastColumn="0" w:oddVBand="0" w:evenVBand="0" w:oddHBand="1" w:evenHBand="0" w:firstRowFirstColumn="0" w:firstRowLastColumn="0" w:lastRowFirstColumn="0" w:lastRowLastColumn="0"/>
              <w:rPr>
                <w:b/>
                <w:color w:val="000000" w:themeColor="text1"/>
              </w:rPr>
            </w:pPr>
            <w:r>
              <w:rPr>
                <w:color w:val="000000" w:themeColor="text1"/>
              </w:rPr>
              <w:t>&gt;93</w:t>
            </w:r>
          </w:p>
        </w:tc>
        <w:tc>
          <w:tcPr>
            <w:tcW w:w="630" w:type="dxa"/>
          </w:tcPr>
          <w:p w14:paraId="6C601964" w14:textId="7DD0D7AC" w:rsidR="00AE0F93" w:rsidRPr="00AE0F93" w:rsidRDefault="00AE0F93" w:rsidP="000D33D6">
            <w:pPr>
              <w:cnfStyle w:val="000000100000" w:firstRow="0" w:lastRow="0" w:firstColumn="0" w:lastColumn="0" w:oddVBand="0" w:evenVBand="0" w:oddHBand="1" w:evenHBand="0" w:firstRowFirstColumn="0" w:firstRowLastColumn="0" w:lastRowFirstColumn="0" w:lastRowLastColumn="0"/>
              <w:rPr>
                <w:b/>
                <w:color w:val="000000" w:themeColor="text1"/>
              </w:rPr>
            </w:pPr>
            <w:r w:rsidRPr="00AE0F93">
              <w:rPr>
                <w:color w:val="000000" w:themeColor="text1"/>
              </w:rPr>
              <w:t>C</w:t>
            </w:r>
          </w:p>
        </w:tc>
        <w:tc>
          <w:tcPr>
            <w:tcW w:w="2160" w:type="dxa"/>
          </w:tcPr>
          <w:p w14:paraId="3DBB053E" w14:textId="2F9D73FD" w:rsidR="00AE0F93" w:rsidRPr="00AE0F93" w:rsidRDefault="000F26AA" w:rsidP="000D33D6">
            <w:pPr>
              <w:cnfStyle w:val="000000100000" w:firstRow="0" w:lastRow="0" w:firstColumn="0" w:lastColumn="0" w:oddVBand="0" w:evenVBand="0" w:oddHBand="1" w:evenHBand="0" w:firstRowFirstColumn="0" w:firstRowLastColumn="0" w:lastRowFirstColumn="0" w:lastRowLastColumn="0"/>
              <w:rPr>
                <w:b/>
                <w:color w:val="000000" w:themeColor="text1"/>
              </w:rPr>
            </w:pPr>
            <w:r>
              <w:rPr>
                <w:color w:val="000000" w:themeColor="text1"/>
              </w:rPr>
              <w:t>73-76</w:t>
            </w:r>
          </w:p>
        </w:tc>
      </w:tr>
      <w:tr w:rsidR="00AE0F93" w14:paraId="484579A9" w14:textId="77777777" w:rsidTr="00AE0F93">
        <w:tc>
          <w:tcPr>
            <w:cnfStyle w:val="001000000000" w:firstRow="0" w:lastRow="0" w:firstColumn="1" w:lastColumn="0" w:oddVBand="0" w:evenVBand="0" w:oddHBand="0" w:evenHBand="0" w:firstRowFirstColumn="0" w:firstRowLastColumn="0" w:lastRowFirstColumn="0" w:lastRowLastColumn="0"/>
            <w:tcW w:w="723" w:type="dxa"/>
          </w:tcPr>
          <w:p w14:paraId="11077B1B" w14:textId="5501DBE4" w:rsidR="00AE0F93" w:rsidRPr="00AE0F93" w:rsidRDefault="00AE0F93" w:rsidP="000D33D6">
            <w:pPr>
              <w:rPr>
                <w:b w:val="0"/>
                <w:color w:val="000000" w:themeColor="text1"/>
              </w:rPr>
            </w:pPr>
            <w:r w:rsidRPr="00AE0F93">
              <w:rPr>
                <w:b w:val="0"/>
                <w:color w:val="000000" w:themeColor="text1"/>
              </w:rPr>
              <w:t>A-</w:t>
            </w:r>
          </w:p>
        </w:tc>
        <w:tc>
          <w:tcPr>
            <w:tcW w:w="2070" w:type="dxa"/>
          </w:tcPr>
          <w:p w14:paraId="670A7F84" w14:textId="2FB9D1D5" w:rsidR="00AE0F93" w:rsidRPr="00AE0F93" w:rsidRDefault="000F26AA" w:rsidP="00882BC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90-92</w:t>
            </w:r>
          </w:p>
        </w:tc>
        <w:tc>
          <w:tcPr>
            <w:tcW w:w="630" w:type="dxa"/>
          </w:tcPr>
          <w:p w14:paraId="18CADA73" w14:textId="4FEECFEE" w:rsidR="00AE0F93" w:rsidRPr="00AE0F93" w:rsidRDefault="00AE0F93" w:rsidP="000D33D6">
            <w:pPr>
              <w:cnfStyle w:val="000000000000" w:firstRow="0" w:lastRow="0" w:firstColumn="0" w:lastColumn="0" w:oddVBand="0" w:evenVBand="0" w:oddHBand="0" w:evenHBand="0" w:firstRowFirstColumn="0" w:firstRowLastColumn="0" w:lastRowFirstColumn="0" w:lastRowLastColumn="0"/>
              <w:rPr>
                <w:color w:val="000000" w:themeColor="text1"/>
              </w:rPr>
            </w:pPr>
            <w:r w:rsidRPr="00AE0F93">
              <w:rPr>
                <w:color w:val="000000" w:themeColor="text1"/>
              </w:rPr>
              <w:t>C-</w:t>
            </w:r>
          </w:p>
        </w:tc>
        <w:tc>
          <w:tcPr>
            <w:tcW w:w="2160" w:type="dxa"/>
          </w:tcPr>
          <w:p w14:paraId="392B2C0B" w14:textId="5EF81B12" w:rsidR="00AE0F93" w:rsidRPr="00AE0F93" w:rsidRDefault="000F26AA" w:rsidP="000D33D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70-72</w:t>
            </w:r>
          </w:p>
        </w:tc>
      </w:tr>
      <w:tr w:rsidR="00AE0F93" w14:paraId="3C22889A" w14:textId="77777777" w:rsidTr="00AE0F9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23" w:type="dxa"/>
          </w:tcPr>
          <w:p w14:paraId="117A1850" w14:textId="435DAE6B" w:rsidR="00AE0F93" w:rsidRPr="00AE0F93" w:rsidRDefault="00AE0F93" w:rsidP="000D33D6">
            <w:pPr>
              <w:rPr>
                <w:b w:val="0"/>
                <w:color w:val="000000" w:themeColor="text1"/>
              </w:rPr>
            </w:pPr>
            <w:r w:rsidRPr="00AE0F93">
              <w:rPr>
                <w:b w:val="0"/>
                <w:color w:val="000000" w:themeColor="text1"/>
              </w:rPr>
              <w:t>B+</w:t>
            </w:r>
          </w:p>
        </w:tc>
        <w:tc>
          <w:tcPr>
            <w:tcW w:w="2070" w:type="dxa"/>
          </w:tcPr>
          <w:p w14:paraId="1403810B" w14:textId="745DD92F" w:rsidR="00AE0F93" w:rsidRPr="00AE0F93" w:rsidRDefault="000F26AA" w:rsidP="000D33D6">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87-89</w:t>
            </w:r>
          </w:p>
        </w:tc>
        <w:tc>
          <w:tcPr>
            <w:tcW w:w="630" w:type="dxa"/>
          </w:tcPr>
          <w:p w14:paraId="657A3D83" w14:textId="17ABAD6A" w:rsidR="00AE0F93" w:rsidRPr="00AE0F93" w:rsidRDefault="00AE0F93" w:rsidP="000D33D6">
            <w:pPr>
              <w:cnfStyle w:val="000000100000" w:firstRow="0" w:lastRow="0" w:firstColumn="0" w:lastColumn="0" w:oddVBand="0" w:evenVBand="0" w:oddHBand="1" w:evenHBand="0" w:firstRowFirstColumn="0" w:firstRowLastColumn="0" w:lastRowFirstColumn="0" w:lastRowLastColumn="0"/>
              <w:rPr>
                <w:color w:val="000000" w:themeColor="text1"/>
              </w:rPr>
            </w:pPr>
            <w:r w:rsidRPr="00AE0F93">
              <w:rPr>
                <w:color w:val="000000" w:themeColor="text1"/>
              </w:rPr>
              <w:t>D+</w:t>
            </w:r>
          </w:p>
        </w:tc>
        <w:tc>
          <w:tcPr>
            <w:tcW w:w="2160" w:type="dxa"/>
          </w:tcPr>
          <w:p w14:paraId="1D96C57A" w14:textId="631C356B" w:rsidR="00AE0F93" w:rsidRPr="00AE0F93" w:rsidRDefault="000F26AA" w:rsidP="000D33D6">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67-69</w:t>
            </w:r>
          </w:p>
        </w:tc>
      </w:tr>
      <w:tr w:rsidR="00AE0F93" w14:paraId="2D38B638" w14:textId="77777777" w:rsidTr="00AE0F93">
        <w:tc>
          <w:tcPr>
            <w:cnfStyle w:val="001000000000" w:firstRow="0" w:lastRow="0" w:firstColumn="1" w:lastColumn="0" w:oddVBand="0" w:evenVBand="0" w:oddHBand="0" w:evenHBand="0" w:firstRowFirstColumn="0" w:firstRowLastColumn="0" w:lastRowFirstColumn="0" w:lastRowLastColumn="0"/>
            <w:tcW w:w="723" w:type="dxa"/>
          </w:tcPr>
          <w:p w14:paraId="18284F9C" w14:textId="7BF91616" w:rsidR="00AE0F93" w:rsidRPr="00AE0F93" w:rsidRDefault="00AE0F93" w:rsidP="000D33D6">
            <w:pPr>
              <w:rPr>
                <w:b w:val="0"/>
                <w:color w:val="000000" w:themeColor="text1"/>
              </w:rPr>
            </w:pPr>
            <w:r w:rsidRPr="00AE0F93">
              <w:rPr>
                <w:b w:val="0"/>
                <w:color w:val="000000" w:themeColor="text1"/>
              </w:rPr>
              <w:t>B</w:t>
            </w:r>
          </w:p>
        </w:tc>
        <w:tc>
          <w:tcPr>
            <w:tcW w:w="2070" w:type="dxa"/>
          </w:tcPr>
          <w:p w14:paraId="5D82C3C6" w14:textId="27D12C60" w:rsidR="00AE0F93" w:rsidRPr="00AE0F93" w:rsidRDefault="000F26AA" w:rsidP="000D33D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83-86</w:t>
            </w:r>
          </w:p>
        </w:tc>
        <w:tc>
          <w:tcPr>
            <w:tcW w:w="630" w:type="dxa"/>
          </w:tcPr>
          <w:p w14:paraId="7C9D744B" w14:textId="302867B8" w:rsidR="00AE0F93" w:rsidRPr="00AE0F93" w:rsidRDefault="00AE0F93" w:rsidP="000D33D6">
            <w:pPr>
              <w:cnfStyle w:val="000000000000" w:firstRow="0" w:lastRow="0" w:firstColumn="0" w:lastColumn="0" w:oddVBand="0" w:evenVBand="0" w:oddHBand="0" w:evenHBand="0" w:firstRowFirstColumn="0" w:firstRowLastColumn="0" w:lastRowFirstColumn="0" w:lastRowLastColumn="0"/>
              <w:rPr>
                <w:color w:val="000000" w:themeColor="text1"/>
              </w:rPr>
            </w:pPr>
            <w:r w:rsidRPr="00AE0F93">
              <w:rPr>
                <w:color w:val="000000" w:themeColor="text1"/>
              </w:rPr>
              <w:t>D</w:t>
            </w:r>
          </w:p>
        </w:tc>
        <w:tc>
          <w:tcPr>
            <w:tcW w:w="2160" w:type="dxa"/>
          </w:tcPr>
          <w:p w14:paraId="3F835AA1" w14:textId="014B1E8D" w:rsidR="00AE0F93" w:rsidRPr="00AE0F93" w:rsidRDefault="000F26AA" w:rsidP="000D33D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63-66</w:t>
            </w:r>
          </w:p>
        </w:tc>
      </w:tr>
      <w:tr w:rsidR="00AE0F93" w14:paraId="62E9F803" w14:textId="77777777" w:rsidTr="00AE0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dxa"/>
          </w:tcPr>
          <w:p w14:paraId="3CA57742" w14:textId="1DD13451" w:rsidR="00AE0F93" w:rsidRPr="00AE0F93" w:rsidRDefault="00AE0F93" w:rsidP="000D33D6">
            <w:pPr>
              <w:rPr>
                <w:b w:val="0"/>
                <w:color w:val="000000" w:themeColor="text1"/>
              </w:rPr>
            </w:pPr>
            <w:r w:rsidRPr="00AE0F93">
              <w:rPr>
                <w:b w:val="0"/>
                <w:color w:val="000000" w:themeColor="text1"/>
              </w:rPr>
              <w:t>B-</w:t>
            </w:r>
          </w:p>
        </w:tc>
        <w:tc>
          <w:tcPr>
            <w:tcW w:w="2070" w:type="dxa"/>
          </w:tcPr>
          <w:p w14:paraId="32DD01CF" w14:textId="0FCA418E" w:rsidR="00AE0F93" w:rsidRPr="00AE0F93" w:rsidRDefault="000F26AA" w:rsidP="000D33D6">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80-82</w:t>
            </w:r>
          </w:p>
        </w:tc>
        <w:tc>
          <w:tcPr>
            <w:tcW w:w="630" w:type="dxa"/>
          </w:tcPr>
          <w:p w14:paraId="639B2C14" w14:textId="191FB7C4" w:rsidR="00AE0F93" w:rsidRPr="00AE0F93" w:rsidRDefault="00AE0F93" w:rsidP="000D33D6">
            <w:pPr>
              <w:cnfStyle w:val="000000100000" w:firstRow="0" w:lastRow="0" w:firstColumn="0" w:lastColumn="0" w:oddVBand="0" w:evenVBand="0" w:oddHBand="1" w:evenHBand="0" w:firstRowFirstColumn="0" w:firstRowLastColumn="0" w:lastRowFirstColumn="0" w:lastRowLastColumn="0"/>
              <w:rPr>
                <w:color w:val="000000" w:themeColor="text1"/>
              </w:rPr>
            </w:pPr>
            <w:r w:rsidRPr="00AE0F93">
              <w:rPr>
                <w:color w:val="000000" w:themeColor="text1"/>
              </w:rPr>
              <w:t>D-</w:t>
            </w:r>
          </w:p>
        </w:tc>
        <w:tc>
          <w:tcPr>
            <w:tcW w:w="2160" w:type="dxa"/>
          </w:tcPr>
          <w:p w14:paraId="52F6D8DA" w14:textId="0128ED4F" w:rsidR="00AE0F93" w:rsidRPr="00AE0F93" w:rsidRDefault="000F26AA" w:rsidP="000D33D6">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60-62</w:t>
            </w:r>
          </w:p>
        </w:tc>
      </w:tr>
      <w:tr w:rsidR="00AE0F93" w14:paraId="7A0131CA" w14:textId="516BA3ED" w:rsidTr="00AE0F93">
        <w:tc>
          <w:tcPr>
            <w:cnfStyle w:val="001000000000" w:firstRow="0" w:lastRow="0" w:firstColumn="1" w:lastColumn="0" w:oddVBand="0" w:evenVBand="0" w:oddHBand="0" w:evenHBand="0" w:firstRowFirstColumn="0" w:firstRowLastColumn="0" w:lastRowFirstColumn="0" w:lastRowLastColumn="0"/>
            <w:tcW w:w="723" w:type="dxa"/>
          </w:tcPr>
          <w:p w14:paraId="2FE97B17" w14:textId="68AC5688" w:rsidR="00AE0F93" w:rsidRPr="00AE0F93" w:rsidRDefault="00AE0F93" w:rsidP="000D33D6">
            <w:pPr>
              <w:rPr>
                <w:b w:val="0"/>
                <w:color w:val="000000" w:themeColor="text1"/>
              </w:rPr>
            </w:pPr>
            <w:r w:rsidRPr="00AE0F93">
              <w:rPr>
                <w:b w:val="0"/>
                <w:color w:val="000000" w:themeColor="text1"/>
              </w:rPr>
              <w:t>C+</w:t>
            </w:r>
          </w:p>
        </w:tc>
        <w:tc>
          <w:tcPr>
            <w:tcW w:w="2070" w:type="dxa"/>
          </w:tcPr>
          <w:p w14:paraId="58B9754E" w14:textId="072B473B" w:rsidR="00AE0F93" w:rsidRPr="00AE0F93" w:rsidRDefault="000F26AA" w:rsidP="000D33D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77-79</w:t>
            </w:r>
          </w:p>
        </w:tc>
        <w:tc>
          <w:tcPr>
            <w:tcW w:w="630" w:type="dxa"/>
          </w:tcPr>
          <w:p w14:paraId="5DD61C1B" w14:textId="6B34E441" w:rsidR="00AE0F93" w:rsidRPr="00AE0F93" w:rsidRDefault="00AE0F93" w:rsidP="000D33D6">
            <w:pPr>
              <w:cnfStyle w:val="000000000000" w:firstRow="0" w:lastRow="0" w:firstColumn="0" w:lastColumn="0" w:oddVBand="0" w:evenVBand="0" w:oddHBand="0" w:evenHBand="0" w:firstRowFirstColumn="0" w:firstRowLastColumn="0" w:lastRowFirstColumn="0" w:lastRowLastColumn="0"/>
              <w:rPr>
                <w:color w:val="000000" w:themeColor="text1"/>
              </w:rPr>
            </w:pPr>
            <w:r w:rsidRPr="00AE0F93">
              <w:rPr>
                <w:color w:val="000000" w:themeColor="text1"/>
              </w:rPr>
              <w:t>E</w:t>
            </w:r>
          </w:p>
        </w:tc>
        <w:tc>
          <w:tcPr>
            <w:tcW w:w="2160" w:type="dxa"/>
          </w:tcPr>
          <w:p w14:paraId="297C9B15" w14:textId="4146FB50" w:rsidR="00AE0F93" w:rsidRPr="00AE0F93" w:rsidRDefault="000F26AA" w:rsidP="000D33D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&lt;60</w:t>
            </w:r>
          </w:p>
        </w:tc>
      </w:tr>
    </w:tbl>
    <w:p w14:paraId="333DDF91" w14:textId="0A07E04F" w:rsidR="002842F3" w:rsidRDefault="002842F3" w:rsidP="000D33D6"/>
    <w:p w14:paraId="73A23B52" w14:textId="10BDECB4" w:rsidR="002842F3" w:rsidRPr="007732E9" w:rsidRDefault="002842F3" w:rsidP="002842F3">
      <w:pPr>
        <w:spacing w:after="120"/>
        <w:rPr>
          <w:rStyle w:val="Strong"/>
          <w:sz w:val="28"/>
          <w:szCs w:val="28"/>
        </w:rPr>
      </w:pPr>
      <w:r w:rsidRPr="006928AD">
        <w:rPr>
          <w:rStyle w:val="Strong"/>
          <w:sz w:val="28"/>
          <w:szCs w:val="28"/>
        </w:rPr>
        <w:t>Return of Graded Work</w:t>
      </w:r>
    </w:p>
    <w:p w14:paraId="454AE682" w14:textId="1FCB4260" w:rsidR="002842F3" w:rsidRDefault="003A7158" w:rsidP="002842F3">
      <w:r>
        <w:t xml:space="preserve">Grades will typically be posted within 1 week after the assignment’s due date. Please allow additional time for return of </w:t>
      </w:r>
      <w:r w:rsidR="003726AE">
        <w:t>project</w:t>
      </w:r>
      <w:r>
        <w:t xml:space="preserve"> grades – providing you with </w:t>
      </w:r>
      <w:r w:rsidR="00C348D7">
        <w:t xml:space="preserve">detailed and </w:t>
      </w:r>
      <w:r>
        <w:t>meaningful feedback is important to me.</w:t>
      </w:r>
    </w:p>
    <w:p w14:paraId="6B5E4DB7" w14:textId="77777777" w:rsidR="002842F3" w:rsidRDefault="002842F3" w:rsidP="000D33D6"/>
    <w:p w14:paraId="045D9AF6" w14:textId="77777777" w:rsidR="002842F3" w:rsidRDefault="002842F3" w:rsidP="000D33D6"/>
    <w:p w14:paraId="160E7775" w14:textId="6BFA5FA2" w:rsidR="002842F3" w:rsidRPr="002842F3" w:rsidRDefault="002842F3" w:rsidP="001B6A34">
      <w:pPr>
        <w:pStyle w:val="Heading1"/>
      </w:pPr>
      <w:bookmarkStart w:id="5" w:name="_Toc26514511"/>
      <w:r w:rsidRPr="002842F3">
        <w:t>Section 6: Student Resources</w:t>
      </w:r>
      <w:r w:rsidR="006D4B64">
        <w:t xml:space="preserve"> &amp; </w:t>
      </w:r>
      <w:r w:rsidR="00B46A74">
        <w:t>Support</w:t>
      </w:r>
      <w:bookmarkEnd w:id="5"/>
    </w:p>
    <w:p w14:paraId="1F133117" w14:textId="77777777" w:rsidR="00DD6A17" w:rsidRPr="00DD7F0B" w:rsidRDefault="001D6AFC" w:rsidP="00DD6A17">
      <w:pPr>
        <w:spacing w:after="120"/>
        <w:rPr>
          <w:rStyle w:val="Strong"/>
          <w:sz w:val="28"/>
          <w:szCs w:val="28"/>
        </w:rPr>
      </w:pPr>
      <w:r>
        <w:rPr>
          <w:rStyle w:val="Strong"/>
          <w:sz w:val="28"/>
          <w:szCs w:val="28"/>
        </w:rPr>
        <w:br/>
      </w:r>
      <w:r w:rsidR="00DD6A17">
        <w:rPr>
          <w:rStyle w:val="Strong"/>
          <w:sz w:val="28"/>
          <w:szCs w:val="28"/>
        </w:rPr>
        <w:t>Brightspace Support Portal</w:t>
      </w:r>
    </w:p>
    <w:p w14:paraId="3E4EEF16" w14:textId="1778AF13" w:rsidR="00DD6A17" w:rsidRDefault="00DD6A17" w:rsidP="00DD6A17">
      <w:pPr>
        <w:rPr>
          <w:i/>
        </w:rPr>
      </w:pPr>
      <w:r>
        <w:t xml:space="preserve">If you are experiencing technical issues inside Brightspace, please visit the </w:t>
      </w:r>
      <w:r w:rsidR="006D4B64">
        <w:t xml:space="preserve">24/7 </w:t>
      </w:r>
      <w:r>
        <w:t xml:space="preserve">Brightspace Help Portal by going to the </w:t>
      </w:r>
      <w:r w:rsidR="00741597" w:rsidRPr="00741597">
        <w:rPr>
          <w:i/>
        </w:rPr>
        <w:t xml:space="preserve">Need Help </w:t>
      </w:r>
      <w:r w:rsidR="00C660CB">
        <w:rPr>
          <w:i/>
        </w:rPr>
        <w:t>with</w:t>
      </w:r>
      <w:r w:rsidR="00741597" w:rsidRPr="00741597">
        <w:rPr>
          <w:i/>
        </w:rPr>
        <w:t xml:space="preserve"> Brightspace?</w:t>
      </w:r>
      <w:r w:rsidR="00741597">
        <w:t xml:space="preserve"> found in the right-hand column of the Brightspace home page. If you would like more information about using Brightspace tools, visit the </w:t>
      </w:r>
      <w:r w:rsidR="00741597" w:rsidRPr="00741597">
        <w:rPr>
          <w:i/>
        </w:rPr>
        <w:t>Learn to Use Brightspace</w:t>
      </w:r>
      <w:r w:rsidR="00741597">
        <w:t xml:space="preserve"> link on the main navigational menu of the Brightspace home page.</w:t>
      </w:r>
    </w:p>
    <w:p w14:paraId="7536ED84" w14:textId="77777777" w:rsidR="00DD6A17" w:rsidRDefault="00DD6A17" w:rsidP="00DD6A17">
      <w:pPr>
        <w:rPr>
          <w:i/>
        </w:rPr>
      </w:pPr>
    </w:p>
    <w:p w14:paraId="5742C894" w14:textId="77777777" w:rsidR="00DD6A17" w:rsidRPr="0016048E" w:rsidRDefault="00DD6A17" w:rsidP="00DD6A17">
      <w:pPr>
        <w:rPr>
          <w:b/>
        </w:rPr>
      </w:pPr>
      <w:r w:rsidRPr="0016048E">
        <w:rPr>
          <w:b/>
        </w:rPr>
        <w:t>The Brightspace Support Portal offers 24/7/365 access to:</w:t>
      </w:r>
    </w:p>
    <w:p w14:paraId="3815B7B3" w14:textId="77777777" w:rsidR="00DD6A17" w:rsidRDefault="00DD6A17" w:rsidP="00DD6A17">
      <w:pPr>
        <w:pStyle w:val="ListParagraph"/>
        <w:numPr>
          <w:ilvl w:val="0"/>
          <w:numId w:val="18"/>
        </w:numPr>
      </w:pPr>
      <w:r>
        <w:t>Live chat</w:t>
      </w:r>
    </w:p>
    <w:p w14:paraId="34351104" w14:textId="77777777" w:rsidR="00DD6A17" w:rsidRDefault="00DD6A17" w:rsidP="00DD6A17">
      <w:pPr>
        <w:pStyle w:val="ListParagraph"/>
        <w:numPr>
          <w:ilvl w:val="0"/>
          <w:numId w:val="18"/>
        </w:numPr>
      </w:pPr>
      <w:r>
        <w:t>Phone support (1-877-325-7778)</w:t>
      </w:r>
    </w:p>
    <w:p w14:paraId="72DA88C3" w14:textId="77777777" w:rsidR="00DD6A17" w:rsidRDefault="00DD6A17" w:rsidP="00DD6A17">
      <w:pPr>
        <w:pStyle w:val="ListParagraph"/>
        <w:numPr>
          <w:ilvl w:val="0"/>
          <w:numId w:val="18"/>
        </w:numPr>
      </w:pPr>
      <w:r>
        <w:t>Email ticketing system</w:t>
      </w:r>
    </w:p>
    <w:p w14:paraId="44BD9787" w14:textId="77777777" w:rsidR="00DD6A17" w:rsidRDefault="00DD6A17" w:rsidP="00DD6A17">
      <w:pPr>
        <w:pStyle w:val="ListParagraph"/>
        <w:numPr>
          <w:ilvl w:val="0"/>
          <w:numId w:val="18"/>
        </w:numPr>
      </w:pPr>
      <w:r>
        <w:lastRenderedPageBreak/>
        <w:t>Searchable database of solutions to common issues</w:t>
      </w:r>
    </w:p>
    <w:p w14:paraId="386AE518" w14:textId="77777777" w:rsidR="00DD6A17" w:rsidRDefault="00DD6A17" w:rsidP="00DD6A17">
      <w:pPr>
        <w:rPr>
          <w:b/>
          <w:i/>
        </w:rPr>
      </w:pPr>
      <w:r>
        <w:rPr>
          <w:b/>
        </w:rPr>
        <w:t xml:space="preserve"> </w:t>
      </w:r>
    </w:p>
    <w:p w14:paraId="77E39565" w14:textId="7D8E30E8" w:rsidR="00DD6A17" w:rsidRDefault="00DD6A17" w:rsidP="00DD6A17">
      <w:r w:rsidRPr="00CC17A9">
        <w:rPr>
          <w:b/>
          <w:i/>
        </w:rPr>
        <w:t>Note</w:t>
      </w:r>
      <w:r w:rsidRPr="00AB1DF8">
        <w:rPr>
          <w:b/>
          <w:i/>
        </w:rPr>
        <w:t>: The</w:t>
      </w:r>
      <w:r w:rsidRPr="00CC17A9">
        <w:rPr>
          <w:b/>
          <w:i/>
        </w:rPr>
        <w:t xml:space="preserve"> </w:t>
      </w:r>
      <w:r>
        <w:rPr>
          <w:b/>
          <w:i/>
        </w:rPr>
        <w:t xml:space="preserve">Brightspace Support Portal and the IT Help Desk cannot grant you access to </w:t>
      </w:r>
      <w:r w:rsidRPr="00CC17A9">
        <w:rPr>
          <w:b/>
          <w:i/>
        </w:rPr>
        <w:t>course materials or assis</w:t>
      </w:r>
      <w:r>
        <w:rPr>
          <w:b/>
          <w:i/>
        </w:rPr>
        <w:t>t you with accessing/retaking quizzes</w:t>
      </w:r>
      <w:r w:rsidRPr="00CC17A9">
        <w:rPr>
          <w:b/>
          <w:i/>
        </w:rPr>
        <w:t xml:space="preserve"> or viewing grades without my authorization</w:t>
      </w:r>
      <w:r>
        <w:rPr>
          <w:i/>
        </w:rPr>
        <w:t>.</w:t>
      </w:r>
      <w:r>
        <w:t xml:space="preserve"> </w:t>
      </w:r>
      <w:r w:rsidRPr="00521ADE">
        <w:t xml:space="preserve">If you have trouble accessing materials or </w:t>
      </w:r>
      <w:r>
        <w:t xml:space="preserve">experience an issue with </w:t>
      </w:r>
      <w:r w:rsidRPr="00521ADE">
        <w:t xml:space="preserve">tests in the course, please post to the General Questions discussion </w:t>
      </w:r>
      <w:r w:rsidR="00741597">
        <w:t>in the course</w:t>
      </w:r>
      <w:r w:rsidRPr="00521ADE">
        <w:t xml:space="preserve"> first.</w:t>
      </w:r>
    </w:p>
    <w:p w14:paraId="70E72F10" w14:textId="77777777" w:rsidR="00DD6A17" w:rsidRDefault="00DD6A17" w:rsidP="00DD6A17"/>
    <w:p w14:paraId="70055DE3" w14:textId="4A382135" w:rsidR="00DD6A17" w:rsidRDefault="00DD6A17" w:rsidP="00DD6A17">
      <w:r w:rsidRPr="00521ADE">
        <w:t>For other techni</w:t>
      </w:r>
      <w:r>
        <w:t>cal issues or questions</w:t>
      </w:r>
      <w:r w:rsidR="00737055">
        <w:t>, such as logging into the portal</w:t>
      </w:r>
      <w:r>
        <w:t xml:space="preserve">, </w:t>
      </w:r>
      <w:r w:rsidRPr="00521ADE">
        <w:t>contact the</w:t>
      </w:r>
      <w:r>
        <w:t xml:space="preserve"> IT</w:t>
      </w:r>
      <w:r w:rsidRPr="00521ADE">
        <w:t xml:space="preserve"> Help Desk using the contact information listed </w:t>
      </w:r>
      <w:r>
        <w:t>below</w:t>
      </w:r>
      <w:r w:rsidRPr="00521ADE">
        <w:t>.</w:t>
      </w:r>
    </w:p>
    <w:p w14:paraId="6D54C77D" w14:textId="096C6960" w:rsidR="00FC0B63" w:rsidRDefault="00FC0B63" w:rsidP="00DD6A17">
      <w:pPr>
        <w:spacing w:after="120"/>
      </w:pPr>
    </w:p>
    <w:p w14:paraId="2402D474" w14:textId="6247E039" w:rsidR="004C26BE" w:rsidRDefault="004C26BE" w:rsidP="00FC0B63">
      <w:pPr>
        <w:spacing w:after="120"/>
        <w:rPr>
          <w:rStyle w:val="Strong"/>
          <w:sz w:val="28"/>
          <w:szCs w:val="28"/>
        </w:rPr>
      </w:pPr>
      <w:r>
        <w:rPr>
          <w:b/>
          <w:bCs/>
          <w:noProof/>
          <w:sz w:val="28"/>
          <w:szCs w:val="28"/>
        </w:rPr>
        <mc:AlternateContent>
          <mc:Choice Requires="wps">
            <w:drawing>
              <wp:inline distT="0" distB="0" distL="0" distR="0" wp14:anchorId="1045C84F" wp14:editId="6D7D4A8B">
                <wp:extent cx="6400800" cy="0"/>
                <wp:effectExtent l="0" t="0" r="25400" b="25400"/>
                <wp:docPr id="2" name="Straight Connector 2" title="Decorative line"/>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mv="urn:schemas-microsoft-com:mac:vml" xmlns:mo="http://schemas.microsoft.com/office/mac/office/2008/main">
            <w:pict>
              <v:line w14:anchorId="51213797" id="Straight Connector 2" o:spid="_x0000_s1026" alt="Title: Decorative line" style="visibility:visible;mso-wrap-style:square;mso-left-percent:-10001;mso-top-percent:-10001;mso-position-horizontal:absolute;mso-position-horizontal-relative:char;mso-position-vertical:absolute;mso-position-vertical-relative:line;mso-left-percent:-10001;mso-top-percent:-10001" from="0,0" to="7in,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" strokecolor="#5b9bd5 [3204]" strokeweight=".5pt">
                <v:stroke joinstyle="miter"/>
                <w10:anchorlock/>
              </v:line>
            </w:pict>
          </mc:Fallback>
        </mc:AlternateContent>
      </w:r>
    </w:p>
    <w:p w14:paraId="74A501E9" w14:textId="0FC6EA1C" w:rsidR="00FC0B63" w:rsidRPr="006928AD" w:rsidRDefault="001D6AFC" w:rsidP="00FC0B63">
      <w:pPr>
        <w:spacing w:after="120"/>
        <w:rPr>
          <w:rStyle w:val="Strong"/>
          <w:sz w:val="28"/>
          <w:szCs w:val="28"/>
        </w:rPr>
      </w:pPr>
      <w:r>
        <w:rPr>
          <w:rStyle w:val="Strong"/>
          <w:sz w:val="28"/>
          <w:szCs w:val="28"/>
        </w:rPr>
        <w:br/>
      </w:r>
      <w:r w:rsidR="00FC0B63" w:rsidRPr="006928AD">
        <w:rPr>
          <w:rStyle w:val="Strong"/>
          <w:sz w:val="28"/>
          <w:szCs w:val="28"/>
        </w:rPr>
        <w:t>IT Help Desk</w:t>
      </w:r>
    </w:p>
    <w:p w14:paraId="4F19B0CC" w14:textId="44F2AEF8" w:rsidR="00CC1076" w:rsidRPr="006928AD" w:rsidRDefault="00CC1076" w:rsidP="00FC0B63">
      <w:r w:rsidRPr="006928AD">
        <w:t xml:space="preserve">Submit an IT Help Desk ticket through the “My Help Desk” button in your </w:t>
      </w:r>
      <w:hyperlink r:id="rId11" w:history="1">
        <w:r w:rsidRPr="006928AD">
          <w:rPr>
            <w:rStyle w:val="Hyperlink"/>
          </w:rPr>
          <w:t>student portal</w:t>
        </w:r>
      </w:hyperlink>
      <w:r w:rsidRPr="006928AD">
        <w:rPr>
          <w:rStyle w:val="Hyperlink"/>
        </w:rPr>
        <w:t>.</w:t>
      </w:r>
    </w:p>
    <w:p w14:paraId="7BB8B36D" w14:textId="77777777" w:rsidR="004C26BE" w:rsidRPr="006928AD" w:rsidRDefault="000C48CA" w:rsidP="00FC0B63">
      <w:r w:rsidRPr="006928AD">
        <w:t>ADCL 63</w:t>
      </w:r>
    </w:p>
    <w:p w14:paraId="7276833C" w14:textId="77777777" w:rsidR="004C26BE" w:rsidRPr="006928AD" w:rsidRDefault="004C26BE" w:rsidP="00FC0B63">
      <w:r w:rsidRPr="006928AD">
        <w:t>231-348-6617</w:t>
      </w:r>
    </w:p>
    <w:p w14:paraId="17C937CD" w14:textId="2FC68612" w:rsidR="00CC1076" w:rsidRPr="006928AD" w:rsidRDefault="002923DE" w:rsidP="00FC0B63">
      <w:hyperlink r:id="rId12" w:history="1">
        <w:r w:rsidR="00F12543" w:rsidRPr="006928AD">
          <w:rPr>
            <w:rStyle w:val="Hyperlink"/>
          </w:rPr>
          <w:t>helpdesk@ncmich.edu</w:t>
        </w:r>
      </w:hyperlink>
    </w:p>
    <w:p w14:paraId="1D6E6933" w14:textId="77777777" w:rsidR="00CC1076" w:rsidRPr="006928AD" w:rsidRDefault="00CC1076" w:rsidP="00FC0B63"/>
    <w:p w14:paraId="696BDB18" w14:textId="5865FB0B" w:rsidR="004C26BE" w:rsidRPr="006928AD" w:rsidRDefault="00325C0E" w:rsidP="00FC0B63">
      <w:pPr>
        <w:rPr>
          <w:b/>
        </w:rPr>
      </w:pPr>
      <w:r>
        <w:rPr>
          <w:b/>
        </w:rPr>
        <w:t xml:space="preserve">Regular Business </w:t>
      </w:r>
      <w:r w:rsidR="004C26BE" w:rsidRPr="006928AD">
        <w:rPr>
          <w:b/>
        </w:rPr>
        <w:t>Hours</w:t>
      </w:r>
    </w:p>
    <w:p w14:paraId="7CEAC674" w14:textId="0F377B8F" w:rsidR="00F12543" w:rsidRPr="006928AD" w:rsidRDefault="00F12543" w:rsidP="00FC0B63">
      <w:r w:rsidRPr="006928AD">
        <w:t xml:space="preserve">Monday – </w:t>
      </w:r>
      <w:r w:rsidR="004C26BE" w:rsidRPr="006928AD">
        <w:t>Thursday</w:t>
      </w:r>
      <w:r w:rsidRPr="006928AD">
        <w:t xml:space="preserve"> 8:30 am – 7 pm</w:t>
      </w:r>
      <w:r w:rsidR="001B0D20" w:rsidRPr="006928AD">
        <w:t xml:space="preserve"> EST</w:t>
      </w:r>
    </w:p>
    <w:p w14:paraId="3C2A85DC" w14:textId="5569AA53" w:rsidR="00F12543" w:rsidRPr="006928AD" w:rsidRDefault="00F12543" w:rsidP="00FC0B63">
      <w:r w:rsidRPr="006928AD">
        <w:t xml:space="preserve">Friday – 8:30 am to </w:t>
      </w:r>
      <w:r w:rsidR="00C660CB">
        <w:t>5</w:t>
      </w:r>
      <w:r w:rsidRPr="006928AD">
        <w:t xml:space="preserve"> pm</w:t>
      </w:r>
      <w:r w:rsidR="001B0D20" w:rsidRPr="006928AD">
        <w:t xml:space="preserve"> EST</w:t>
      </w:r>
    </w:p>
    <w:p w14:paraId="7A436076" w14:textId="71CCD16E" w:rsidR="00E60D34" w:rsidRDefault="00E60D34" w:rsidP="00FC0B63">
      <w:pPr>
        <w:rPr>
          <w:i/>
        </w:rPr>
      </w:pPr>
      <w:r w:rsidRPr="006928AD">
        <w:rPr>
          <w:i/>
        </w:rPr>
        <w:t>*</w:t>
      </w:r>
      <w:r w:rsidR="00325C0E">
        <w:rPr>
          <w:i/>
        </w:rPr>
        <w:t>H</w:t>
      </w:r>
      <w:r w:rsidRPr="006928AD">
        <w:rPr>
          <w:i/>
        </w:rPr>
        <w:t>ours</w:t>
      </w:r>
      <w:r w:rsidR="009A5856" w:rsidRPr="006928AD">
        <w:rPr>
          <w:i/>
        </w:rPr>
        <w:t xml:space="preserve"> may</w:t>
      </w:r>
      <w:r w:rsidRPr="006928AD">
        <w:rPr>
          <w:i/>
        </w:rPr>
        <w:t xml:space="preserve"> </w:t>
      </w:r>
      <w:r w:rsidR="00682937" w:rsidRPr="006928AD">
        <w:rPr>
          <w:i/>
        </w:rPr>
        <w:t>vary</w:t>
      </w:r>
      <w:r w:rsidRPr="006928AD">
        <w:rPr>
          <w:i/>
        </w:rPr>
        <w:t xml:space="preserve"> – check the </w:t>
      </w:r>
      <w:hyperlink r:id="rId13" w:history="1">
        <w:r w:rsidRPr="006928AD">
          <w:rPr>
            <w:rStyle w:val="Hyperlink"/>
            <w:i/>
          </w:rPr>
          <w:t>North Central website</w:t>
        </w:r>
      </w:hyperlink>
      <w:r w:rsidRPr="006928AD">
        <w:rPr>
          <w:i/>
        </w:rPr>
        <w:t xml:space="preserve"> for up-to-date information.</w:t>
      </w:r>
    </w:p>
    <w:p w14:paraId="155A73C2" w14:textId="4A17998A" w:rsidR="00325C0E" w:rsidRDefault="00325C0E" w:rsidP="00FC0B63">
      <w:pPr>
        <w:rPr>
          <w:i/>
        </w:rPr>
      </w:pPr>
    </w:p>
    <w:p w14:paraId="066A2897" w14:textId="5E5AE9EC" w:rsidR="00325C0E" w:rsidRPr="00325C0E" w:rsidRDefault="00325C0E" w:rsidP="00FC0B63">
      <w:pPr>
        <w:rPr>
          <w:b/>
          <w:bCs/>
          <w:iCs/>
        </w:rPr>
      </w:pPr>
      <w:r w:rsidRPr="00325C0E">
        <w:rPr>
          <w:b/>
          <w:bCs/>
          <w:iCs/>
        </w:rPr>
        <w:t>Evenings, Weekends, Holidays</w:t>
      </w:r>
    </w:p>
    <w:p w14:paraId="4C31CCCD" w14:textId="5A54AA73" w:rsidR="00FC0B63" w:rsidRPr="00325C0E" w:rsidRDefault="005E5495" w:rsidP="00FC0B63">
      <w:pPr>
        <w:rPr>
          <w:iCs/>
        </w:rPr>
      </w:pPr>
      <w:r>
        <w:rPr>
          <w:iCs/>
        </w:rPr>
        <w:t>24/7 a</w:t>
      </w:r>
      <w:r w:rsidR="00325C0E">
        <w:rPr>
          <w:iCs/>
        </w:rPr>
        <w:t>fter-hours support: 231-622-7239</w:t>
      </w:r>
    </w:p>
    <w:p w14:paraId="453DC0CD" w14:textId="6D1A445F" w:rsidR="004C26BE" w:rsidRPr="006928AD" w:rsidRDefault="004C26BE" w:rsidP="00B46A74">
      <w:pPr>
        <w:spacing w:after="120"/>
        <w:rPr>
          <w:rStyle w:val="Strong"/>
          <w:sz w:val="28"/>
          <w:szCs w:val="28"/>
        </w:rPr>
      </w:pPr>
      <w:r w:rsidRPr="006928AD">
        <w:rPr>
          <w:b/>
          <w:bCs/>
          <w:noProof/>
          <w:sz w:val="28"/>
          <w:szCs w:val="28"/>
        </w:rPr>
        <mc:AlternateContent>
          <mc:Choice Requires="wps">
            <w:drawing>
              <wp:inline distT="0" distB="0" distL="0" distR="0" wp14:anchorId="79B608D0" wp14:editId="0418900C">
                <wp:extent cx="6400800" cy="0"/>
                <wp:effectExtent l="0" t="0" r="25400" b="25400"/>
                <wp:docPr id="3" name="Straight Connector 3" title="Decorative line"/>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mv="urn:schemas-microsoft-com:mac:vml" xmlns:mo="http://schemas.microsoft.com/office/mac/office/2008/main">
            <w:pict>
              <v:line w14:anchorId="2EEF6211" id="Straight Connector 3" o:spid="_x0000_s1026" alt="Title: Decorative line" style="visibility:visible;mso-wrap-style:square;mso-left-percent:-10001;mso-top-percent:-10001;mso-position-horizontal:absolute;mso-position-horizontal-relative:char;mso-position-vertical:absolute;mso-position-vertical-relative:line;mso-left-percent:-10001;mso-top-percent:-10001" from="0,0" to="7in,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" strokecolor="#5b9bd5 [3204]" strokeweight=".5pt">
                <v:stroke joinstyle="miter"/>
                <w10:anchorlock/>
              </v:line>
            </w:pict>
          </mc:Fallback>
        </mc:AlternateContent>
      </w:r>
    </w:p>
    <w:p w14:paraId="18C1163E" w14:textId="77777777" w:rsidR="00B46A74" w:rsidRPr="006928AD" w:rsidRDefault="00B46A74" w:rsidP="00B46A74">
      <w:pPr>
        <w:spacing w:after="120"/>
        <w:rPr>
          <w:rStyle w:val="Strong"/>
          <w:sz w:val="28"/>
          <w:szCs w:val="28"/>
        </w:rPr>
      </w:pPr>
      <w:r w:rsidRPr="006928AD">
        <w:rPr>
          <w:rStyle w:val="Strong"/>
          <w:sz w:val="28"/>
          <w:szCs w:val="28"/>
        </w:rPr>
        <w:t>Library</w:t>
      </w:r>
    </w:p>
    <w:p w14:paraId="16D147A4" w14:textId="3FFFCF7E" w:rsidR="009E4F1A" w:rsidRPr="006928AD" w:rsidRDefault="00296732" w:rsidP="00B46A74">
      <w:r>
        <w:t>The Library is the hub for all of your research, printing, and technology needs. You have access to more than a million print and online resources, such as books, newspaper and journal articles, videos, and government documents. Laptop computers and study rooms are also available to check out. Library staff are happy to help you locate information and assist with creating citations for class assignments.</w:t>
      </w:r>
    </w:p>
    <w:p w14:paraId="75B61FFD" w14:textId="77777777" w:rsidR="009E4F1A" w:rsidRPr="006928AD" w:rsidRDefault="009E4F1A" w:rsidP="00B46A74"/>
    <w:p w14:paraId="427F0A50" w14:textId="7FA62B53" w:rsidR="00B46A74" w:rsidRPr="006928AD" w:rsidRDefault="004C26BE" w:rsidP="00B46A74">
      <w:r w:rsidRPr="006928AD">
        <w:t>231-</w:t>
      </w:r>
      <w:r w:rsidR="0013018A" w:rsidRPr="006928AD">
        <w:t>439-6345</w:t>
      </w:r>
    </w:p>
    <w:p w14:paraId="1D932392" w14:textId="2F66D39F" w:rsidR="004C26BE" w:rsidRPr="006928AD" w:rsidRDefault="004C26BE" w:rsidP="00B46A74">
      <w:r w:rsidRPr="006928AD">
        <w:t xml:space="preserve">Visit the </w:t>
      </w:r>
      <w:hyperlink r:id="rId14" w:history="1">
        <w:r w:rsidRPr="006928AD">
          <w:rPr>
            <w:rStyle w:val="Hyperlink"/>
          </w:rPr>
          <w:t>North Central Library</w:t>
        </w:r>
      </w:hyperlink>
      <w:r w:rsidRPr="006928AD">
        <w:t xml:space="preserve"> online</w:t>
      </w:r>
    </w:p>
    <w:p w14:paraId="6F4E9EC0" w14:textId="77777777" w:rsidR="0025676A" w:rsidRPr="006928AD" w:rsidRDefault="002923DE" w:rsidP="0025676A">
      <w:hyperlink r:id="rId15" w:history="1">
        <w:r w:rsidR="0025676A" w:rsidRPr="006928AD">
          <w:rPr>
            <w:rStyle w:val="Hyperlink"/>
          </w:rPr>
          <w:t>library@ncmich.edu</w:t>
        </w:r>
      </w:hyperlink>
    </w:p>
    <w:p w14:paraId="6C1F06EC" w14:textId="77777777" w:rsidR="004C26BE" w:rsidRPr="006928AD" w:rsidRDefault="004C26BE" w:rsidP="00B46A74"/>
    <w:p w14:paraId="26D69B2A" w14:textId="77777777" w:rsidR="004C26BE" w:rsidRPr="006928AD" w:rsidRDefault="004C26BE" w:rsidP="004C26BE">
      <w:pPr>
        <w:rPr>
          <w:b/>
        </w:rPr>
      </w:pPr>
      <w:r w:rsidRPr="006928AD">
        <w:rPr>
          <w:b/>
        </w:rPr>
        <w:t>Hours</w:t>
      </w:r>
    </w:p>
    <w:p w14:paraId="120B615E" w14:textId="60CCC7F5" w:rsidR="004C26BE" w:rsidRPr="006928AD" w:rsidRDefault="004C26BE" w:rsidP="004C26BE">
      <w:r w:rsidRPr="006928AD">
        <w:t xml:space="preserve">Monday – Thursday 8 am – </w:t>
      </w:r>
      <w:r w:rsidR="008540FD" w:rsidRPr="006928AD">
        <w:t>7</w:t>
      </w:r>
      <w:r w:rsidRPr="006928AD">
        <w:t xml:space="preserve"> pm</w:t>
      </w:r>
      <w:r w:rsidR="001B0D20" w:rsidRPr="006928AD">
        <w:t xml:space="preserve"> EST</w:t>
      </w:r>
    </w:p>
    <w:p w14:paraId="7D809523" w14:textId="07E60FD2" w:rsidR="004C26BE" w:rsidRPr="006928AD" w:rsidRDefault="004C26BE" w:rsidP="00B46A74">
      <w:r w:rsidRPr="006928AD">
        <w:t>Friday – 8 am to 5 pm</w:t>
      </w:r>
      <w:r w:rsidR="001B0D20" w:rsidRPr="006928AD">
        <w:t xml:space="preserve"> EST</w:t>
      </w:r>
    </w:p>
    <w:p w14:paraId="2C5640EF" w14:textId="3AD881BB" w:rsidR="004C26BE" w:rsidRPr="008E6C6B" w:rsidRDefault="00E60D34" w:rsidP="00B46A74">
      <w:pPr>
        <w:rPr>
          <w:i/>
        </w:rPr>
      </w:pPr>
      <w:r w:rsidRPr="006928AD">
        <w:rPr>
          <w:i/>
        </w:rPr>
        <w:t>*</w:t>
      </w:r>
      <w:r w:rsidR="00325C0E">
        <w:rPr>
          <w:i/>
        </w:rPr>
        <w:t>H</w:t>
      </w:r>
      <w:r w:rsidRPr="006928AD">
        <w:rPr>
          <w:i/>
        </w:rPr>
        <w:t xml:space="preserve">ours may </w:t>
      </w:r>
      <w:r w:rsidR="009A5856" w:rsidRPr="006928AD">
        <w:rPr>
          <w:i/>
        </w:rPr>
        <w:t>vary</w:t>
      </w:r>
      <w:r w:rsidRPr="006928AD">
        <w:rPr>
          <w:i/>
        </w:rPr>
        <w:t xml:space="preserve"> – check the </w:t>
      </w:r>
      <w:hyperlink r:id="rId16" w:history="1">
        <w:r w:rsidRPr="006928AD">
          <w:rPr>
            <w:rStyle w:val="Hyperlink"/>
            <w:i/>
          </w:rPr>
          <w:t>North Central website</w:t>
        </w:r>
      </w:hyperlink>
      <w:r w:rsidRPr="006928AD">
        <w:rPr>
          <w:i/>
        </w:rPr>
        <w:t xml:space="preserve"> for up-to-date information.</w:t>
      </w:r>
    </w:p>
    <w:p w14:paraId="1EB17E3F" w14:textId="3A7D1173" w:rsidR="00FC0B63" w:rsidRPr="006928AD" w:rsidRDefault="004C26BE" w:rsidP="00FC0B63">
      <w:r w:rsidRPr="006928AD">
        <w:rPr>
          <w:b/>
          <w:bCs/>
          <w:noProof/>
          <w:sz w:val="28"/>
          <w:szCs w:val="28"/>
        </w:rPr>
        <mc:AlternateContent>
          <mc:Choice Requires="wps">
            <w:drawing>
              <wp:inline distT="0" distB="0" distL="0" distR="0" wp14:anchorId="434D507B" wp14:editId="16AA85D5">
                <wp:extent cx="6400800" cy="0"/>
                <wp:effectExtent l="0" t="0" r="25400" b="25400"/>
                <wp:docPr id="4" name="Straight Connector 4" title="Decorative line"/>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mv="urn:schemas-microsoft-com:mac:vml" xmlns:mo="http://schemas.microsoft.com/office/mac/office/2008/main">
            <w:pict>
              <v:line w14:anchorId="65AC9F66" id="Straight Connector 4" o:spid="_x0000_s1026" alt="Title: Decorative line" style="visibility:visible;mso-wrap-style:square;mso-left-percent:-10001;mso-top-percent:-10001;mso-position-horizontal:absolute;mso-position-horizontal-relative:char;mso-position-vertical:absolute;mso-position-vertical-relative:line;mso-left-percent:-10001;mso-top-percent:-10001" from="0,0" to="7in,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" strokecolor="#5b9bd5 [3204]" strokeweight=".5pt">
                <v:stroke joinstyle="miter"/>
                <w10:anchorlock/>
              </v:line>
            </w:pict>
          </mc:Fallback>
        </mc:AlternateContent>
      </w:r>
    </w:p>
    <w:p w14:paraId="64D955AC" w14:textId="1A54624F" w:rsidR="00FC0B63" w:rsidRPr="006928AD" w:rsidRDefault="00D26A17" w:rsidP="00FC0B63">
      <w:pPr>
        <w:spacing w:after="120"/>
        <w:rPr>
          <w:rStyle w:val="Strong"/>
          <w:sz w:val="28"/>
          <w:szCs w:val="28"/>
        </w:rPr>
      </w:pPr>
      <w:r w:rsidRPr="006928AD">
        <w:rPr>
          <w:rStyle w:val="Strong"/>
          <w:sz w:val="28"/>
          <w:szCs w:val="28"/>
        </w:rPr>
        <w:br/>
      </w:r>
      <w:r w:rsidR="00FC0B63" w:rsidRPr="006928AD">
        <w:rPr>
          <w:rStyle w:val="Strong"/>
          <w:sz w:val="28"/>
          <w:szCs w:val="28"/>
        </w:rPr>
        <w:t>Writing Center</w:t>
      </w:r>
    </w:p>
    <w:p w14:paraId="1F385E9D" w14:textId="718E582F" w:rsidR="00E60D34" w:rsidRPr="006928AD" w:rsidRDefault="00E60D34" w:rsidP="00E60D34">
      <w:r w:rsidRPr="006928AD">
        <w:lastRenderedPageBreak/>
        <w:t xml:space="preserve">The </w:t>
      </w:r>
      <w:hyperlink r:id="rId17" w:history="1">
        <w:r w:rsidRPr="006928AD">
          <w:rPr>
            <w:rStyle w:val="Hyperlink"/>
          </w:rPr>
          <w:t>North Central Writing Center</w:t>
        </w:r>
      </w:hyperlink>
      <w:r w:rsidRPr="006928AD">
        <w:t xml:space="preserve"> offers FREE writing help for all students. Services include developing writing ideas, guiding research, assistance with organization, coaching in grammar and punctuation, learning APA and MLA formatting, and </w:t>
      </w:r>
      <w:r w:rsidR="00E048E7">
        <w:t>more. Make an appointment on the Writing Center website or just walk in! Can’t make it to campus? That’s okay… Remote appointments are available through phone or video chat.</w:t>
      </w:r>
    </w:p>
    <w:p w14:paraId="0F6A46F1" w14:textId="77777777" w:rsidR="00E03C8A" w:rsidRPr="006928AD" w:rsidRDefault="00E03C8A" w:rsidP="00E60D34"/>
    <w:p w14:paraId="7B3052BB" w14:textId="20CDFDB1" w:rsidR="00E03C8A" w:rsidRPr="006928AD" w:rsidRDefault="00E03C8A" w:rsidP="00E60D34">
      <w:r w:rsidRPr="006928AD">
        <w:t>231-439-6345</w:t>
      </w:r>
    </w:p>
    <w:p w14:paraId="07E2BF35" w14:textId="0175E0A9" w:rsidR="00E03C8A" w:rsidRPr="006928AD" w:rsidRDefault="007B564B" w:rsidP="00E60D34">
      <w:r>
        <w:t>Located in the Library</w:t>
      </w:r>
    </w:p>
    <w:p w14:paraId="5C0A2B69" w14:textId="3F9D3F32" w:rsidR="00235F06" w:rsidRPr="00235F06" w:rsidRDefault="002923DE" w:rsidP="00E60D34">
      <w:pPr>
        <w:rPr>
          <w:color w:val="0563C1" w:themeColor="hyperlink"/>
          <w:u w:val="single"/>
        </w:rPr>
      </w:pPr>
      <w:hyperlink r:id="rId18" w:history="1">
        <w:r w:rsidR="00E03C8A" w:rsidRPr="006928AD">
          <w:rPr>
            <w:rStyle w:val="Hyperlink"/>
          </w:rPr>
          <w:t>writingcenter@ncmich.edu</w:t>
        </w:r>
      </w:hyperlink>
    </w:p>
    <w:p w14:paraId="5E44752E" w14:textId="77777777" w:rsidR="00E03C8A" w:rsidRPr="006928AD" w:rsidRDefault="00E03C8A" w:rsidP="00E60D34"/>
    <w:p w14:paraId="72F8B3C9" w14:textId="0E8E4592" w:rsidR="00E60D34" w:rsidRPr="006928AD" w:rsidRDefault="00E60D34" w:rsidP="00E60D34">
      <w:pPr>
        <w:rPr>
          <w:ins w:id="6" w:author="Veronica Ostwald" w:date="2017-11-01T09:59:00Z"/>
          <w:b/>
        </w:rPr>
      </w:pPr>
      <w:r w:rsidRPr="006928AD">
        <w:rPr>
          <w:b/>
        </w:rPr>
        <w:t>Hours</w:t>
      </w:r>
    </w:p>
    <w:p w14:paraId="41D85774" w14:textId="7E13261A" w:rsidR="008540FD" w:rsidRPr="006928AD" w:rsidRDefault="008540FD" w:rsidP="00E60D34">
      <w:r w:rsidRPr="006928AD">
        <w:t>Monday – 10 am – 5 pm EST</w:t>
      </w:r>
    </w:p>
    <w:p w14:paraId="3FA9A749" w14:textId="787F20DC" w:rsidR="008540FD" w:rsidRPr="006928AD" w:rsidRDefault="008540FD" w:rsidP="00E60D34">
      <w:r w:rsidRPr="006928AD">
        <w:t>Tuesday – 10 am – 7 pm EST</w:t>
      </w:r>
    </w:p>
    <w:p w14:paraId="401C846B" w14:textId="53AD5FA0" w:rsidR="008540FD" w:rsidRPr="006928AD" w:rsidRDefault="008540FD" w:rsidP="00E60D34">
      <w:r w:rsidRPr="006928AD">
        <w:t>Wednesday – 10 am – 7 pm EST</w:t>
      </w:r>
    </w:p>
    <w:p w14:paraId="3D3A4DD3" w14:textId="29B99E90" w:rsidR="008540FD" w:rsidRPr="006928AD" w:rsidRDefault="008540FD" w:rsidP="00E60D34">
      <w:r w:rsidRPr="006928AD">
        <w:t>Thursday 10 am – 5 pm EST</w:t>
      </w:r>
    </w:p>
    <w:p w14:paraId="1A4504E4" w14:textId="79DD537B" w:rsidR="00FC0B63" w:rsidRPr="008E6C6B" w:rsidRDefault="00E60D34" w:rsidP="00FC0B63">
      <w:pPr>
        <w:rPr>
          <w:i/>
        </w:rPr>
      </w:pPr>
      <w:r w:rsidRPr="006928AD">
        <w:rPr>
          <w:i/>
        </w:rPr>
        <w:t>*</w:t>
      </w:r>
      <w:r w:rsidR="00325C0E">
        <w:rPr>
          <w:i/>
        </w:rPr>
        <w:t>Hours</w:t>
      </w:r>
      <w:r w:rsidRPr="006928AD">
        <w:rPr>
          <w:i/>
        </w:rPr>
        <w:t xml:space="preserve"> </w:t>
      </w:r>
      <w:r w:rsidR="008540FD" w:rsidRPr="006928AD">
        <w:rPr>
          <w:i/>
        </w:rPr>
        <w:t xml:space="preserve">may </w:t>
      </w:r>
      <w:r w:rsidR="00426A0F" w:rsidRPr="006928AD">
        <w:rPr>
          <w:i/>
        </w:rPr>
        <w:t>vary</w:t>
      </w:r>
      <w:r w:rsidRPr="006928AD">
        <w:rPr>
          <w:i/>
        </w:rPr>
        <w:t xml:space="preserve"> – </w:t>
      </w:r>
      <w:r w:rsidR="00F03238" w:rsidRPr="006928AD">
        <w:rPr>
          <w:i/>
        </w:rPr>
        <w:t>visit</w:t>
      </w:r>
      <w:r w:rsidR="00E03C8A" w:rsidRPr="006928AD">
        <w:rPr>
          <w:i/>
        </w:rPr>
        <w:t xml:space="preserve"> the </w:t>
      </w:r>
      <w:hyperlink r:id="rId19" w:history="1">
        <w:r w:rsidR="00E03C8A" w:rsidRPr="006928AD">
          <w:rPr>
            <w:rStyle w:val="Hyperlink"/>
            <w:i/>
          </w:rPr>
          <w:t>Writing Center website</w:t>
        </w:r>
      </w:hyperlink>
      <w:r w:rsidR="00E03C8A" w:rsidRPr="006928AD">
        <w:rPr>
          <w:i/>
        </w:rPr>
        <w:t xml:space="preserve"> </w:t>
      </w:r>
      <w:r w:rsidR="00F03238" w:rsidRPr="006928AD">
        <w:rPr>
          <w:i/>
        </w:rPr>
        <w:t>to make an appointment online.</w:t>
      </w:r>
    </w:p>
    <w:p w14:paraId="03DCF471" w14:textId="4CC27554" w:rsidR="00FC0B63" w:rsidRPr="006928AD" w:rsidRDefault="004C26BE" w:rsidP="00FC0B63">
      <w:r w:rsidRPr="006928AD">
        <w:rPr>
          <w:b/>
          <w:bCs/>
          <w:noProof/>
          <w:sz w:val="28"/>
          <w:szCs w:val="28"/>
        </w:rPr>
        <mc:AlternateContent>
          <mc:Choice Requires="wps">
            <w:drawing>
              <wp:inline distT="0" distB="0" distL="0" distR="0" wp14:anchorId="2FA47217" wp14:editId="370741D5">
                <wp:extent cx="6400800" cy="0"/>
                <wp:effectExtent l="0" t="0" r="25400" b="25400"/>
                <wp:docPr id="5" name="Straight Connector 5" title="Decorative line"/>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mv="urn:schemas-microsoft-com:mac:vml" xmlns:mo="http://schemas.microsoft.com/office/mac/office/2008/main">
            <w:pict>
              <v:line w14:anchorId="73DCF806" id="Straight Connector 5" o:spid="_x0000_s1026" alt="Title: Decorative line" style="visibility:visible;mso-wrap-style:square;mso-left-percent:-10001;mso-top-percent:-10001;mso-position-horizontal:absolute;mso-position-horizontal-relative:char;mso-position-vertical:absolute;mso-position-vertical-relative:line;mso-left-percent:-10001;mso-top-percent:-10001" from="0,0" to="7in,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" strokecolor="#5b9bd5 [3204]" strokeweight=".5pt">
                <v:stroke joinstyle="miter"/>
                <w10:anchorlock/>
              </v:line>
            </w:pict>
          </mc:Fallback>
        </mc:AlternateContent>
      </w:r>
    </w:p>
    <w:p w14:paraId="7AC6B43F" w14:textId="213A8EED" w:rsidR="000B35D3" w:rsidRPr="006928AD" w:rsidRDefault="00D26A17" w:rsidP="000B35D3">
      <w:pPr>
        <w:spacing w:after="120"/>
        <w:rPr>
          <w:rStyle w:val="Strong"/>
          <w:sz w:val="28"/>
          <w:szCs w:val="28"/>
        </w:rPr>
      </w:pPr>
      <w:r w:rsidRPr="006928AD">
        <w:rPr>
          <w:rStyle w:val="Strong"/>
          <w:sz w:val="28"/>
          <w:szCs w:val="28"/>
        </w:rPr>
        <w:br/>
      </w:r>
      <w:r w:rsidR="000B35D3">
        <w:rPr>
          <w:rStyle w:val="Strong"/>
          <w:sz w:val="28"/>
          <w:szCs w:val="28"/>
        </w:rPr>
        <w:t>Learning Support Services (LSS)</w:t>
      </w:r>
    </w:p>
    <w:p w14:paraId="6E6118C5" w14:textId="2A294B20" w:rsidR="000B35D3" w:rsidRDefault="000B35D3" w:rsidP="00FC0B63">
      <w:pPr>
        <w:spacing w:after="120"/>
        <w:rPr>
          <w:rStyle w:val="Strong"/>
          <w:sz w:val="28"/>
          <w:szCs w:val="28"/>
        </w:rPr>
      </w:pPr>
      <w:r>
        <w:t>LSS provides placement and other testing services, disability services, veterans services, academic mentoring, study support, tutoring, and other free resources to help students succeed.</w:t>
      </w:r>
      <w:r>
        <w:rPr>
          <w:rStyle w:val="Strong"/>
          <w:sz w:val="28"/>
          <w:szCs w:val="28"/>
        </w:rPr>
        <w:br/>
      </w:r>
    </w:p>
    <w:p w14:paraId="38131294" w14:textId="57D3AB57" w:rsidR="00FC0B63" w:rsidRPr="000B35D3" w:rsidRDefault="00B46A74" w:rsidP="000B35D3">
      <w:pPr>
        <w:rPr>
          <w:rStyle w:val="Strong"/>
        </w:rPr>
      </w:pPr>
      <w:r w:rsidRPr="000B35D3">
        <w:rPr>
          <w:rStyle w:val="Strong"/>
        </w:rPr>
        <w:t xml:space="preserve">Personal </w:t>
      </w:r>
      <w:r w:rsidR="00682937" w:rsidRPr="000B35D3">
        <w:rPr>
          <w:rStyle w:val="Strong"/>
        </w:rPr>
        <w:t xml:space="preserve">Online and On-Campus </w:t>
      </w:r>
      <w:r w:rsidR="00FC0B63" w:rsidRPr="000B35D3">
        <w:rPr>
          <w:rStyle w:val="Strong"/>
        </w:rPr>
        <w:t>Tutoring</w:t>
      </w:r>
    </w:p>
    <w:p w14:paraId="4EBC8CA9" w14:textId="28872748" w:rsidR="00FC0B63" w:rsidRPr="006928AD" w:rsidRDefault="000B35D3" w:rsidP="00FC0B63">
      <w:r>
        <w:t>LSS</w:t>
      </w:r>
      <w:r w:rsidR="007B2219" w:rsidRPr="006928AD">
        <w:t xml:space="preserve"> offers </w:t>
      </w:r>
      <w:r>
        <w:t xml:space="preserve">FREE </w:t>
      </w:r>
      <w:r w:rsidR="007B2219" w:rsidRPr="006928AD">
        <w:t xml:space="preserve">online and on-campus tutoring in many subjects. For detailed tutoring information, visit the </w:t>
      </w:r>
      <w:hyperlink r:id="rId20" w:history="1">
        <w:r w:rsidR="007B2219" w:rsidRPr="006928AD">
          <w:rPr>
            <w:rStyle w:val="Hyperlink"/>
          </w:rPr>
          <w:t>tutoring area of the North Central website</w:t>
        </w:r>
      </w:hyperlink>
      <w:r w:rsidR="00C569EC" w:rsidRPr="006928AD">
        <w:t xml:space="preserve"> or </w:t>
      </w:r>
      <w:r w:rsidR="001F7290">
        <w:t xml:space="preserve">visit </w:t>
      </w:r>
      <w:r w:rsidR="00C569EC" w:rsidRPr="006928AD">
        <w:t xml:space="preserve">the </w:t>
      </w:r>
      <w:r w:rsidR="00737055" w:rsidRPr="000B35D3">
        <w:rPr>
          <w:b/>
          <w:bCs/>
          <w:i/>
          <w:iCs/>
        </w:rPr>
        <w:t>Get Help</w:t>
      </w:r>
      <w:r w:rsidR="00C569EC" w:rsidRPr="006928AD">
        <w:t xml:space="preserve"> link </w:t>
      </w:r>
      <w:r w:rsidR="00737055">
        <w:t>in the top navigational menu of any page in Brightspace</w:t>
      </w:r>
      <w:r w:rsidR="001F7290">
        <w:t xml:space="preserve"> to access free online tutoring</w:t>
      </w:r>
      <w:r w:rsidR="00C569EC" w:rsidRPr="006928AD">
        <w:t>.</w:t>
      </w:r>
    </w:p>
    <w:p w14:paraId="09A5BE6E" w14:textId="77777777" w:rsidR="007B2219" w:rsidRPr="006928AD" w:rsidRDefault="007B2219" w:rsidP="00FC0B63"/>
    <w:p w14:paraId="3687342B" w14:textId="6EE88493" w:rsidR="007B2219" w:rsidRPr="006928AD" w:rsidRDefault="007B2219" w:rsidP="00FC0B63">
      <w:r w:rsidRPr="006928AD">
        <w:t>231-348-66</w:t>
      </w:r>
      <w:r w:rsidR="008540FD" w:rsidRPr="006928AD">
        <w:t>82</w:t>
      </w:r>
    </w:p>
    <w:p w14:paraId="37C645F5" w14:textId="7B4BCE3F" w:rsidR="007B2219" w:rsidRPr="006928AD" w:rsidRDefault="007B2219" w:rsidP="00FC0B63">
      <w:r w:rsidRPr="006928AD">
        <w:t>Located in the SCRC</w:t>
      </w:r>
    </w:p>
    <w:p w14:paraId="26DDEBD1" w14:textId="77777777" w:rsidR="007B2219" w:rsidRPr="006928AD" w:rsidRDefault="007B2219" w:rsidP="00FC0B63"/>
    <w:p w14:paraId="28412049" w14:textId="77777777" w:rsidR="00BB57F7" w:rsidRPr="007B2219" w:rsidRDefault="00BB57F7" w:rsidP="00BB57F7">
      <w:pPr>
        <w:rPr>
          <w:b/>
        </w:rPr>
      </w:pPr>
      <w:r w:rsidRPr="007B2219">
        <w:rPr>
          <w:b/>
        </w:rPr>
        <w:t>Hours</w:t>
      </w:r>
    </w:p>
    <w:p w14:paraId="65804977" w14:textId="52041EC4" w:rsidR="00BB57F7" w:rsidRDefault="00BB57F7" w:rsidP="00BB57F7">
      <w:r>
        <w:t xml:space="preserve">Monday – </w:t>
      </w:r>
      <w:r w:rsidR="00A42284">
        <w:t>Friday, 8</w:t>
      </w:r>
      <w:r>
        <w:t>:30 am – 5 pm EST</w:t>
      </w:r>
    </w:p>
    <w:p w14:paraId="26343376" w14:textId="2556468D" w:rsidR="007B2219" w:rsidRPr="008E6C6B" w:rsidRDefault="00BB57F7" w:rsidP="00FC0B63">
      <w:pPr>
        <w:rPr>
          <w:i/>
        </w:rPr>
      </w:pPr>
      <w:r w:rsidRPr="009E4F1A">
        <w:rPr>
          <w:i/>
        </w:rPr>
        <w:t xml:space="preserve">*Hours </w:t>
      </w:r>
      <w:r>
        <w:rPr>
          <w:i/>
        </w:rPr>
        <w:t xml:space="preserve">may change – check the </w:t>
      </w:r>
      <w:hyperlink r:id="rId21" w:history="1">
        <w:r w:rsidRPr="00E60D34">
          <w:rPr>
            <w:rStyle w:val="Hyperlink"/>
            <w:i/>
          </w:rPr>
          <w:t>North Central website</w:t>
        </w:r>
      </w:hyperlink>
      <w:r>
        <w:rPr>
          <w:i/>
        </w:rPr>
        <w:t xml:space="preserve"> for up-to-date information.</w:t>
      </w:r>
    </w:p>
    <w:p w14:paraId="42F8210D" w14:textId="1C957550" w:rsidR="00B46A74" w:rsidRPr="006928AD" w:rsidRDefault="004C26BE" w:rsidP="00FC0B63">
      <w:r w:rsidRPr="006928AD">
        <w:rPr>
          <w:b/>
          <w:bCs/>
          <w:noProof/>
          <w:sz w:val="28"/>
          <w:szCs w:val="28"/>
        </w:rPr>
        <mc:AlternateContent>
          <mc:Choice Requires="wps">
            <w:drawing>
              <wp:inline distT="0" distB="0" distL="0" distR="0" wp14:anchorId="203C7EBA" wp14:editId="16B87845">
                <wp:extent cx="6400800" cy="0"/>
                <wp:effectExtent l="0" t="0" r="25400" b="25400"/>
                <wp:docPr id="6" name="Straight Connector 6" title="Decorative line"/>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mv="urn:schemas-microsoft-com:mac:vml" xmlns:mo="http://schemas.microsoft.com/office/mac/office/2008/main">
            <w:pict>
              <v:line w14:anchorId="026E4FCC" id="Straight Connector 6" o:spid="_x0000_s1026" alt="Title: Decorative line" style="visibility:visible;mso-wrap-style:square;mso-left-percent:-10001;mso-top-percent:-10001;mso-position-horizontal:absolute;mso-position-horizontal-relative:char;mso-position-vertical:absolute;mso-position-vertical-relative:line;mso-left-percent:-10001;mso-top-percent:-10001" from="0,0" to="7in,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" strokecolor="#5b9bd5 [3204]" strokeweight=".5pt">
                <v:stroke joinstyle="miter"/>
                <w10:anchorlock/>
              </v:line>
            </w:pict>
          </mc:Fallback>
        </mc:AlternateContent>
      </w:r>
    </w:p>
    <w:p w14:paraId="3DEAA0BF" w14:textId="77777777" w:rsidR="001B5C17" w:rsidRPr="006928AD" w:rsidRDefault="001B5C17" w:rsidP="00B46A74">
      <w:pPr>
        <w:spacing w:after="120"/>
        <w:rPr>
          <w:rStyle w:val="Strong"/>
          <w:sz w:val="28"/>
          <w:szCs w:val="28"/>
        </w:rPr>
      </w:pPr>
    </w:p>
    <w:p w14:paraId="16F4EFA2" w14:textId="16AFD6E5" w:rsidR="00B46A74" w:rsidRPr="006928AD" w:rsidRDefault="00B46A74" w:rsidP="00B46A74">
      <w:pPr>
        <w:spacing w:after="120"/>
        <w:rPr>
          <w:rStyle w:val="Strong"/>
          <w:sz w:val="28"/>
          <w:szCs w:val="28"/>
        </w:rPr>
      </w:pPr>
      <w:r w:rsidRPr="006928AD">
        <w:rPr>
          <w:rStyle w:val="Strong"/>
          <w:sz w:val="28"/>
          <w:szCs w:val="28"/>
        </w:rPr>
        <w:t>Advising</w:t>
      </w:r>
      <w:r w:rsidR="007B2219" w:rsidRPr="006928AD">
        <w:rPr>
          <w:rStyle w:val="Strong"/>
          <w:sz w:val="28"/>
          <w:szCs w:val="28"/>
        </w:rPr>
        <w:t xml:space="preserve"> &amp; Financial Aid</w:t>
      </w:r>
    </w:p>
    <w:p w14:paraId="53A78097" w14:textId="77777777" w:rsidR="009F20E3" w:rsidRDefault="009F20E3" w:rsidP="009F20E3">
      <w:r w:rsidRPr="006928AD">
        <w:t xml:space="preserve">To schedule an appointment with an advisor or to get assistance with </w:t>
      </w:r>
      <w:r>
        <w:t xml:space="preserve">FAFSA or </w:t>
      </w:r>
      <w:r w:rsidRPr="006928AD">
        <w:t>financial aid</w:t>
      </w:r>
      <w:r>
        <w:t xml:space="preserve"> questions</w:t>
      </w:r>
      <w:r w:rsidRPr="006928AD">
        <w:t xml:space="preserve">, please </w:t>
      </w:r>
      <w:r>
        <w:t xml:space="preserve">click the “Make an Advising Appointment” link in the North Central portal or </w:t>
      </w:r>
      <w:r w:rsidRPr="006928AD">
        <w:t>contact Student Services at</w:t>
      </w:r>
      <w:r>
        <w:t>:</w:t>
      </w:r>
    </w:p>
    <w:p w14:paraId="5BFCFA3E" w14:textId="77777777" w:rsidR="009F20E3" w:rsidRDefault="009F20E3" w:rsidP="009F20E3">
      <w:pPr>
        <w:pStyle w:val="ListParagraph"/>
        <w:numPr>
          <w:ilvl w:val="0"/>
          <w:numId w:val="19"/>
        </w:numPr>
      </w:pPr>
      <w:r w:rsidRPr="006928AD">
        <w:t>231-348-6605 (Petoskey)</w:t>
      </w:r>
    </w:p>
    <w:p w14:paraId="1319111D" w14:textId="77777777" w:rsidR="009F20E3" w:rsidRDefault="009F20E3" w:rsidP="009F20E3">
      <w:pPr>
        <w:pStyle w:val="ListParagraph"/>
        <w:numPr>
          <w:ilvl w:val="0"/>
          <w:numId w:val="19"/>
        </w:numPr>
      </w:pPr>
      <w:r w:rsidRPr="006928AD">
        <w:t>989-705-3775 (Gaylord)</w:t>
      </w:r>
    </w:p>
    <w:p w14:paraId="43B2514A" w14:textId="77777777" w:rsidR="009F20E3" w:rsidRPr="006928AD" w:rsidRDefault="009F20E3" w:rsidP="009F20E3">
      <w:pPr>
        <w:pStyle w:val="ListParagraph"/>
        <w:numPr>
          <w:ilvl w:val="0"/>
          <w:numId w:val="19"/>
        </w:numPr>
      </w:pPr>
      <w:r w:rsidRPr="006928AD">
        <w:t>231-597-0322 (Cheboygan).</w:t>
      </w:r>
    </w:p>
    <w:p w14:paraId="2AE54FDD" w14:textId="77777777" w:rsidR="009F20E3" w:rsidRPr="006928AD" w:rsidRDefault="009F20E3" w:rsidP="009F20E3"/>
    <w:p w14:paraId="3A358BCE" w14:textId="77777777" w:rsidR="009F20E3" w:rsidRPr="006928AD" w:rsidRDefault="009F20E3" w:rsidP="009F20E3">
      <w:pPr>
        <w:rPr>
          <w:b/>
        </w:rPr>
      </w:pPr>
      <w:r w:rsidRPr="006928AD">
        <w:rPr>
          <w:b/>
        </w:rPr>
        <w:t>Hours</w:t>
      </w:r>
    </w:p>
    <w:p w14:paraId="3341325B" w14:textId="77777777" w:rsidR="009F20E3" w:rsidRPr="006928AD" w:rsidRDefault="009F20E3" w:rsidP="009F20E3">
      <w:r w:rsidRPr="006928AD">
        <w:lastRenderedPageBreak/>
        <w:t>Monday – Thursday 8:30 am – 5 pm EST</w:t>
      </w:r>
    </w:p>
    <w:p w14:paraId="4C838F33" w14:textId="1EF5BA14" w:rsidR="009F20E3" w:rsidRPr="002A47F9" w:rsidRDefault="009F20E3" w:rsidP="009F20E3">
      <w:pPr>
        <w:rPr>
          <w:i/>
        </w:rPr>
      </w:pPr>
      <w:r w:rsidRPr="006928AD">
        <w:rPr>
          <w:i/>
        </w:rPr>
        <w:t>*</w:t>
      </w:r>
      <w:r>
        <w:rPr>
          <w:i/>
        </w:rPr>
        <w:t>Hours</w:t>
      </w:r>
      <w:r w:rsidRPr="006928AD">
        <w:rPr>
          <w:i/>
        </w:rPr>
        <w:t xml:space="preserve"> may </w:t>
      </w:r>
      <w:r>
        <w:rPr>
          <w:i/>
        </w:rPr>
        <w:t>vary</w:t>
      </w:r>
      <w:r w:rsidRPr="006928AD">
        <w:rPr>
          <w:i/>
        </w:rPr>
        <w:t xml:space="preserve"> – check the </w:t>
      </w:r>
      <w:hyperlink r:id="rId22" w:history="1">
        <w:r w:rsidRPr="006928AD">
          <w:rPr>
            <w:rStyle w:val="Hyperlink"/>
            <w:i/>
          </w:rPr>
          <w:t>North Central website</w:t>
        </w:r>
      </w:hyperlink>
      <w:r w:rsidRPr="006928AD">
        <w:rPr>
          <w:i/>
        </w:rPr>
        <w:t xml:space="preserve"> for up-to-date information.</w:t>
      </w:r>
    </w:p>
    <w:p w14:paraId="6E197D5A" w14:textId="77777777" w:rsidR="009F20E3" w:rsidRPr="006928AD" w:rsidRDefault="009F20E3" w:rsidP="009F20E3">
      <w:pPr>
        <w:spacing w:after="120"/>
        <w:rPr>
          <w:rStyle w:val="Strong"/>
          <w:sz w:val="28"/>
          <w:szCs w:val="28"/>
        </w:rPr>
      </w:pPr>
      <w:r w:rsidRPr="006928AD">
        <w:rPr>
          <w:b/>
          <w:bCs/>
          <w:noProof/>
          <w:sz w:val="28"/>
          <w:szCs w:val="28"/>
        </w:rPr>
        <mc:AlternateContent>
          <mc:Choice Requires="wps">
            <w:drawing>
              <wp:inline distT="0" distB="0" distL="0" distR="0" wp14:anchorId="6B8A1D42" wp14:editId="2C916277">
                <wp:extent cx="6400800" cy="0"/>
                <wp:effectExtent l="0" t="0" r="25400" b="25400"/>
                <wp:docPr id="7" name="Straight Connector 7" title="Decorative line"/>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6213239" id="Straight Connector 7" o:spid="_x0000_s1026" alt="Title: Decorative line" style="visibility:visible;mso-wrap-style:square;mso-left-percent:-10001;mso-top-percent:-10001;mso-position-horizontal:absolute;mso-position-horizontal-relative:char;mso-position-vertical:absolute;mso-position-vertical-relative:line;mso-left-percent:-10001;mso-top-percent:-10001"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" strokecolor="#5b9bd5 [3204]" strokeweight=".5pt">
                <v:stroke joinstyle="miter"/>
                <w10:anchorlock/>
              </v:line>
            </w:pict>
          </mc:Fallback>
        </mc:AlternateContent>
      </w:r>
    </w:p>
    <w:p w14:paraId="4F977FE1" w14:textId="77777777" w:rsidR="00274B61" w:rsidRDefault="00274B61" w:rsidP="00274B61">
      <w:pPr>
        <w:rPr>
          <w:i/>
          <w:iCs/>
          <w:color w:val="000000"/>
          <w:sz w:val="26"/>
          <w:szCs w:val="26"/>
        </w:rPr>
      </w:pPr>
      <w:r w:rsidRPr="001C6C0F">
        <w:rPr>
          <w:rFonts w:ascii="Times New Roman" w:hAnsi="Times New Roman" w:cs="Times New Roman"/>
          <w:b/>
          <w:bCs/>
          <w:color w:val="000000"/>
          <w:sz w:val="28"/>
          <w:szCs w:val="28"/>
        </w:rPr>
        <w:t>Campus Cupboard</w:t>
      </w:r>
    </w:p>
    <w:p w14:paraId="0211B6E7" w14:textId="77777777" w:rsidR="00274B61" w:rsidRPr="001C6C0F" w:rsidRDefault="00274B61" w:rsidP="00274B61">
      <w:pPr>
        <w:rPr>
          <w:color w:val="000000"/>
          <w:sz w:val="26"/>
          <w:szCs w:val="26"/>
        </w:rPr>
      </w:pPr>
    </w:p>
    <w:p w14:paraId="7CA27F6D" w14:textId="77777777" w:rsidR="00274B61" w:rsidRPr="001C6C0F" w:rsidRDefault="00274B61" w:rsidP="00274B61">
      <w:pPr>
        <w:rPr>
          <w:rFonts w:ascii="Times New Roman" w:hAnsi="Times New Roman" w:cs="Times New Roman"/>
          <w:color w:val="000000"/>
          <w:sz w:val="27"/>
          <w:szCs w:val="27"/>
        </w:rPr>
      </w:pPr>
      <w:r w:rsidRPr="001C6C0F">
        <w:rPr>
          <w:rFonts w:ascii="Times New Roman" w:hAnsi="Times New Roman" w:cs="Times New Roman"/>
          <w:color w:val="000000"/>
          <w:sz w:val="27"/>
          <w:szCs w:val="27"/>
        </w:rPr>
        <w:t xml:space="preserve">If you are dealing with food </w:t>
      </w:r>
      <w:proofErr w:type="gramStart"/>
      <w:r w:rsidRPr="001C6C0F">
        <w:rPr>
          <w:rFonts w:ascii="Times New Roman" w:hAnsi="Times New Roman" w:cs="Times New Roman"/>
          <w:color w:val="000000"/>
          <w:sz w:val="27"/>
          <w:szCs w:val="27"/>
        </w:rPr>
        <w:t>insecurity</w:t>
      </w:r>
      <w:proofErr w:type="gramEnd"/>
      <w:r w:rsidRPr="001C6C0F">
        <w:rPr>
          <w:rFonts w:ascii="Times New Roman" w:hAnsi="Times New Roman" w:cs="Times New Roman"/>
          <w:color w:val="000000"/>
          <w:sz w:val="27"/>
          <w:szCs w:val="27"/>
        </w:rPr>
        <w:t xml:space="preserve"> please utilize the North Central Campus Cupboard. You can email </w:t>
      </w:r>
      <w:hyperlink r:id="rId23" w:history="1">
        <w:r w:rsidRPr="001C6C0F">
          <w:rPr>
            <w:rFonts w:ascii="Times New Roman" w:hAnsi="Times New Roman" w:cs="Times New Roman"/>
            <w:color w:val="954F72"/>
            <w:sz w:val="27"/>
            <w:szCs w:val="27"/>
            <w:u w:val="single"/>
          </w:rPr>
          <w:t>campuscupboard@ncmich.edu</w:t>
        </w:r>
      </w:hyperlink>
      <w:r w:rsidRPr="001C6C0F">
        <w:rPr>
          <w:rFonts w:ascii="Times New Roman" w:hAnsi="Times New Roman" w:cs="Times New Roman"/>
          <w:color w:val="000000"/>
          <w:sz w:val="27"/>
          <w:szCs w:val="27"/>
        </w:rPr>
        <w:t> or log into the portal (Click on “My North Central” then “forms” then “Campus Cupboard”). </w:t>
      </w:r>
    </w:p>
    <w:p w14:paraId="00FF6BB2" w14:textId="77777777" w:rsidR="00274B61" w:rsidRPr="001C6C0F" w:rsidRDefault="00274B61" w:rsidP="00274B61">
      <w:pPr>
        <w:rPr>
          <w:rFonts w:ascii="Times New Roman" w:hAnsi="Times New Roman" w:cs="Times New Roman"/>
          <w:color w:val="000000"/>
          <w:sz w:val="27"/>
          <w:szCs w:val="27"/>
        </w:rPr>
      </w:pPr>
      <w:r w:rsidRPr="001C6C0F">
        <w:rPr>
          <w:rFonts w:ascii="Times New Roman" w:hAnsi="Times New Roman" w:cs="Times New Roman"/>
          <w:b/>
          <w:bCs/>
          <w:color w:val="000000"/>
          <w:sz w:val="27"/>
          <w:szCs w:val="27"/>
        </w:rPr>
        <w:t> </w:t>
      </w:r>
    </w:p>
    <w:p w14:paraId="61D32FDA" w14:textId="77777777" w:rsidR="00274B61" w:rsidRPr="001C6C0F" w:rsidRDefault="00274B61" w:rsidP="00274B61">
      <w:pPr>
        <w:rPr>
          <w:rFonts w:ascii="Times New Roman" w:hAnsi="Times New Roman" w:cs="Times New Roman"/>
          <w:color w:val="000000"/>
          <w:sz w:val="27"/>
          <w:szCs w:val="27"/>
        </w:rPr>
      </w:pPr>
      <w:r w:rsidRPr="001C6C0F">
        <w:rPr>
          <w:rFonts w:ascii="Times New Roman" w:hAnsi="Times New Roman" w:cs="Times New Roman"/>
          <w:b/>
          <w:bCs/>
          <w:color w:val="000000"/>
          <w:sz w:val="28"/>
          <w:szCs w:val="28"/>
        </w:rPr>
        <w:t>Counseling Services</w:t>
      </w:r>
      <w:r w:rsidRPr="001C6C0F">
        <w:rPr>
          <w:rFonts w:ascii="Times New Roman" w:hAnsi="Times New Roman" w:cs="Times New Roman"/>
          <w:b/>
          <w:bCs/>
          <w:color w:val="000000"/>
          <w:sz w:val="27"/>
          <w:szCs w:val="27"/>
        </w:rPr>
        <w:t> </w:t>
      </w:r>
      <w:r w:rsidRPr="001C6C0F">
        <w:rPr>
          <w:rFonts w:ascii="Times New Roman" w:hAnsi="Times New Roman" w:cs="Times New Roman"/>
          <w:color w:val="000000"/>
          <w:sz w:val="27"/>
          <w:szCs w:val="27"/>
        </w:rPr>
        <w:t xml:space="preserve">If you are in need of counseling services please contact our full-time Counselor, Mary </w:t>
      </w:r>
      <w:proofErr w:type="spellStart"/>
      <w:r w:rsidRPr="001C6C0F">
        <w:rPr>
          <w:rFonts w:ascii="Times New Roman" w:hAnsi="Times New Roman" w:cs="Times New Roman"/>
          <w:color w:val="000000"/>
          <w:sz w:val="27"/>
          <w:szCs w:val="27"/>
        </w:rPr>
        <w:t>Mummaw</w:t>
      </w:r>
      <w:proofErr w:type="spellEnd"/>
      <w:r w:rsidRPr="001C6C0F">
        <w:rPr>
          <w:rFonts w:ascii="Times New Roman" w:hAnsi="Times New Roman" w:cs="Times New Roman"/>
          <w:color w:val="000000"/>
          <w:sz w:val="27"/>
          <w:szCs w:val="27"/>
        </w:rPr>
        <w:t>, at </w:t>
      </w:r>
      <w:hyperlink r:id="rId24" w:history="1">
        <w:r w:rsidRPr="001C6C0F">
          <w:rPr>
            <w:rFonts w:ascii="Times New Roman" w:hAnsi="Times New Roman" w:cs="Times New Roman"/>
            <w:color w:val="954F72"/>
            <w:sz w:val="27"/>
            <w:szCs w:val="27"/>
            <w:u w:val="single"/>
          </w:rPr>
          <w:t>mmummaw@ncmich.edu</w:t>
        </w:r>
      </w:hyperlink>
      <w:r w:rsidRPr="001C6C0F">
        <w:rPr>
          <w:rFonts w:ascii="Times New Roman" w:hAnsi="Times New Roman" w:cs="Times New Roman"/>
          <w:color w:val="000000"/>
          <w:sz w:val="27"/>
          <w:szCs w:val="27"/>
        </w:rPr>
        <w:t> or 231-348-6700. </w:t>
      </w:r>
    </w:p>
    <w:p w14:paraId="62EAE020" w14:textId="77777777" w:rsidR="009F20E3" w:rsidRPr="006928AD" w:rsidRDefault="009F20E3" w:rsidP="009F20E3">
      <w:pPr>
        <w:spacing w:after="120"/>
        <w:rPr>
          <w:rStyle w:val="Strong"/>
          <w:sz w:val="28"/>
          <w:szCs w:val="28"/>
        </w:rPr>
      </w:pPr>
      <w:r>
        <w:rPr>
          <w:rStyle w:val="Strong"/>
          <w:sz w:val="28"/>
          <w:szCs w:val="28"/>
        </w:rPr>
        <w:br/>
      </w:r>
      <w:r w:rsidRPr="006928AD">
        <w:rPr>
          <w:rStyle w:val="Strong"/>
          <w:sz w:val="28"/>
          <w:szCs w:val="28"/>
        </w:rPr>
        <w:t>Complete Listing of Resources &amp; Support</w:t>
      </w:r>
    </w:p>
    <w:p w14:paraId="67A52455" w14:textId="26EE4816" w:rsidR="009F20E3" w:rsidRDefault="009F20E3" w:rsidP="009F20E3">
      <w:r w:rsidRPr="006928AD">
        <w:t xml:space="preserve">For a complete listing of student resources &amp; support, please visit the </w:t>
      </w:r>
      <w:hyperlink r:id="rId25" w:history="1">
        <w:r w:rsidRPr="006928AD">
          <w:rPr>
            <w:rStyle w:val="Hyperlink"/>
          </w:rPr>
          <w:t>Student Services area of the North Central website</w:t>
        </w:r>
      </w:hyperlink>
      <w:r w:rsidRPr="006928AD">
        <w:t>, call 231-348-6605, or visit the Student &amp; Community Resource Building on campus. The Student Services office is open Monday through Friday from 8:30 am to 5 pm EST</w:t>
      </w:r>
      <w:r>
        <w:t xml:space="preserve"> (Hours may vary)</w:t>
      </w:r>
      <w:r w:rsidRPr="006928AD">
        <w:t>.</w:t>
      </w:r>
    </w:p>
    <w:p w14:paraId="1E503F4C" w14:textId="07990F25" w:rsidR="001E248E" w:rsidRDefault="001E248E">
      <w:r>
        <w:br w:type="page"/>
      </w:r>
    </w:p>
    <w:p w14:paraId="15E6AB54" w14:textId="77777777" w:rsidR="001E248E" w:rsidRDefault="001E248E" w:rsidP="009F20E3"/>
    <w:p w14:paraId="74BBE350" w14:textId="0691527C" w:rsidR="005452C2" w:rsidRDefault="002842F3" w:rsidP="00021D49">
      <w:pPr>
        <w:pStyle w:val="Heading1"/>
        <w:rPr>
          <w:sz w:val="28"/>
          <w:szCs w:val="28"/>
        </w:rPr>
      </w:pPr>
      <w:bookmarkStart w:id="7" w:name="_Toc26514512"/>
      <w:r w:rsidRPr="006928AD">
        <w:rPr>
          <w:sz w:val="28"/>
          <w:szCs w:val="28"/>
        </w:rPr>
        <w:t xml:space="preserve">Section 7: </w:t>
      </w:r>
      <w:r w:rsidR="00641F26" w:rsidRPr="006928AD">
        <w:rPr>
          <w:sz w:val="28"/>
          <w:szCs w:val="28"/>
        </w:rPr>
        <w:t>Schedule</w:t>
      </w:r>
      <w:bookmarkEnd w:id="7"/>
    </w:p>
    <w:p w14:paraId="10160C15" w14:textId="7D32F502" w:rsidR="001E248E" w:rsidRPr="001E248E" w:rsidRDefault="001E248E" w:rsidP="001E248E">
      <w:pPr>
        <w:pStyle w:val="Heading2"/>
        <w:jc w:val="center"/>
      </w:pPr>
      <w:r>
        <w:t>CIS 100</w:t>
      </w:r>
    </w:p>
    <w:tbl>
      <w:tblPr>
        <w:tblStyle w:val="GridTable6Colorful-Accent11"/>
        <w:tblW w:w="4766" w:type="pct"/>
        <w:tblLook w:val="04A0" w:firstRow="1" w:lastRow="0" w:firstColumn="1" w:lastColumn="0" w:noHBand="0" w:noVBand="1"/>
        <w:tblCaption w:val="Course Schedule"/>
        <w:tblDescription w:val="This table contains the schedule of assignments and other activities in the course. Please ask your instructor for a detailed, text-based explanation of this information. "/>
      </w:tblPr>
      <w:tblGrid>
        <w:gridCol w:w="1800"/>
        <w:gridCol w:w="3870"/>
        <w:gridCol w:w="4076"/>
      </w:tblGrid>
      <w:tr w:rsidR="002B0530" w:rsidRPr="005452C2" w14:paraId="2ACBB3F1" w14:textId="77777777" w:rsidTr="008D658B">
        <w:trPr>
          <w:cnfStyle w:val="100000000000" w:firstRow="1" w:lastRow="0" w:firstColumn="0" w:lastColumn="0" w:oddVBand="0" w:evenVBand="0" w:oddHBand="0" w:evenHBand="0" w:firstRowFirstColumn="0" w:firstRowLastColumn="0" w:lastRowFirstColumn="0" w:lastRowLastColumn="0"/>
          <w:trHeight w:val="117"/>
          <w:tblHeader/>
        </w:trPr>
        <w:tc>
          <w:tcPr>
            <w:cnfStyle w:val="001000000000" w:firstRow="0" w:lastRow="0" w:firstColumn="1" w:lastColumn="0" w:oddVBand="0" w:evenVBand="0" w:oddHBand="0" w:evenHBand="0" w:firstRowFirstColumn="0" w:firstRowLastColumn="0" w:lastRowFirstColumn="0" w:lastRowLastColumn="0"/>
            <w:tcW w:w="923" w:type="pct"/>
            <w:tcBorders>
              <w:top w:val="nil"/>
              <w:left w:val="nil"/>
              <w:bottom w:val="single" w:sz="4" w:space="0" w:color="9CC2E5" w:themeColor="accent1" w:themeTint="99"/>
              <w:right w:val="nil"/>
            </w:tcBorders>
            <w:shd w:val="clear" w:color="auto" w:fill="auto"/>
          </w:tcPr>
          <w:p w14:paraId="39D8F72D" w14:textId="77777777" w:rsidR="002B0530" w:rsidRPr="00DC5540" w:rsidRDefault="002B0530" w:rsidP="004A66D1">
            <w:pPr>
              <w:rPr>
                <w:color w:val="1F4E79" w:themeColor="accent1" w:themeShade="80"/>
                <w:sz w:val="22"/>
                <w:szCs w:val="22"/>
              </w:rPr>
            </w:pPr>
            <w:r>
              <w:rPr>
                <w:color w:val="1F4E79" w:themeColor="accent1" w:themeShade="80"/>
                <w:sz w:val="22"/>
                <w:szCs w:val="22"/>
              </w:rPr>
              <w:t>Module</w:t>
            </w:r>
          </w:p>
        </w:tc>
        <w:tc>
          <w:tcPr>
            <w:tcW w:w="1985" w:type="pct"/>
            <w:tcBorders>
              <w:top w:val="nil"/>
              <w:left w:val="nil"/>
              <w:bottom w:val="single" w:sz="4" w:space="0" w:color="9CC2E5" w:themeColor="accent1" w:themeTint="99"/>
              <w:right w:val="nil"/>
            </w:tcBorders>
            <w:shd w:val="clear" w:color="auto" w:fill="auto"/>
          </w:tcPr>
          <w:p w14:paraId="538F59C8" w14:textId="77777777" w:rsidR="002B0530" w:rsidRPr="00DC5540" w:rsidRDefault="002B0530" w:rsidP="004A66D1">
            <w:pPr>
              <w:cnfStyle w:val="100000000000" w:firstRow="1" w:lastRow="0" w:firstColumn="0" w:lastColumn="0" w:oddVBand="0" w:evenVBand="0" w:oddHBand="0" w:evenHBand="0" w:firstRowFirstColumn="0" w:firstRowLastColumn="0" w:lastRowFirstColumn="0" w:lastRowLastColumn="0"/>
              <w:rPr>
                <w:color w:val="1F4E79" w:themeColor="accent1" w:themeShade="80"/>
                <w:sz w:val="22"/>
                <w:szCs w:val="22"/>
              </w:rPr>
            </w:pPr>
            <w:r w:rsidRPr="00DC5540">
              <w:rPr>
                <w:color w:val="1F4E79" w:themeColor="accent1" w:themeShade="80"/>
                <w:sz w:val="22"/>
                <w:szCs w:val="22"/>
              </w:rPr>
              <w:t>Graded Activities</w:t>
            </w:r>
          </w:p>
        </w:tc>
        <w:tc>
          <w:tcPr>
            <w:tcW w:w="2091" w:type="pct"/>
            <w:tcBorders>
              <w:top w:val="nil"/>
              <w:left w:val="nil"/>
              <w:bottom w:val="single" w:sz="4" w:space="0" w:color="9CC2E5" w:themeColor="accent1" w:themeTint="99"/>
              <w:right w:val="nil"/>
            </w:tcBorders>
            <w:shd w:val="clear" w:color="auto" w:fill="auto"/>
          </w:tcPr>
          <w:p w14:paraId="3D741EBB" w14:textId="77777777" w:rsidR="002B0530" w:rsidRPr="00DC5540" w:rsidRDefault="002B0530" w:rsidP="004A66D1">
            <w:pPr>
              <w:cnfStyle w:val="100000000000" w:firstRow="1" w:lastRow="0" w:firstColumn="0" w:lastColumn="0" w:oddVBand="0" w:evenVBand="0" w:oddHBand="0" w:evenHBand="0" w:firstRowFirstColumn="0" w:firstRowLastColumn="0" w:lastRowFirstColumn="0" w:lastRowLastColumn="0"/>
              <w:rPr>
                <w:color w:val="1F4E79" w:themeColor="accent1" w:themeShade="80"/>
                <w:sz w:val="22"/>
                <w:szCs w:val="22"/>
              </w:rPr>
            </w:pPr>
            <w:r w:rsidRPr="00DC5540">
              <w:rPr>
                <w:color w:val="1F4E79" w:themeColor="accent1" w:themeShade="80"/>
                <w:sz w:val="22"/>
                <w:szCs w:val="22"/>
              </w:rPr>
              <w:t>Due</w:t>
            </w:r>
          </w:p>
        </w:tc>
      </w:tr>
      <w:tr w:rsidR="007011A1" w14:paraId="5CC59B96" w14:textId="77777777" w:rsidTr="008D658B">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923" w:type="pct"/>
            <w:tcBorders>
              <w:top w:val="single" w:sz="4" w:space="0" w:color="9CC2E5" w:themeColor="accent1" w:themeTint="99"/>
            </w:tcBorders>
          </w:tcPr>
          <w:p w14:paraId="7E518817" w14:textId="77777777" w:rsidR="007011A1" w:rsidRDefault="007011A1" w:rsidP="007011A1">
            <w:pPr>
              <w:spacing w:line="180" w:lineRule="exact"/>
              <w:rPr>
                <w:bCs w:val="0"/>
                <w:color w:val="000000" w:themeColor="text1"/>
                <w:sz w:val="21"/>
                <w:szCs w:val="21"/>
              </w:rPr>
            </w:pPr>
            <w:r>
              <w:rPr>
                <w:color w:val="000000" w:themeColor="text1"/>
                <w:sz w:val="21"/>
                <w:szCs w:val="21"/>
              </w:rPr>
              <w:t>Module</w:t>
            </w:r>
            <w:r w:rsidRPr="00DA5891">
              <w:rPr>
                <w:color w:val="000000" w:themeColor="text1"/>
                <w:sz w:val="21"/>
                <w:szCs w:val="21"/>
              </w:rPr>
              <w:t xml:space="preserve"> 1</w:t>
            </w:r>
            <w:r>
              <w:rPr>
                <w:color w:val="000000" w:themeColor="text1"/>
                <w:sz w:val="21"/>
                <w:szCs w:val="21"/>
              </w:rPr>
              <w:br/>
            </w:r>
            <w:r>
              <w:rPr>
                <w:b w:val="0"/>
                <w:color w:val="000000" w:themeColor="text1"/>
                <w:sz w:val="21"/>
                <w:szCs w:val="21"/>
              </w:rPr>
              <w:t>1/10/2021</w:t>
            </w:r>
          </w:p>
          <w:p w14:paraId="43086EDA" w14:textId="77777777" w:rsidR="00274B61" w:rsidRDefault="00274B61" w:rsidP="007011A1">
            <w:pPr>
              <w:spacing w:line="180" w:lineRule="exact"/>
              <w:rPr>
                <w:bCs w:val="0"/>
                <w:color w:val="000000" w:themeColor="text1"/>
                <w:sz w:val="21"/>
                <w:szCs w:val="21"/>
              </w:rPr>
            </w:pPr>
            <w:proofErr w:type="spellStart"/>
            <w:r>
              <w:rPr>
                <w:b w:val="0"/>
                <w:color w:val="000000" w:themeColor="text1"/>
                <w:sz w:val="21"/>
                <w:szCs w:val="21"/>
              </w:rPr>
              <w:t>LabSim</w:t>
            </w:r>
            <w:proofErr w:type="spellEnd"/>
            <w:r>
              <w:rPr>
                <w:b w:val="0"/>
                <w:color w:val="000000" w:themeColor="text1"/>
                <w:sz w:val="21"/>
                <w:szCs w:val="21"/>
              </w:rPr>
              <w:t xml:space="preserve"> 1.1 – 3.1</w:t>
            </w:r>
          </w:p>
          <w:p w14:paraId="63C2ED61" w14:textId="48238E95" w:rsidR="00274B61" w:rsidRPr="00DA5891" w:rsidRDefault="00274B61" w:rsidP="007011A1">
            <w:pPr>
              <w:spacing w:line="180" w:lineRule="exact"/>
              <w:rPr>
                <w:b w:val="0"/>
                <w:color w:val="000000" w:themeColor="text1"/>
                <w:sz w:val="21"/>
                <w:szCs w:val="21"/>
              </w:rPr>
            </w:pPr>
            <w:r>
              <w:rPr>
                <w:b w:val="0"/>
                <w:color w:val="000000" w:themeColor="text1"/>
                <w:sz w:val="21"/>
                <w:szCs w:val="21"/>
              </w:rPr>
              <w:t xml:space="preserve">Support </w:t>
            </w:r>
            <w:r w:rsidR="00E17128">
              <w:rPr>
                <w:b w:val="0"/>
                <w:color w:val="000000" w:themeColor="text1"/>
                <w:sz w:val="21"/>
                <w:szCs w:val="21"/>
              </w:rPr>
              <w:t>Part</w:t>
            </w:r>
            <w:r>
              <w:rPr>
                <w:b w:val="0"/>
                <w:color w:val="000000" w:themeColor="text1"/>
                <w:sz w:val="21"/>
                <w:szCs w:val="21"/>
              </w:rPr>
              <w:t xml:space="preserve"> 1</w:t>
            </w:r>
            <w:r w:rsidR="00E17128">
              <w:rPr>
                <w:b w:val="0"/>
                <w:color w:val="000000" w:themeColor="text1"/>
                <w:sz w:val="21"/>
                <w:szCs w:val="21"/>
              </w:rPr>
              <w:t>.1</w:t>
            </w:r>
          </w:p>
        </w:tc>
        <w:tc>
          <w:tcPr>
            <w:tcW w:w="1985" w:type="pct"/>
            <w:tcBorders>
              <w:top w:val="single" w:sz="4" w:space="0" w:color="9CC2E5" w:themeColor="accent1" w:themeTint="99"/>
            </w:tcBorders>
          </w:tcPr>
          <w:p w14:paraId="4819915B" w14:textId="5A8C38C2" w:rsidR="007011A1" w:rsidRDefault="007011A1" w:rsidP="007011A1">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Start here activities (</w:t>
            </w:r>
            <w:r w:rsidR="00FF02F2">
              <w:rPr>
                <w:color w:val="000000" w:themeColor="text1"/>
                <w:sz w:val="21"/>
                <w:szCs w:val="21"/>
              </w:rPr>
              <w:t>1</w:t>
            </w:r>
            <w:r>
              <w:rPr>
                <w:color w:val="000000" w:themeColor="text1"/>
                <w:sz w:val="21"/>
                <w:szCs w:val="21"/>
              </w:rPr>
              <w:t xml:space="preserve"> item)</w:t>
            </w:r>
          </w:p>
          <w:p w14:paraId="17EA3836" w14:textId="35927BCB" w:rsidR="007011A1" w:rsidRPr="00DA5891" w:rsidRDefault="004F1499" w:rsidP="007011A1">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proofErr w:type="spellStart"/>
            <w:r>
              <w:rPr>
                <w:color w:val="000000" w:themeColor="text1"/>
                <w:sz w:val="21"/>
                <w:szCs w:val="21"/>
              </w:rPr>
              <w:t>LabSim</w:t>
            </w:r>
            <w:proofErr w:type="spellEnd"/>
            <w:r>
              <w:rPr>
                <w:color w:val="000000" w:themeColor="text1"/>
                <w:sz w:val="21"/>
                <w:szCs w:val="21"/>
              </w:rPr>
              <w:t xml:space="preserve"> </w:t>
            </w:r>
            <w:r w:rsidR="007011A1" w:rsidRPr="00DA5891">
              <w:rPr>
                <w:color w:val="000000" w:themeColor="text1"/>
                <w:sz w:val="21"/>
                <w:szCs w:val="21"/>
              </w:rPr>
              <w:t>Quiz</w:t>
            </w:r>
            <w:r>
              <w:rPr>
                <w:color w:val="000000" w:themeColor="text1"/>
                <w:sz w:val="21"/>
                <w:szCs w:val="21"/>
              </w:rPr>
              <w:t>zes 1.25 – 2.54(6 items)</w:t>
            </w:r>
          </w:p>
          <w:p w14:paraId="0F7B3587" w14:textId="11218107" w:rsidR="007011A1" w:rsidRDefault="007011A1" w:rsidP="007011A1">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Discussion #1 Intro</w:t>
            </w:r>
          </w:p>
          <w:p w14:paraId="4D5FAB41" w14:textId="77777777" w:rsidR="007011A1" w:rsidRPr="00FE1FB3" w:rsidRDefault="007011A1" w:rsidP="007011A1">
            <w:pPr>
              <w:pStyle w:val="ListParagraph"/>
              <w:spacing w:line="220" w:lineRule="exact"/>
              <w:ind w:left="288"/>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p>
          <w:p w14:paraId="04C14195" w14:textId="20E6F642" w:rsidR="007011A1" w:rsidRPr="00DA5891" w:rsidRDefault="007011A1" w:rsidP="008D658B">
            <w:pPr>
              <w:pStyle w:val="ListParagraph"/>
              <w:spacing w:line="220" w:lineRule="exact"/>
              <w:ind w:left="288"/>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p>
        </w:tc>
        <w:tc>
          <w:tcPr>
            <w:tcW w:w="2091" w:type="pct"/>
            <w:tcBorders>
              <w:top w:val="single" w:sz="4" w:space="0" w:color="9CC2E5" w:themeColor="accent1" w:themeTint="99"/>
            </w:tcBorders>
          </w:tcPr>
          <w:p w14:paraId="04FD93D3" w14:textId="5C7703A7" w:rsidR="007011A1" w:rsidRPr="00445B9E" w:rsidRDefault="007011A1" w:rsidP="007011A1">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ASAP</w:t>
            </w:r>
          </w:p>
          <w:p w14:paraId="0F1CBCF4" w14:textId="77777777" w:rsidR="007011A1" w:rsidRPr="00DA5891" w:rsidRDefault="007011A1" w:rsidP="007011A1">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5C899210" w14:textId="77777777" w:rsidR="007011A1" w:rsidRDefault="007011A1" w:rsidP="007011A1">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Thursday @ midnight - Initial post</w:t>
            </w:r>
            <w:r w:rsidRPr="00DA5891">
              <w:rPr>
                <w:color w:val="000000" w:themeColor="text1"/>
                <w:sz w:val="21"/>
                <w:szCs w:val="21"/>
              </w:rPr>
              <w:br/>
              <w:t>Sunday @ midnight – 2 peer responses</w:t>
            </w:r>
          </w:p>
          <w:p w14:paraId="24B55D36" w14:textId="57821825" w:rsidR="007011A1" w:rsidRPr="00651FE6" w:rsidRDefault="007011A1" w:rsidP="008D658B">
            <w:pPr>
              <w:pStyle w:val="ListParagraph"/>
              <w:spacing w:line="220" w:lineRule="exact"/>
              <w:ind w:left="288"/>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651FE6">
              <w:rPr>
                <w:color w:val="000000" w:themeColor="text1"/>
                <w:sz w:val="21"/>
                <w:szCs w:val="21"/>
              </w:rPr>
              <w:br/>
            </w:r>
          </w:p>
        </w:tc>
      </w:tr>
      <w:tr w:rsidR="007011A1" w14:paraId="672F3B80" w14:textId="77777777" w:rsidTr="008D658B">
        <w:trPr>
          <w:trHeight w:val="90"/>
        </w:trPr>
        <w:tc>
          <w:tcPr>
            <w:cnfStyle w:val="001000000000" w:firstRow="0" w:lastRow="0" w:firstColumn="1" w:lastColumn="0" w:oddVBand="0" w:evenVBand="0" w:oddHBand="0" w:evenHBand="0" w:firstRowFirstColumn="0" w:firstRowLastColumn="0" w:lastRowFirstColumn="0" w:lastRowLastColumn="0"/>
            <w:tcW w:w="923" w:type="pct"/>
          </w:tcPr>
          <w:p w14:paraId="1AFFDDFC" w14:textId="77777777" w:rsidR="00E17128" w:rsidRDefault="007011A1" w:rsidP="00274B61">
            <w:pPr>
              <w:spacing w:line="180" w:lineRule="exact"/>
              <w:rPr>
                <w:bCs w:val="0"/>
                <w:color w:val="000000" w:themeColor="text1"/>
                <w:sz w:val="21"/>
                <w:szCs w:val="21"/>
              </w:rPr>
            </w:pPr>
            <w:r>
              <w:rPr>
                <w:color w:val="000000" w:themeColor="text1"/>
                <w:sz w:val="21"/>
                <w:szCs w:val="21"/>
              </w:rPr>
              <w:t xml:space="preserve">Module </w:t>
            </w:r>
            <w:r w:rsidRPr="00DA5891">
              <w:rPr>
                <w:color w:val="000000" w:themeColor="text1"/>
                <w:sz w:val="21"/>
                <w:szCs w:val="21"/>
              </w:rPr>
              <w:t>2</w:t>
            </w:r>
            <w:r>
              <w:rPr>
                <w:color w:val="000000" w:themeColor="text1"/>
                <w:sz w:val="21"/>
                <w:szCs w:val="21"/>
              </w:rPr>
              <w:br/>
            </w:r>
            <w:r>
              <w:rPr>
                <w:b w:val="0"/>
                <w:color w:val="000000" w:themeColor="text1"/>
                <w:sz w:val="21"/>
                <w:szCs w:val="21"/>
              </w:rPr>
              <w:t>1/17/2021</w:t>
            </w:r>
            <w:r w:rsidR="00274B61">
              <w:rPr>
                <w:b w:val="0"/>
                <w:color w:val="000000" w:themeColor="text1"/>
                <w:sz w:val="21"/>
                <w:szCs w:val="21"/>
              </w:rPr>
              <w:t xml:space="preserve"> </w:t>
            </w:r>
          </w:p>
          <w:p w14:paraId="425BA01B" w14:textId="5D838E88" w:rsidR="00274B61" w:rsidRDefault="00274B61" w:rsidP="00274B61">
            <w:pPr>
              <w:spacing w:line="180" w:lineRule="exact"/>
              <w:rPr>
                <w:bCs w:val="0"/>
                <w:color w:val="000000" w:themeColor="text1"/>
                <w:sz w:val="21"/>
                <w:szCs w:val="21"/>
              </w:rPr>
            </w:pPr>
            <w:proofErr w:type="spellStart"/>
            <w:r>
              <w:rPr>
                <w:b w:val="0"/>
                <w:color w:val="000000" w:themeColor="text1"/>
                <w:sz w:val="21"/>
                <w:szCs w:val="21"/>
              </w:rPr>
              <w:t>LabSim</w:t>
            </w:r>
            <w:proofErr w:type="spellEnd"/>
            <w:r>
              <w:rPr>
                <w:b w:val="0"/>
                <w:color w:val="000000" w:themeColor="text1"/>
                <w:sz w:val="21"/>
                <w:szCs w:val="21"/>
              </w:rPr>
              <w:t xml:space="preserve"> </w:t>
            </w:r>
            <w:r>
              <w:rPr>
                <w:b w:val="0"/>
                <w:color w:val="000000" w:themeColor="text1"/>
                <w:sz w:val="21"/>
                <w:szCs w:val="21"/>
              </w:rPr>
              <w:t>3.2</w:t>
            </w:r>
            <w:r>
              <w:rPr>
                <w:b w:val="0"/>
                <w:color w:val="000000" w:themeColor="text1"/>
                <w:sz w:val="21"/>
                <w:szCs w:val="21"/>
              </w:rPr>
              <w:t xml:space="preserve"> – 3.</w:t>
            </w:r>
            <w:r>
              <w:rPr>
                <w:b w:val="0"/>
                <w:color w:val="000000" w:themeColor="text1"/>
                <w:sz w:val="21"/>
                <w:szCs w:val="21"/>
              </w:rPr>
              <w:t>4</w:t>
            </w:r>
          </w:p>
          <w:p w14:paraId="23EEA176" w14:textId="2213E3D3" w:rsidR="007011A1" w:rsidRPr="00DA5891" w:rsidRDefault="00274B61" w:rsidP="00274B61">
            <w:pPr>
              <w:spacing w:line="180" w:lineRule="exact"/>
              <w:rPr>
                <w:b w:val="0"/>
                <w:color w:val="000000" w:themeColor="text1"/>
                <w:sz w:val="21"/>
                <w:szCs w:val="21"/>
              </w:rPr>
            </w:pPr>
            <w:r>
              <w:rPr>
                <w:b w:val="0"/>
                <w:color w:val="000000" w:themeColor="text1"/>
                <w:sz w:val="21"/>
                <w:szCs w:val="21"/>
              </w:rPr>
              <w:t xml:space="preserve">Support </w:t>
            </w:r>
            <w:r w:rsidR="00E17128">
              <w:rPr>
                <w:b w:val="0"/>
                <w:color w:val="000000" w:themeColor="text1"/>
                <w:sz w:val="21"/>
                <w:szCs w:val="21"/>
              </w:rPr>
              <w:t>Part 1.2</w:t>
            </w:r>
          </w:p>
        </w:tc>
        <w:tc>
          <w:tcPr>
            <w:tcW w:w="1985" w:type="pct"/>
          </w:tcPr>
          <w:p w14:paraId="4A481E6B" w14:textId="07C5635B" w:rsidR="004F1499" w:rsidRDefault="004F1499" w:rsidP="007011A1">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proofErr w:type="spellStart"/>
            <w:r>
              <w:rPr>
                <w:color w:val="000000" w:themeColor="text1"/>
                <w:sz w:val="21"/>
                <w:szCs w:val="21"/>
              </w:rPr>
              <w:t>LabSim</w:t>
            </w:r>
            <w:proofErr w:type="spellEnd"/>
            <w:r>
              <w:rPr>
                <w:color w:val="000000" w:themeColor="text1"/>
                <w:sz w:val="21"/>
                <w:szCs w:val="21"/>
              </w:rPr>
              <w:t xml:space="preserve"> </w:t>
            </w:r>
            <w:r w:rsidRPr="00DA5891">
              <w:rPr>
                <w:color w:val="000000" w:themeColor="text1"/>
                <w:sz w:val="21"/>
                <w:szCs w:val="21"/>
              </w:rPr>
              <w:t>Quiz</w:t>
            </w:r>
            <w:r>
              <w:rPr>
                <w:color w:val="000000" w:themeColor="text1"/>
                <w:sz w:val="21"/>
                <w:szCs w:val="21"/>
              </w:rPr>
              <w:t xml:space="preserve">zes </w:t>
            </w:r>
            <w:r>
              <w:rPr>
                <w:color w:val="000000" w:themeColor="text1"/>
                <w:sz w:val="21"/>
                <w:szCs w:val="21"/>
              </w:rPr>
              <w:t>3.2.4 – 3.4.16(3 items)</w:t>
            </w:r>
          </w:p>
          <w:p w14:paraId="7B533458" w14:textId="5E1715DA" w:rsidR="007011A1" w:rsidRDefault="004F1499" w:rsidP="007011A1">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proofErr w:type="spellStart"/>
            <w:r>
              <w:rPr>
                <w:color w:val="000000" w:themeColor="text1"/>
                <w:sz w:val="21"/>
                <w:szCs w:val="21"/>
              </w:rPr>
              <w:t>LabSim</w:t>
            </w:r>
            <w:proofErr w:type="spellEnd"/>
            <w:r>
              <w:rPr>
                <w:color w:val="000000" w:themeColor="text1"/>
                <w:sz w:val="21"/>
                <w:szCs w:val="21"/>
              </w:rPr>
              <w:t xml:space="preserve"> Labs 3.3.10 – 3.4.15(6 items)</w:t>
            </w:r>
          </w:p>
          <w:p w14:paraId="420BFF31" w14:textId="117A572E" w:rsidR="007011A1" w:rsidRPr="00DA5891" w:rsidRDefault="00F77E8C" w:rsidP="007011A1">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color w:val="000000" w:themeColor="text1"/>
                <w:sz w:val="21"/>
                <w:szCs w:val="21"/>
              </w:rPr>
              <w:t xml:space="preserve"> Discussion #2 Questions</w:t>
            </w:r>
          </w:p>
        </w:tc>
        <w:tc>
          <w:tcPr>
            <w:tcW w:w="2091" w:type="pct"/>
          </w:tcPr>
          <w:p w14:paraId="6149D1F1" w14:textId="77777777" w:rsidR="007011A1" w:rsidRDefault="007011A1" w:rsidP="007011A1">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6807EDE7" w14:textId="77777777" w:rsidR="007011A1" w:rsidRPr="0065542D" w:rsidRDefault="007011A1" w:rsidP="007011A1">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133EB194" w14:textId="77777777" w:rsidR="007011A1" w:rsidRPr="00DA5891" w:rsidRDefault="007011A1" w:rsidP="007011A1">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DA5891">
              <w:rPr>
                <w:color w:val="000000" w:themeColor="text1"/>
                <w:sz w:val="21"/>
                <w:szCs w:val="21"/>
              </w:rPr>
              <w:t>Thursday @ midnight - Initial post</w:t>
            </w:r>
            <w:r w:rsidRPr="00DA5891">
              <w:rPr>
                <w:color w:val="000000" w:themeColor="text1"/>
                <w:sz w:val="21"/>
                <w:szCs w:val="21"/>
              </w:rPr>
              <w:br/>
              <w:t>Sunday @ midnight – 2 peer responses</w:t>
            </w:r>
            <w:r w:rsidRPr="00DA5891">
              <w:rPr>
                <w:color w:val="000000" w:themeColor="text1"/>
                <w:sz w:val="21"/>
                <w:szCs w:val="21"/>
              </w:rPr>
              <w:br/>
            </w:r>
          </w:p>
        </w:tc>
      </w:tr>
      <w:tr w:rsidR="007011A1" w14:paraId="4C434759" w14:textId="77777777" w:rsidTr="008D658B">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923" w:type="pct"/>
          </w:tcPr>
          <w:p w14:paraId="2EE79E3D" w14:textId="77777777" w:rsidR="007011A1" w:rsidRDefault="007011A1" w:rsidP="007011A1">
            <w:pPr>
              <w:spacing w:line="180" w:lineRule="exact"/>
              <w:rPr>
                <w:bCs w:val="0"/>
                <w:color w:val="000000" w:themeColor="text1"/>
                <w:sz w:val="21"/>
                <w:szCs w:val="21"/>
              </w:rPr>
            </w:pPr>
            <w:r>
              <w:rPr>
                <w:color w:val="000000" w:themeColor="text1"/>
                <w:sz w:val="21"/>
                <w:szCs w:val="21"/>
              </w:rPr>
              <w:t xml:space="preserve">Module </w:t>
            </w:r>
            <w:r w:rsidRPr="00DA5891">
              <w:rPr>
                <w:color w:val="000000" w:themeColor="text1"/>
                <w:sz w:val="21"/>
                <w:szCs w:val="21"/>
              </w:rPr>
              <w:t>3</w:t>
            </w:r>
            <w:r w:rsidRPr="00A6541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b w:val="0"/>
                <w:color w:val="000000" w:themeColor="text1"/>
                <w:sz w:val="21"/>
                <w:szCs w:val="21"/>
              </w:rPr>
              <w:t>1/</w:t>
            </w:r>
            <w:r w:rsidRPr="00A65412">
              <w:rPr>
                <w:b w:val="0"/>
                <w:color w:val="000000" w:themeColor="text1"/>
                <w:sz w:val="21"/>
                <w:szCs w:val="21"/>
              </w:rPr>
              <w:t>2</w:t>
            </w:r>
            <w:r>
              <w:rPr>
                <w:b w:val="0"/>
                <w:color w:val="000000" w:themeColor="text1"/>
                <w:sz w:val="21"/>
                <w:szCs w:val="21"/>
              </w:rPr>
              <w:t>4</w:t>
            </w:r>
            <w:r w:rsidRPr="00A65412">
              <w:rPr>
                <w:b w:val="0"/>
                <w:color w:val="000000" w:themeColor="text1"/>
                <w:sz w:val="21"/>
                <w:szCs w:val="21"/>
              </w:rPr>
              <w:t>/202</w:t>
            </w:r>
            <w:r>
              <w:rPr>
                <w:b w:val="0"/>
                <w:color w:val="000000" w:themeColor="text1"/>
                <w:sz w:val="21"/>
                <w:szCs w:val="21"/>
              </w:rPr>
              <w:t>1</w:t>
            </w:r>
          </w:p>
          <w:p w14:paraId="06AE53F8" w14:textId="05657243" w:rsidR="00274B61" w:rsidRDefault="00274B61" w:rsidP="00274B61">
            <w:pPr>
              <w:spacing w:line="180" w:lineRule="exact"/>
              <w:rPr>
                <w:bCs w:val="0"/>
                <w:color w:val="000000" w:themeColor="text1"/>
                <w:sz w:val="21"/>
                <w:szCs w:val="21"/>
              </w:rPr>
            </w:pPr>
            <w:proofErr w:type="spellStart"/>
            <w:r>
              <w:rPr>
                <w:b w:val="0"/>
                <w:color w:val="000000" w:themeColor="text1"/>
                <w:sz w:val="21"/>
                <w:szCs w:val="21"/>
              </w:rPr>
              <w:t>LabSim</w:t>
            </w:r>
            <w:proofErr w:type="spellEnd"/>
            <w:r>
              <w:rPr>
                <w:b w:val="0"/>
                <w:color w:val="000000" w:themeColor="text1"/>
                <w:sz w:val="21"/>
                <w:szCs w:val="21"/>
              </w:rPr>
              <w:t xml:space="preserve"> </w:t>
            </w:r>
            <w:r>
              <w:rPr>
                <w:b w:val="0"/>
                <w:color w:val="000000" w:themeColor="text1"/>
                <w:sz w:val="21"/>
                <w:szCs w:val="21"/>
              </w:rPr>
              <w:t>3.</w:t>
            </w:r>
            <w:r w:rsidR="004F1499">
              <w:rPr>
                <w:b w:val="0"/>
                <w:color w:val="000000" w:themeColor="text1"/>
                <w:sz w:val="21"/>
                <w:szCs w:val="21"/>
              </w:rPr>
              <w:t>5</w:t>
            </w:r>
            <w:r>
              <w:rPr>
                <w:b w:val="0"/>
                <w:color w:val="000000" w:themeColor="text1"/>
                <w:sz w:val="21"/>
                <w:szCs w:val="21"/>
              </w:rPr>
              <w:t xml:space="preserve"> – </w:t>
            </w:r>
            <w:r>
              <w:rPr>
                <w:b w:val="0"/>
                <w:color w:val="000000" w:themeColor="text1"/>
                <w:sz w:val="21"/>
                <w:szCs w:val="21"/>
              </w:rPr>
              <w:t>4</w:t>
            </w:r>
            <w:r>
              <w:rPr>
                <w:b w:val="0"/>
                <w:color w:val="000000" w:themeColor="text1"/>
                <w:sz w:val="21"/>
                <w:szCs w:val="21"/>
              </w:rPr>
              <w:t>.1</w:t>
            </w:r>
          </w:p>
          <w:p w14:paraId="1A0A9B4F" w14:textId="77BD2A19" w:rsidR="00274B61" w:rsidRPr="00DA5891" w:rsidRDefault="00274B61" w:rsidP="00274B61">
            <w:pPr>
              <w:spacing w:line="180" w:lineRule="exact"/>
              <w:rPr>
                <w:b w:val="0"/>
                <w:sz w:val="21"/>
                <w:szCs w:val="21"/>
              </w:rPr>
            </w:pPr>
            <w:r>
              <w:rPr>
                <w:b w:val="0"/>
                <w:color w:val="000000" w:themeColor="text1"/>
                <w:sz w:val="21"/>
                <w:szCs w:val="21"/>
              </w:rPr>
              <w:t xml:space="preserve">Support </w:t>
            </w:r>
            <w:r w:rsidR="00E17128">
              <w:rPr>
                <w:b w:val="0"/>
                <w:color w:val="000000" w:themeColor="text1"/>
                <w:sz w:val="21"/>
                <w:szCs w:val="21"/>
              </w:rPr>
              <w:t>Part 2.1</w:t>
            </w:r>
          </w:p>
        </w:tc>
        <w:tc>
          <w:tcPr>
            <w:tcW w:w="1985" w:type="pct"/>
          </w:tcPr>
          <w:p w14:paraId="7966F8BF" w14:textId="63760152" w:rsidR="004F1499" w:rsidRDefault="004F1499" w:rsidP="007011A1">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proofErr w:type="spellStart"/>
            <w:r>
              <w:rPr>
                <w:color w:val="000000" w:themeColor="text1"/>
                <w:sz w:val="21"/>
                <w:szCs w:val="21"/>
              </w:rPr>
              <w:t>LabSim</w:t>
            </w:r>
            <w:proofErr w:type="spellEnd"/>
            <w:r>
              <w:rPr>
                <w:color w:val="000000" w:themeColor="text1"/>
                <w:sz w:val="21"/>
                <w:szCs w:val="21"/>
              </w:rPr>
              <w:t xml:space="preserve"> </w:t>
            </w:r>
            <w:r w:rsidRPr="00DA5891">
              <w:rPr>
                <w:color w:val="000000" w:themeColor="text1"/>
                <w:sz w:val="21"/>
                <w:szCs w:val="21"/>
              </w:rPr>
              <w:t>Quiz</w:t>
            </w:r>
            <w:r>
              <w:rPr>
                <w:color w:val="000000" w:themeColor="text1"/>
                <w:sz w:val="21"/>
                <w:szCs w:val="21"/>
              </w:rPr>
              <w:t xml:space="preserve">zes </w:t>
            </w:r>
            <w:r>
              <w:rPr>
                <w:color w:val="000000" w:themeColor="text1"/>
                <w:sz w:val="21"/>
                <w:szCs w:val="21"/>
              </w:rPr>
              <w:t>3.5.17-3.7.4(3 items)</w:t>
            </w:r>
          </w:p>
          <w:p w14:paraId="031706B4" w14:textId="77588BB6" w:rsidR="007011A1" w:rsidRDefault="004F1499" w:rsidP="007011A1">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proofErr w:type="spellStart"/>
            <w:r>
              <w:rPr>
                <w:color w:val="000000" w:themeColor="text1"/>
                <w:sz w:val="21"/>
                <w:szCs w:val="21"/>
              </w:rPr>
              <w:t>LabSim</w:t>
            </w:r>
            <w:proofErr w:type="spellEnd"/>
            <w:r>
              <w:rPr>
                <w:color w:val="000000" w:themeColor="text1"/>
                <w:sz w:val="21"/>
                <w:szCs w:val="21"/>
              </w:rPr>
              <w:t xml:space="preserve"> Labs 3.5.5-3.6.14(8 items)</w:t>
            </w:r>
          </w:p>
          <w:p w14:paraId="44D78ED8" w14:textId="77777777" w:rsidR="007011A1" w:rsidRPr="00DA5891" w:rsidRDefault="007011A1" w:rsidP="008D658B">
            <w:pPr>
              <w:pStyle w:val="ListParagraph"/>
              <w:spacing w:line="220" w:lineRule="exact"/>
              <w:ind w:left="288"/>
              <w:cnfStyle w:val="000000100000" w:firstRow="0" w:lastRow="0" w:firstColumn="0" w:lastColumn="0" w:oddVBand="0" w:evenVBand="0" w:oddHBand="1" w:evenHBand="0" w:firstRowFirstColumn="0" w:firstRowLastColumn="0" w:lastRowFirstColumn="0" w:lastRowLastColumn="0"/>
              <w:rPr>
                <w:sz w:val="21"/>
                <w:szCs w:val="21"/>
              </w:rPr>
            </w:pPr>
          </w:p>
        </w:tc>
        <w:tc>
          <w:tcPr>
            <w:tcW w:w="2091" w:type="pct"/>
          </w:tcPr>
          <w:p w14:paraId="1C8FDEA5" w14:textId="77777777" w:rsidR="007011A1" w:rsidRPr="00DA5891" w:rsidRDefault="007011A1" w:rsidP="007011A1">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565D222D" w14:textId="77777777" w:rsidR="007011A1" w:rsidRPr="00DA5891" w:rsidRDefault="007011A1" w:rsidP="007011A1">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4DF50811" w14:textId="52E2B291" w:rsidR="007011A1" w:rsidRPr="008D658B" w:rsidRDefault="007011A1" w:rsidP="008D658B">
            <w:p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8D658B">
              <w:rPr>
                <w:color w:val="000000" w:themeColor="text1"/>
                <w:sz w:val="21"/>
                <w:szCs w:val="21"/>
              </w:rPr>
              <w:br/>
            </w:r>
          </w:p>
        </w:tc>
      </w:tr>
      <w:tr w:rsidR="007011A1" w14:paraId="2B0FB678" w14:textId="77777777" w:rsidTr="008D658B">
        <w:trPr>
          <w:trHeight w:val="90"/>
        </w:trPr>
        <w:tc>
          <w:tcPr>
            <w:cnfStyle w:val="001000000000" w:firstRow="0" w:lastRow="0" w:firstColumn="1" w:lastColumn="0" w:oddVBand="0" w:evenVBand="0" w:oddHBand="0" w:evenHBand="0" w:firstRowFirstColumn="0" w:firstRowLastColumn="0" w:lastRowFirstColumn="0" w:lastRowLastColumn="0"/>
            <w:tcW w:w="923" w:type="pct"/>
          </w:tcPr>
          <w:p w14:paraId="79EEABC0" w14:textId="77777777" w:rsidR="00E17128" w:rsidRDefault="007011A1" w:rsidP="00274B61">
            <w:pPr>
              <w:spacing w:line="180" w:lineRule="exact"/>
              <w:rPr>
                <w:bCs w:val="0"/>
                <w:color w:val="000000" w:themeColor="text1"/>
                <w:sz w:val="21"/>
                <w:szCs w:val="21"/>
              </w:rPr>
            </w:pPr>
            <w:r>
              <w:rPr>
                <w:color w:val="000000" w:themeColor="text1"/>
                <w:sz w:val="21"/>
                <w:szCs w:val="21"/>
              </w:rPr>
              <w:t xml:space="preserve">Module </w:t>
            </w:r>
            <w:r w:rsidRPr="00DA5891">
              <w:rPr>
                <w:color w:val="000000" w:themeColor="text1"/>
                <w:sz w:val="21"/>
                <w:szCs w:val="21"/>
              </w:rPr>
              <w:t>4</w:t>
            </w:r>
            <w:r>
              <w:rPr>
                <w:color w:val="000000" w:themeColor="text1"/>
                <w:sz w:val="21"/>
                <w:szCs w:val="21"/>
              </w:rPr>
              <w:br/>
            </w:r>
            <w:r>
              <w:rPr>
                <w:b w:val="0"/>
                <w:color w:val="000000" w:themeColor="text1"/>
                <w:sz w:val="21"/>
                <w:szCs w:val="21"/>
              </w:rPr>
              <w:t>1/31/2021</w:t>
            </w:r>
            <w:r w:rsidR="00274B61">
              <w:rPr>
                <w:b w:val="0"/>
                <w:color w:val="000000" w:themeColor="text1"/>
                <w:sz w:val="21"/>
                <w:szCs w:val="21"/>
              </w:rPr>
              <w:t xml:space="preserve"> </w:t>
            </w:r>
          </w:p>
          <w:p w14:paraId="1D573589" w14:textId="64F3D992" w:rsidR="00274B61" w:rsidRDefault="00274B61" w:rsidP="00274B61">
            <w:pPr>
              <w:spacing w:line="180" w:lineRule="exact"/>
              <w:rPr>
                <w:bCs w:val="0"/>
                <w:color w:val="000000" w:themeColor="text1"/>
                <w:sz w:val="21"/>
                <w:szCs w:val="21"/>
              </w:rPr>
            </w:pPr>
            <w:proofErr w:type="spellStart"/>
            <w:r>
              <w:rPr>
                <w:b w:val="0"/>
                <w:color w:val="000000" w:themeColor="text1"/>
                <w:sz w:val="21"/>
                <w:szCs w:val="21"/>
              </w:rPr>
              <w:t>LabSim</w:t>
            </w:r>
            <w:proofErr w:type="spellEnd"/>
            <w:r>
              <w:rPr>
                <w:b w:val="0"/>
                <w:color w:val="000000" w:themeColor="text1"/>
                <w:sz w:val="21"/>
                <w:szCs w:val="21"/>
              </w:rPr>
              <w:t xml:space="preserve"> </w:t>
            </w:r>
            <w:r>
              <w:rPr>
                <w:b w:val="0"/>
                <w:color w:val="000000" w:themeColor="text1"/>
                <w:sz w:val="21"/>
                <w:szCs w:val="21"/>
              </w:rPr>
              <w:t>4.2</w:t>
            </w:r>
            <w:r>
              <w:rPr>
                <w:b w:val="0"/>
                <w:color w:val="000000" w:themeColor="text1"/>
                <w:sz w:val="21"/>
                <w:szCs w:val="21"/>
              </w:rPr>
              <w:t xml:space="preserve">– </w:t>
            </w:r>
            <w:r>
              <w:rPr>
                <w:b w:val="0"/>
                <w:color w:val="000000" w:themeColor="text1"/>
                <w:sz w:val="21"/>
                <w:szCs w:val="21"/>
              </w:rPr>
              <w:t>4.3</w:t>
            </w:r>
          </w:p>
          <w:p w14:paraId="4C14ECA2" w14:textId="1976C184" w:rsidR="007011A1" w:rsidRPr="00DA5891" w:rsidRDefault="00274B61" w:rsidP="00274B61">
            <w:pPr>
              <w:spacing w:line="180" w:lineRule="exact"/>
              <w:rPr>
                <w:b w:val="0"/>
                <w:sz w:val="21"/>
                <w:szCs w:val="21"/>
              </w:rPr>
            </w:pPr>
            <w:r>
              <w:rPr>
                <w:b w:val="0"/>
                <w:color w:val="000000" w:themeColor="text1"/>
                <w:sz w:val="21"/>
                <w:szCs w:val="21"/>
              </w:rPr>
              <w:t xml:space="preserve">Support </w:t>
            </w:r>
            <w:r w:rsidR="00E17128">
              <w:rPr>
                <w:b w:val="0"/>
                <w:color w:val="000000" w:themeColor="text1"/>
                <w:sz w:val="21"/>
                <w:szCs w:val="21"/>
              </w:rPr>
              <w:t>Part 2.2</w:t>
            </w:r>
          </w:p>
        </w:tc>
        <w:tc>
          <w:tcPr>
            <w:tcW w:w="1985" w:type="pct"/>
          </w:tcPr>
          <w:p w14:paraId="6C6A7F5A" w14:textId="5D71DD16" w:rsidR="004F1499" w:rsidRDefault="004F1499" w:rsidP="007011A1">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proofErr w:type="spellStart"/>
            <w:r>
              <w:rPr>
                <w:color w:val="000000" w:themeColor="text1"/>
                <w:sz w:val="21"/>
                <w:szCs w:val="21"/>
              </w:rPr>
              <w:t>LabSim</w:t>
            </w:r>
            <w:proofErr w:type="spellEnd"/>
            <w:r>
              <w:rPr>
                <w:color w:val="000000" w:themeColor="text1"/>
                <w:sz w:val="21"/>
                <w:szCs w:val="21"/>
              </w:rPr>
              <w:t xml:space="preserve"> </w:t>
            </w:r>
            <w:r w:rsidRPr="00DA5891">
              <w:rPr>
                <w:color w:val="000000" w:themeColor="text1"/>
                <w:sz w:val="21"/>
                <w:szCs w:val="21"/>
              </w:rPr>
              <w:t>Quiz</w:t>
            </w:r>
            <w:r>
              <w:rPr>
                <w:color w:val="000000" w:themeColor="text1"/>
                <w:sz w:val="21"/>
                <w:szCs w:val="21"/>
              </w:rPr>
              <w:t xml:space="preserve">zes </w:t>
            </w:r>
            <w:r>
              <w:rPr>
                <w:color w:val="000000" w:themeColor="text1"/>
                <w:sz w:val="21"/>
                <w:szCs w:val="21"/>
              </w:rPr>
              <w:t>4.2.13-4.3.18(2 items)</w:t>
            </w:r>
          </w:p>
          <w:p w14:paraId="4034FFA2" w14:textId="5C24D906" w:rsidR="007011A1" w:rsidRDefault="004F1499" w:rsidP="007011A1">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proofErr w:type="spellStart"/>
            <w:r>
              <w:rPr>
                <w:color w:val="000000" w:themeColor="text1"/>
                <w:sz w:val="21"/>
                <w:szCs w:val="21"/>
              </w:rPr>
              <w:t>LabSim</w:t>
            </w:r>
            <w:proofErr w:type="spellEnd"/>
            <w:r>
              <w:rPr>
                <w:color w:val="000000" w:themeColor="text1"/>
                <w:sz w:val="21"/>
                <w:szCs w:val="21"/>
              </w:rPr>
              <w:t xml:space="preserve"> Labs 4.2.8-4.3.1</w:t>
            </w:r>
            <w:r w:rsidR="002923DE">
              <w:rPr>
                <w:color w:val="000000" w:themeColor="text1"/>
                <w:sz w:val="21"/>
                <w:szCs w:val="21"/>
              </w:rPr>
              <w:t>7</w:t>
            </w:r>
            <w:r>
              <w:rPr>
                <w:color w:val="000000" w:themeColor="text1"/>
                <w:sz w:val="21"/>
                <w:szCs w:val="21"/>
              </w:rPr>
              <w:t>(9 Items)</w:t>
            </w:r>
          </w:p>
          <w:p w14:paraId="4420DC09" w14:textId="77777777" w:rsidR="007011A1" w:rsidRPr="00DA5891" w:rsidRDefault="007011A1" w:rsidP="00F77E8C">
            <w:pPr>
              <w:pStyle w:val="ListParagraph"/>
              <w:spacing w:line="220" w:lineRule="exact"/>
              <w:ind w:left="288"/>
              <w:cnfStyle w:val="000000000000" w:firstRow="0" w:lastRow="0" w:firstColumn="0" w:lastColumn="0" w:oddVBand="0" w:evenVBand="0" w:oddHBand="0" w:evenHBand="0" w:firstRowFirstColumn="0" w:firstRowLastColumn="0" w:lastRowFirstColumn="0" w:lastRowLastColumn="0"/>
              <w:rPr>
                <w:sz w:val="21"/>
                <w:szCs w:val="21"/>
              </w:rPr>
            </w:pPr>
          </w:p>
        </w:tc>
        <w:tc>
          <w:tcPr>
            <w:tcW w:w="2091" w:type="pct"/>
          </w:tcPr>
          <w:p w14:paraId="3BA618E4" w14:textId="77777777" w:rsidR="007011A1" w:rsidRPr="00F22200" w:rsidRDefault="007011A1" w:rsidP="007011A1">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6E15B193" w14:textId="77777777" w:rsidR="007011A1" w:rsidRPr="00DA5891" w:rsidRDefault="007011A1" w:rsidP="007011A1">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514A50EF" w14:textId="77777777" w:rsidR="007011A1" w:rsidRPr="00DA5891" w:rsidRDefault="007011A1" w:rsidP="007011A1">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DA5891">
              <w:rPr>
                <w:color w:val="000000" w:themeColor="text1"/>
                <w:sz w:val="21"/>
                <w:szCs w:val="21"/>
              </w:rPr>
              <w:t>Thursday @ midnight - Initial post</w:t>
            </w:r>
            <w:r w:rsidRPr="00DA5891">
              <w:rPr>
                <w:color w:val="000000" w:themeColor="text1"/>
                <w:sz w:val="21"/>
                <w:szCs w:val="21"/>
              </w:rPr>
              <w:br/>
              <w:t>Sunday @ midnight – 2 peer responses</w:t>
            </w:r>
            <w:r w:rsidRPr="00DA5891">
              <w:rPr>
                <w:color w:val="000000" w:themeColor="text1"/>
                <w:sz w:val="21"/>
                <w:szCs w:val="21"/>
              </w:rPr>
              <w:br/>
            </w:r>
          </w:p>
        </w:tc>
      </w:tr>
      <w:tr w:rsidR="007011A1" w14:paraId="00A118F5" w14:textId="77777777" w:rsidTr="008D658B">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923" w:type="pct"/>
          </w:tcPr>
          <w:p w14:paraId="2E8D8103" w14:textId="77777777" w:rsidR="00E17128" w:rsidRDefault="007011A1" w:rsidP="00274B61">
            <w:pPr>
              <w:spacing w:line="180" w:lineRule="exact"/>
              <w:rPr>
                <w:bCs w:val="0"/>
                <w:color w:val="000000" w:themeColor="text1"/>
                <w:sz w:val="21"/>
                <w:szCs w:val="21"/>
              </w:rPr>
            </w:pPr>
            <w:r w:rsidRPr="00A65412">
              <w:rPr>
                <w:color w:val="000000" w:themeColor="text1"/>
                <w:sz w:val="21"/>
                <w:szCs w:val="21"/>
              </w:rPr>
              <w:t>Module 5</w:t>
            </w:r>
            <w:r w:rsidRPr="00A65412">
              <w:rPr>
                <w:color w:val="000000" w:themeColor="text1"/>
                <w:sz w:val="21"/>
                <w:szCs w:val="21"/>
              </w:rPr>
              <w:br/>
            </w:r>
            <w:r>
              <w:rPr>
                <w:b w:val="0"/>
                <w:color w:val="000000" w:themeColor="text1"/>
                <w:sz w:val="21"/>
                <w:szCs w:val="21"/>
              </w:rPr>
              <w:t>2/7</w:t>
            </w:r>
            <w:r w:rsidRPr="00A65412">
              <w:rPr>
                <w:b w:val="0"/>
                <w:color w:val="000000" w:themeColor="text1"/>
                <w:sz w:val="21"/>
                <w:szCs w:val="21"/>
              </w:rPr>
              <w:t>/202</w:t>
            </w:r>
            <w:r>
              <w:rPr>
                <w:b w:val="0"/>
                <w:color w:val="000000" w:themeColor="text1"/>
                <w:sz w:val="21"/>
                <w:szCs w:val="21"/>
              </w:rPr>
              <w:t>1</w:t>
            </w:r>
            <w:r w:rsidR="00274B61">
              <w:rPr>
                <w:b w:val="0"/>
                <w:color w:val="000000" w:themeColor="text1"/>
                <w:sz w:val="21"/>
                <w:szCs w:val="21"/>
              </w:rPr>
              <w:t xml:space="preserve"> </w:t>
            </w:r>
          </w:p>
          <w:p w14:paraId="715F8E8F" w14:textId="543FCC4D" w:rsidR="00274B61" w:rsidRDefault="00274B61" w:rsidP="00274B61">
            <w:pPr>
              <w:spacing w:line="180" w:lineRule="exact"/>
              <w:rPr>
                <w:bCs w:val="0"/>
                <w:color w:val="000000" w:themeColor="text1"/>
                <w:sz w:val="21"/>
                <w:szCs w:val="21"/>
              </w:rPr>
            </w:pPr>
            <w:proofErr w:type="spellStart"/>
            <w:r>
              <w:rPr>
                <w:b w:val="0"/>
                <w:color w:val="000000" w:themeColor="text1"/>
                <w:sz w:val="21"/>
                <w:szCs w:val="21"/>
              </w:rPr>
              <w:t>LabSim</w:t>
            </w:r>
            <w:proofErr w:type="spellEnd"/>
            <w:r>
              <w:rPr>
                <w:b w:val="0"/>
                <w:color w:val="000000" w:themeColor="text1"/>
                <w:sz w:val="21"/>
                <w:szCs w:val="21"/>
              </w:rPr>
              <w:t xml:space="preserve"> </w:t>
            </w:r>
            <w:r>
              <w:rPr>
                <w:b w:val="0"/>
                <w:color w:val="000000" w:themeColor="text1"/>
                <w:sz w:val="21"/>
                <w:szCs w:val="21"/>
              </w:rPr>
              <w:t>4.4</w:t>
            </w:r>
            <w:r>
              <w:rPr>
                <w:b w:val="0"/>
                <w:color w:val="000000" w:themeColor="text1"/>
                <w:sz w:val="21"/>
                <w:szCs w:val="21"/>
              </w:rPr>
              <w:t xml:space="preserve">– </w:t>
            </w:r>
            <w:r>
              <w:rPr>
                <w:b w:val="0"/>
                <w:color w:val="000000" w:themeColor="text1"/>
                <w:sz w:val="21"/>
                <w:szCs w:val="21"/>
              </w:rPr>
              <w:t>4.5</w:t>
            </w:r>
          </w:p>
          <w:p w14:paraId="14D7E4AD" w14:textId="5F8ABD89" w:rsidR="007011A1" w:rsidRPr="00A65412" w:rsidRDefault="00274B61" w:rsidP="00274B61">
            <w:pPr>
              <w:spacing w:line="180" w:lineRule="exact"/>
              <w:rPr>
                <w:b w:val="0"/>
                <w:color w:val="000000" w:themeColor="text1"/>
                <w:sz w:val="21"/>
                <w:szCs w:val="21"/>
              </w:rPr>
            </w:pPr>
            <w:r>
              <w:rPr>
                <w:b w:val="0"/>
                <w:color w:val="000000" w:themeColor="text1"/>
                <w:sz w:val="21"/>
                <w:szCs w:val="21"/>
              </w:rPr>
              <w:t xml:space="preserve">Support </w:t>
            </w:r>
            <w:r w:rsidR="00E17128">
              <w:rPr>
                <w:b w:val="0"/>
                <w:color w:val="000000" w:themeColor="text1"/>
                <w:sz w:val="21"/>
                <w:szCs w:val="21"/>
              </w:rPr>
              <w:t>Part 3.1</w:t>
            </w:r>
          </w:p>
        </w:tc>
        <w:tc>
          <w:tcPr>
            <w:tcW w:w="1985" w:type="pct"/>
          </w:tcPr>
          <w:p w14:paraId="30039F3F" w14:textId="24D076C0" w:rsidR="004F1499" w:rsidRDefault="004F1499" w:rsidP="007011A1">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proofErr w:type="spellStart"/>
            <w:r>
              <w:rPr>
                <w:color w:val="000000" w:themeColor="text1"/>
                <w:sz w:val="21"/>
                <w:szCs w:val="21"/>
              </w:rPr>
              <w:t>LabSim</w:t>
            </w:r>
            <w:proofErr w:type="spellEnd"/>
            <w:r>
              <w:rPr>
                <w:color w:val="000000" w:themeColor="text1"/>
                <w:sz w:val="21"/>
                <w:szCs w:val="21"/>
              </w:rPr>
              <w:t xml:space="preserve"> </w:t>
            </w:r>
            <w:r w:rsidRPr="00DA5891">
              <w:rPr>
                <w:color w:val="000000" w:themeColor="text1"/>
                <w:sz w:val="21"/>
                <w:szCs w:val="21"/>
              </w:rPr>
              <w:t>Quiz</w:t>
            </w:r>
            <w:r>
              <w:rPr>
                <w:color w:val="000000" w:themeColor="text1"/>
                <w:sz w:val="21"/>
                <w:szCs w:val="21"/>
              </w:rPr>
              <w:t xml:space="preserve">zes </w:t>
            </w:r>
            <w:r>
              <w:rPr>
                <w:color w:val="000000" w:themeColor="text1"/>
                <w:sz w:val="21"/>
                <w:szCs w:val="21"/>
              </w:rPr>
              <w:t>4.4.17-4.4.16(2 items)</w:t>
            </w:r>
          </w:p>
          <w:p w14:paraId="528CF727" w14:textId="77777777" w:rsidR="007011A1" w:rsidRDefault="004F1499" w:rsidP="008D658B">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proofErr w:type="spellStart"/>
            <w:r>
              <w:rPr>
                <w:color w:val="000000" w:themeColor="text1"/>
                <w:sz w:val="21"/>
                <w:szCs w:val="21"/>
              </w:rPr>
              <w:t>LabSim</w:t>
            </w:r>
            <w:proofErr w:type="spellEnd"/>
            <w:r>
              <w:rPr>
                <w:color w:val="000000" w:themeColor="text1"/>
                <w:sz w:val="21"/>
                <w:szCs w:val="21"/>
              </w:rPr>
              <w:t xml:space="preserve"> Labs 4.4.4-4.5.15(9 Items)</w:t>
            </w:r>
          </w:p>
          <w:p w14:paraId="04F2624C" w14:textId="77777777" w:rsidR="00F77E8C" w:rsidRPr="00DA5891" w:rsidRDefault="00F77E8C" w:rsidP="00F77E8C">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Discussion #3 Operating Systems</w:t>
            </w:r>
          </w:p>
          <w:p w14:paraId="7B2DF9A0" w14:textId="3EA81DD3" w:rsidR="00F77E8C" w:rsidRPr="0039289D" w:rsidRDefault="00F77E8C" w:rsidP="00F77E8C">
            <w:pPr>
              <w:pStyle w:val="ListParagraph"/>
              <w:spacing w:line="220" w:lineRule="exact"/>
              <w:ind w:left="288"/>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p>
        </w:tc>
        <w:tc>
          <w:tcPr>
            <w:tcW w:w="2091" w:type="pct"/>
          </w:tcPr>
          <w:p w14:paraId="2DCE5A33" w14:textId="77777777" w:rsidR="007011A1" w:rsidRPr="00DA5891" w:rsidRDefault="007011A1" w:rsidP="007011A1">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6F393487" w14:textId="1362B9A1" w:rsidR="007011A1" w:rsidRPr="00F22200" w:rsidRDefault="007011A1" w:rsidP="008D658B">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r w:rsidR="008D658B" w:rsidRPr="00F22200">
              <w:rPr>
                <w:color w:val="000000" w:themeColor="text1"/>
                <w:sz w:val="21"/>
                <w:szCs w:val="21"/>
              </w:rPr>
              <w:t xml:space="preserve"> </w:t>
            </w:r>
            <w:r w:rsidRPr="00F22200">
              <w:rPr>
                <w:color w:val="000000" w:themeColor="text1"/>
                <w:sz w:val="21"/>
                <w:szCs w:val="21"/>
              </w:rPr>
              <w:br/>
            </w:r>
          </w:p>
        </w:tc>
      </w:tr>
      <w:tr w:rsidR="007011A1" w14:paraId="58F763AC" w14:textId="77777777" w:rsidTr="008D658B">
        <w:trPr>
          <w:trHeight w:val="90"/>
        </w:trPr>
        <w:tc>
          <w:tcPr>
            <w:cnfStyle w:val="001000000000" w:firstRow="0" w:lastRow="0" w:firstColumn="1" w:lastColumn="0" w:oddVBand="0" w:evenVBand="0" w:oddHBand="0" w:evenHBand="0" w:firstRowFirstColumn="0" w:firstRowLastColumn="0" w:lastRowFirstColumn="0" w:lastRowLastColumn="0"/>
            <w:tcW w:w="923" w:type="pct"/>
          </w:tcPr>
          <w:p w14:paraId="2AE11570" w14:textId="77777777" w:rsidR="00E17128" w:rsidRDefault="007011A1" w:rsidP="00274B61">
            <w:pPr>
              <w:spacing w:line="180" w:lineRule="exact"/>
              <w:rPr>
                <w:bCs w:val="0"/>
                <w:color w:val="000000" w:themeColor="text1"/>
                <w:sz w:val="21"/>
                <w:szCs w:val="21"/>
              </w:rPr>
            </w:pPr>
            <w:r>
              <w:rPr>
                <w:color w:val="000000" w:themeColor="text1"/>
                <w:sz w:val="21"/>
                <w:szCs w:val="21"/>
              </w:rPr>
              <w:t xml:space="preserve">Module </w:t>
            </w:r>
            <w:r w:rsidRPr="00DA5891">
              <w:rPr>
                <w:color w:val="000000" w:themeColor="text1"/>
                <w:sz w:val="21"/>
                <w:szCs w:val="21"/>
              </w:rPr>
              <w:t>6</w:t>
            </w:r>
            <w:r>
              <w:rPr>
                <w:color w:val="000000" w:themeColor="text1"/>
                <w:sz w:val="21"/>
                <w:szCs w:val="21"/>
              </w:rPr>
              <w:br/>
            </w:r>
            <w:r>
              <w:rPr>
                <w:b w:val="0"/>
                <w:color w:val="000000" w:themeColor="text1"/>
                <w:sz w:val="21"/>
                <w:szCs w:val="21"/>
              </w:rPr>
              <w:t>2/14/2021</w:t>
            </w:r>
            <w:r w:rsidR="00274B61">
              <w:rPr>
                <w:b w:val="0"/>
                <w:color w:val="000000" w:themeColor="text1"/>
                <w:sz w:val="21"/>
                <w:szCs w:val="21"/>
              </w:rPr>
              <w:t xml:space="preserve"> </w:t>
            </w:r>
          </w:p>
          <w:p w14:paraId="6048F227" w14:textId="059B1E2B" w:rsidR="00274B61" w:rsidRDefault="00274B61" w:rsidP="00274B61">
            <w:pPr>
              <w:spacing w:line="180" w:lineRule="exact"/>
              <w:rPr>
                <w:bCs w:val="0"/>
                <w:color w:val="000000" w:themeColor="text1"/>
                <w:sz w:val="21"/>
                <w:szCs w:val="21"/>
              </w:rPr>
            </w:pPr>
            <w:proofErr w:type="spellStart"/>
            <w:r>
              <w:rPr>
                <w:b w:val="0"/>
                <w:color w:val="000000" w:themeColor="text1"/>
                <w:sz w:val="21"/>
                <w:szCs w:val="21"/>
              </w:rPr>
              <w:t>LabSim</w:t>
            </w:r>
            <w:proofErr w:type="spellEnd"/>
            <w:r>
              <w:rPr>
                <w:b w:val="0"/>
                <w:color w:val="000000" w:themeColor="text1"/>
                <w:sz w:val="21"/>
                <w:szCs w:val="21"/>
              </w:rPr>
              <w:t xml:space="preserve"> </w:t>
            </w:r>
            <w:r>
              <w:rPr>
                <w:b w:val="0"/>
                <w:color w:val="000000" w:themeColor="text1"/>
                <w:sz w:val="21"/>
                <w:szCs w:val="21"/>
              </w:rPr>
              <w:t>4.6</w:t>
            </w:r>
            <w:r>
              <w:rPr>
                <w:b w:val="0"/>
                <w:color w:val="000000" w:themeColor="text1"/>
                <w:sz w:val="21"/>
                <w:szCs w:val="21"/>
              </w:rPr>
              <w:t xml:space="preserve"> –</w:t>
            </w:r>
            <w:r>
              <w:rPr>
                <w:b w:val="0"/>
                <w:color w:val="000000" w:themeColor="text1"/>
                <w:sz w:val="21"/>
                <w:szCs w:val="21"/>
              </w:rPr>
              <w:t>5.3</w:t>
            </w:r>
          </w:p>
          <w:p w14:paraId="3F47107F" w14:textId="54C604D8" w:rsidR="007011A1" w:rsidRPr="00DA5891" w:rsidRDefault="00274B61" w:rsidP="00274B61">
            <w:pPr>
              <w:spacing w:line="180" w:lineRule="exact"/>
              <w:rPr>
                <w:b w:val="0"/>
                <w:sz w:val="21"/>
                <w:szCs w:val="21"/>
              </w:rPr>
            </w:pPr>
            <w:r>
              <w:rPr>
                <w:b w:val="0"/>
                <w:color w:val="000000" w:themeColor="text1"/>
                <w:sz w:val="21"/>
                <w:szCs w:val="21"/>
              </w:rPr>
              <w:t xml:space="preserve">Support Week </w:t>
            </w:r>
            <w:r w:rsidR="00E17128">
              <w:rPr>
                <w:b w:val="0"/>
                <w:color w:val="000000" w:themeColor="text1"/>
                <w:sz w:val="21"/>
                <w:szCs w:val="21"/>
              </w:rPr>
              <w:t>3.2</w:t>
            </w:r>
          </w:p>
        </w:tc>
        <w:tc>
          <w:tcPr>
            <w:tcW w:w="1985" w:type="pct"/>
          </w:tcPr>
          <w:p w14:paraId="5B183F65" w14:textId="01F92E63" w:rsidR="004F1499" w:rsidRDefault="004F1499" w:rsidP="007011A1">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proofErr w:type="spellStart"/>
            <w:r>
              <w:rPr>
                <w:color w:val="000000" w:themeColor="text1"/>
                <w:sz w:val="21"/>
                <w:szCs w:val="21"/>
              </w:rPr>
              <w:t>LabSim</w:t>
            </w:r>
            <w:proofErr w:type="spellEnd"/>
            <w:r>
              <w:rPr>
                <w:color w:val="000000" w:themeColor="text1"/>
                <w:sz w:val="21"/>
                <w:szCs w:val="21"/>
              </w:rPr>
              <w:t xml:space="preserve"> </w:t>
            </w:r>
            <w:r w:rsidRPr="00DA5891">
              <w:rPr>
                <w:color w:val="000000" w:themeColor="text1"/>
                <w:sz w:val="21"/>
                <w:szCs w:val="21"/>
              </w:rPr>
              <w:t>Quiz</w:t>
            </w:r>
            <w:r>
              <w:rPr>
                <w:color w:val="000000" w:themeColor="text1"/>
                <w:sz w:val="21"/>
                <w:szCs w:val="21"/>
              </w:rPr>
              <w:t xml:space="preserve">zes </w:t>
            </w:r>
            <w:r>
              <w:rPr>
                <w:color w:val="000000" w:themeColor="text1"/>
                <w:sz w:val="21"/>
                <w:szCs w:val="21"/>
              </w:rPr>
              <w:t>4.6.8-5.3.14(5 items)</w:t>
            </w:r>
          </w:p>
          <w:p w14:paraId="2E7252D4" w14:textId="7E4255FE" w:rsidR="007011A1" w:rsidRPr="00F77E8C" w:rsidRDefault="004F1499" w:rsidP="00F77E8C">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proofErr w:type="spellStart"/>
            <w:r>
              <w:rPr>
                <w:color w:val="000000" w:themeColor="text1"/>
                <w:sz w:val="21"/>
                <w:szCs w:val="21"/>
              </w:rPr>
              <w:t>LabSim</w:t>
            </w:r>
            <w:proofErr w:type="spellEnd"/>
            <w:r>
              <w:rPr>
                <w:color w:val="000000" w:themeColor="text1"/>
                <w:sz w:val="21"/>
                <w:szCs w:val="21"/>
              </w:rPr>
              <w:t xml:space="preserve"> Labs 4.6.5-5.3.13(7 items)</w:t>
            </w:r>
          </w:p>
        </w:tc>
        <w:tc>
          <w:tcPr>
            <w:tcW w:w="2091" w:type="pct"/>
          </w:tcPr>
          <w:p w14:paraId="72E06A5A" w14:textId="77777777" w:rsidR="007011A1" w:rsidRDefault="007011A1" w:rsidP="007011A1">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265CE8A5" w14:textId="77777777" w:rsidR="007011A1" w:rsidRPr="008A014D" w:rsidRDefault="007011A1" w:rsidP="007011A1">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5555D5C9" w14:textId="77777777" w:rsidR="007011A1" w:rsidRPr="00DA5891" w:rsidRDefault="007011A1" w:rsidP="007011A1">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DA5891">
              <w:rPr>
                <w:color w:val="000000" w:themeColor="text1"/>
                <w:sz w:val="21"/>
                <w:szCs w:val="21"/>
              </w:rPr>
              <w:t>Thursday @ midnight - Initial post</w:t>
            </w:r>
            <w:r w:rsidRPr="00DA5891">
              <w:rPr>
                <w:color w:val="000000" w:themeColor="text1"/>
                <w:sz w:val="21"/>
                <w:szCs w:val="21"/>
              </w:rPr>
              <w:br/>
              <w:t>Sunday @ midnight – 2 peer responses</w:t>
            </w:r>
            <w:r w:rsidRPr="00DA5891">
              <w:rPr>
                <w:color w:val="000000" w:themeColor="text1"/>
                <w:sz w:val="21"/>
                <w:szCs w:val="21"/>
              </w:rPr>
              <w:br/>
            </w:r>
          </w:p>
        </w:tc>
      </w:tr>
      <w:tr w:rsidR="007011A1" w14:paraId="58EA5D3E" w14:textId="77777777" w:rsidTr="008D658B">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923" w:type="pct"/>
          </w:tcPr>
          <w:p w14:paraId="6EE6D17D" w14:textId="77777777" w:rsidR="00E17128" w:rsidRDefault="007011A1" w:rsidP="00274B61">
            <w:pPr>
              <w:spacing w:line="180" w:lineRule="exact"/>
              <w:rPr>
                <w:bCs w:val="0"/>
                <w:color w:val="000000" w:themeColor="text1"/>
                <w:sz w:val="21"/>
                <w:szCs w:val="21"/>
              </w:rPr>
            </w:pPr>
            <w:r>
              <w:rPr>
                <w:color w:val="000000" w:themeColor="text1"/>
                <w:sz w:val="21"/>
                <w:szCs w:val="21"/>
              </w:rPr>
              <w:t xml:space="preserve">Module </w:t>
            </w:r>
            <w:r w:rsidRPr="00DA5891">
              <w:rPr>
                <w:color w:val="000000" w:themeColor="text1"/>
                <w:sz w:val="21"/>
                <w:szCs w:val="21"/>
              </w:rPr>
              <w:t>7</w:t>
            </w:r>
            <w:r>
              <w:rPr>
                <w:color w:val="000000" w:themeColor="text1"/>
                <w:sz w:val="21"/>
                <w:szCs w:val="21"/>
              </w:rPr>
              <w:br/>
            </w:r>
            <w:r>
              <w:rPr>
                <w:b w:val="0"/>
                <w:color w:val="000000" w:themeColor="text1"/>
                <w:sz w:val="21"/>
                <w:szCs w:val="21"/>
              </w:rPr>
              <w:t>2/21/2021</w:t>
            </w:r>
            <w:r w:rsidR="00274B61">
              <w:rPr>
                <w:b w:val="0"/>
                <w:color w:val="000000" w:themeColor="text1"/>
                <w:sz w:val="21"/>
                <w:szCs w:val="21"/>
              </w:rPr>
              <w:t xml:space="preserve"> </w:t>
            </w:r>
          </w:p>
          <w:p w14:paraId="1C2D3246" w14:textId="4BB4B73F" w:rsidR="00274B61" w:rsidRDefault="00274B61" w:rsidP="00274B61">
            <w:pPr>
              <w:spacing w:line="180" w:lineRule="exact"/>
              <w:rPr>
                <w:bCs w:val="0"/>
                <w:color w:val="000000" w:themeColor="text1"/>
                <w:sz w:val="21"/>
                <w:szCs w:val="21"/>
              </w:rPr>
            </w:pPr>
            <w:proofErr w:type="spellStart"/>
            <w:r>
              <w:rPr>
                <w:b w:val="0"/>
                <w:color w:val="000000" w:themeColor="text1"/>
                <w:sz w:val="21"/>
                <w:szCs w:val="21"/>
              </w:rPr>
              <w:t>LabSim</w:t>
            </w:r>
            <w:proofErr w:type="spellEnd"/>
            <w:r>
              <w:rPr>
                <w:b w:val="0"/>
                <w:color w:val="000000" w:themeColor="text1"/>
                <w:sz w:val="21"/>
                <w:szCs w:val="21"/>
              </w:rPr>
              <w:t xml:space="preserve"> </w:t>
            </w:r>
            <w:r>
              <w:rPr>
                <w:b w:val="0"/>
                <w:color w:val="000000" w:themeColor="text1"/>
                <w:sz w:val="21"/>
                <w:szCs w:val="21"/>
              </w:rPr>
              <w:t>5.4</w:t>
            </w:r>
            <w:r>
              <w:rPr>
                <w:b w:val="0"/>
                <w:color w:val="000000" w:themeColor="text1"/>
                <w:sz w:val="21"/>
                <w:szCs w:val="21"/>
              </w:rPr>
              <w:t xml:space="preserve"> – </w:t>
            </w:r>
            <w:r>
              <w:rPr>
                <w:b w:val="0"/>
                <w:color w:val="000000" w:themeColor="text1"/>
                <w:sz w:val="21"/>
                <w:szCs w:val="21"/>
              </w:rPr>
              <w:t>5.7</w:t>
            </w:r>
          </w:p>
          <w:p w14:paraId="25B7ADA7" w14:textId="07741060" w:rsidR="007011A1" w:rsidRPr="00DA5891" w:rsidRDefault="00274B61" w:rsidP="00274B61">
            <w:pPr>
              <w:spacing w:line="180" w:lineRule="exact"/>
              <w:rPr>
                <w:b w:val="0"/>
                <w:sz w:val="21"/>
                <w:szCs w:val="21"/>
              </w:rPr>
            </w:pPr>
            <w:r>
              <w:rPr>
                <w:b w:val="0"/>
                <w:color w:val="000000" w:themeColor="text1"/>
                <w:sz w:val="21"/>
                <w:szCs w:val="21"/>
              </w:rPr>
              <w:t xml:space="preserve">Support </w:t>
            </w:r>
            <w:r w:rsidR="00E17128">
              <w:rPr>
                <w:b w:val="0"/>
                <w:color w:val="000000" w:themeColor="text1"/>
                <w:sz w:val="21"/>
                <w:szCs w:val="21"/>
              </w:rPr>
              <w:t>Part</w:t>
            </w:r>
            <w:r>
              <w:rPr>
                <w:b w:val="0"/>
                <w:color w:val="000000" w:themeColor="text1"/>
                <w:sz w:val="21"/>
                <w:szCs w:val="21"/>
              </w:rPr>
              <w:t xml:space="preserve"> </w:t>
            </w:r>
            <w:r w:rsidR="00E17128">
              <w:rPr>
                <w:b w:val="0"/>
                <w:color w:val="000000" w:themeColor="text1"/>
                <w:sz w:val="21"/>
                <w:szCs w:val="21"/>
              </w:rPr>
              <w:t>4.1</w:t>
            </w:r>
          </w:p>
        </w:tc>
        <w:tc>
          <w:tcPr>
            <w:tcW w:w="1985" w:type="pct"/>
          </w:tcPr>
          <w:p w14:paraId="22AB98A0" w14:textId="1BA2B0EE" w:rsidR="00BF4EDB" w:rsidRDefault="00BF4EDB" w:rsidP="007011A1">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proofErr w:type="spellStart"/>
            <w:r>
              <w:rPr>
                <w:color w:val="000000" w:themeColor="text1"/>
                <w:sz w:val="21"/>
                <w:szCs w:val="21"/>
              </w:rPr>
              <w:t>LabSim</w:t>
            </w:r>
            <w:proofErr w:type="spellEnd"/>
            <w:r>
              <w:rPr>
                <w:color w:val="000000" w:themeColor="text1"/>
                <w:sz w:val="21"/>
                <w:szCs w:val="21"/>
              </w:rPr>
              <w:t xml:space="preserve"> </w:t>
            </w:r>
            <w:r w:rsidRPr="00DA5891">
              <w:rPr>
                <w:color w:val="000000" w:themeColor="text1"/>
                <w:sz w:val="21"/>
                <w:szCs w:val="21"/>
              </w:rPr>
              <w:t>Quiz</w:t>
            </w:r>
            <w:r>
              <w:rPr>
                <w:color w:val="000000" w:themeColor="text1"/>
                <w:sz w:val="21"/>
                <w:szCs w:val="21"/>
              </w:rPr>
              <w:t xml:space="preserve">zes </w:t>
            </w:r>
            <w:r>
              <w:rPr>
                <w:color w:val="000000" w:themeColor="text1"/>
                <w:sz w:val="21"/>
                <w:szCs w:val="21"/>
              </w:rPr>
              <w:t>5.4.9-5.7.6(4 items)</w:t>
            </w:r>
          </w:p>
          <w:p w14:paraId="6196E775" w14:textId="0A1B1994" w:rsidR="007011A1" w:rsidRDefault="00BF4EDB" w:rsidP="007011A1">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proofErr w:type="spellStart"/>
            <w:r>
              <w:rPr>
                <w:color w:val="000000" w:themeColor="text1"/>
                <w:sz w:val="21"/>
                <w:szCs w:val="21"/>
              </w:rPr>
              <w:t>LabSim</w:t>
            </w:r>
            <w:proofErr w:type="spellEnd"/>
            <w:r>
              <w:rPr>
                <w:color w:val="000000" w:themeColor="text1"/>
                <w:sz w:val="21"/>
                <w:szCs w:val="21"/>
              </w:rPr>
              <w:t xml:space="preserve"> Labs 5.4.8-5.7.5(3 items)</w:t>
            </w:r>
          </w:p>
          <w:p w14:paraId="5C33F26B" w14:textId="2EA5CCEF" w:rsidR="007011A1" w:rsidRPr="00DA5891" w:rsidRDefault="007011A1" w:rsidP="008D658B">
            <w:pPr>
              <w:pStyle w:val="ListParagraph"/>
              <w:spacing w:line="220" w:lineRule="exact"/>
              <w:ind w:left="288"/>
              <w:cnfStyle w:val="000000100000" w:firstRow="0" w:lastRow="0" w:firstColumn="0" w:lastColumn="0" w:oddVBand="0" w:evenVBand="0" w:oddHBand="1" w:evenHBand="0" w:firstRowFirstColumn="0" w:firstRowLastColumn="0" w:lastRowFirstColumn="0" w:lastRowLastColumn="0"/>
              <w:rPr>
                <w:sz w:val="21"/>
                <w:szCs w:val="21"/>
              </w:rPr>
            </w:pPr>
          </w:p>
        </w:tc>
        <w:tc>
          <w:tcPr>
            <w:tcW w:w="2091" w:type="pct"/>
          </w:tcPr>
          <w:p w14:paraId="4FE7E30A" w14:textId="77777777" w:rsidR="007011A1" w:rsidRPr="00DA5891" w:rsidRDefault="007011A1" w:rsidP="007011A1">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0DFDCD41" w14:textId="77777777" w:rsidR="007011A1" w:rsidRPr="00DA5891" w:rsidRDefault="007011A1" w:rsidP="007011A1">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5CB7E930" w14:textId="29B3CB63" w:rsidR="007011A1" w:rsidRPr="00DA5891" w:rsidRDefault="007011A1" w:rsidP="008D658B">
            <w:pPr>
              <w:pStyle w:val="ListParagraph"/>
              <w:spacing w:line="220" w:lineRule="exact"/>
              <w:ind w:left="288"/>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p>
          <w:p w14:paraId="1679C795" w14:textId="77777777" w:rsidR="007011A1" w:rsidRPr="002E3AA5" w:rsidRDefault="007011A1" w:rsidP="007011A1">
            <w:p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p>
        </w:tc>
      </w:tr>
      <w:tr w:rsidR="007011A1" w14:paraId="52217CCB" w14:textId="77777777" w:rsidTr="008D658B">
        <w:trPr>
          <w:trHeight w:val="503"/>
        </w:trPr>
        <w:tc>
          <w:tcPr>
            <w:cnfStyle w:val="001000000000" w:firstRow="0" w:lastRow="0" w:firstColumn="1" w:lastColumn="0" w:oddVBand="0" w:evenVBand="0" w:oddHBand="0" w:evenHBand="0" w:firstRowFirstColumn="0" w:firstRowLastColumn="0" w:lastRowFirstColumn="0" w:lastRowLastColumn="0"/>
            <w:tcW w:w="923" w:type="pct"/>
          </w:tcPr>
          <w:p w14:paraId="75003287" w14:textId="77777777" w:rsidR="00E17128" w:rsidRDefault="007011A1" w:rsidP="00274B61">
            <w:pPr>
              <w:spacing w:line="180" w:lineRule="exact"/>
              <w:rPr>
                <w:bCs w:val="0"/>
                <w:color w:val="000000" w:themeColor="text1"/>
                <w:sz w:val="21"/>
                <w:szCs w:val="21"/>
              </w:rPr>
            </w:pPr>
            <w:r>
              <w:rPr>
                <w:color w:val="000000" w:themeColor="text1"/>
                <w:sz w:val="21"/>
                <w:szCs w:val="21"/>
              </w:rPr>
              <w:t>Module 8</w:t>
            </w:r>
            <w:r>
              <w:rPr>
                <w:color w:val="000000" w:themeColor="text1"/>
                <w:sz w:val="21"/>
                <w:szCs w:val="21"/>
              </w:rPr>
              <w:br/>
            </w:r>
            <w:r>
              <w:rPr>
                <w:b w:val="0"/>
                <w:color w:val="000000" w:themeColor="text1"/>
                <w:sz w:val="21"/>
                <w:szCs w:val="21"/>
              </w:rPr>
              <w:t>2/28/2021</w:t>
            </w:r>
            <w:r w:rsidR="00274B61">
              <w:rPr>
                <w:b w:val="0"/>
                <w:color w:val="000000" w:themeColor="text1"/>
                <w:sz w:val="21"/>
                <w:szCs w:val="21"/>
              </w:rPr>
              <w:t xml:space="preserve"> </w:t>
            </w:r>
          </w:p>
          <w:p w14:paraId="1B03C14B" w14:textId="0AA4F2B8" w:rsidR="00274B61" w:rsidRDefault="00274B61" w:rsidP="00274B61">
            <w:pPr>
              <w:spacing w:line="180" w:lineRule="exact"/>
              <w:rPr>
                <w:bCs w:val="0"/>
                <w:color w:val="000000" w:themeColor="text1"/>
                <w:sz w:val="21"/>
                <w:szCs w:val="21"/>
              </w:rPr>
            </w:pPr>
            <w:proofErr w:type="spellStart"/>
            <w:r>
              <w:rPr>
                <w:b w:val="0"/>
                <w:color w:val="000000" w:themeColor="text1"/>
                <w:sz w:val="21"/>
                <w:szCs w:val="21"/>
              </w:rPr>
              <w:t>LabSim</w:t>
            </w:r>
            <w:proofErr w:type="spellEnd"/>
            <w:r>
              <w:rPr>
                <w:b w:val="0"/>
                <w:color w:val="000000" w:themeColor="text1"/>
                <w:sz w:val="21"/>
                <w:szCs w:val="21"/>
              </w:rPr>
              <w:t xml:space="preserve"> </w:t>
            </w:r>
            <w:r>
              <w:rPr>
                <w:b w:val="0"/>
                <w:color w:val="000000" w:themeColor="text1"/>
                <w:sz w:val="21"/>
                <w:szCs w:val="21"/>
              </w:rPr>
              <w:t>5.8</w:t>
            </w:r>
            <w:r>
              <w:rPr>
                <w:b w:val="0"/>
                <w:color w:val="000000" w:themeColor="text1"/>
                <w:sz w:val="21"/>
                <w:szCs w:val="21"/>
              </w:rPr>
              <w:t xml:space="preserve"> – </w:t>
            </w:r>
            <w:r>
              <w:rPr>
                <w:b w:val="0"/>
                <w:color w:val="000000" w:themeColor="text1"/>
                <w:sz w:val="21"/>
                <w:szCs w:val="21"/>
              </w:rPr>
              <w:t>6.3</w:t>
            </w:r>
          </w:p>
          <w:p w14:paraId="3208039E" w14:textId="46488333" w:rsidR="007011A1" w:rsidRPr="00DA5891" w:rsidRDefault="00274B61" w:rsidP="00274B61">
            <w:pPr>
              <w:spacing w:line="180" w:lineRule="exact"/>
              <w:rPr>
                <w:b w:val="0"/>
                <w:sz w:val="21"/>
                <w:szCs w:val="21"/>
              </w:rPr>
            </w:pPr>
            <w:r>
              <w:rPr>
                <w:b w:val="0"/>
                <w:color w:val="000000" w:themeColor="text1"/>
                <w:sz w:val="21"/>
                <w:szCs w:val="21"/>
              </w:rPr>
              <w:t xml:space="preserve">Support </w:t>
            </w:r>
            <w:r w:rsidR="00E17128">
              <w:rPr>
                <w:b w:val="0"/>
                <w:color w:val="000000" w:themeColor="text1"/>
                <w:sz w:val="21"/>
                <w:szCs w:val="21"/>
              </w:rPr>
              <w:t>Part 4.2</w:t>
            </w:r>
          </w:p>
        </w:tc>
        <w:tc>
          <w:tcPr>
            <w:tcW w:w="1985" w:type="pct"/>
          </w:tcPr>
          <w:p w14:paraId="2E43031C" w14:textId="2A0BF408" w:rsidR="00BF4EDB" w:rsidRDefault="00BF4EDB" w:rsidP="007011A1">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proofErr w:type="spellStart"/>
            <w:r>
              <w:rPr>
                <w:color w:val="000000" w:themeColor="text1"/>
                <w:sz w:val="21"/>
                <w:szCs w:val="21"/>
              </w:rPr>
              <w:t>LabSim</w:t>
            </w:r>
            <w:proofErr w:type="spellEnd"/>
            <w:r>
              <w:rPr>
                <w:color w:val="000000" w:themeColor="text1"/>
                <w:sz w:val="21"/>
                <w:szCs w:val="21"/>
              </w:rPr>
              <w:t xml:space="preserve"> </w:t>
            </w:r>
            <w:r w:rsidRPr="00DA5891">
              <w:rPr>
                <w:color w:val="000000" w:themeColor="text1"/>
                <w:sz w:val="21"/>
                <w:szCs w:val="21"/>
              </w:rPr>
              <w:t>Quiz</w:t>
            </w:r>
            <w:r>
              <w:rPr>
                <w:color w:val="000000" w:themeColor="text1"/>
                <w:sz w:val="21"/>
                <w:szCs w:val="21"/>
              </w:rPr>
              <w:t xml:space="preserve">zes </w:t>
            </w:r>
            <w:r>
              <w:rPr>
                <w:color w:val="000000" w:themeColor="text1"/>
                <w:sz w:val="21"/>
                <w:szCs w:val="21"/>
              </w:rPr>
              <w:t>5.8.8-6.3.16(4 items)</w:t>
            </w:r>
          </w:p>
          <w:p w14:paraId="515F6D6B" w14:textId="6A563900" w:rsidR="007011A1" w:rsidRDefault="00BF4EDB" w:rsidP="007011A1">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proofErr w:type="spellStart"/>
            <w:r>
              <w:rPr>
                <w:color w:val="000000" w:themeColor="text1"/>
                <w:sz w:val="21"/>
                <w:szCs w:val="21"/>
              </w:rPr>
              <w:t>LabSim</w:t>
            </w:r>
            <w:proofErr w:type="spellEnd"/>
            <w:r>
              <w:rPr>
                <w:color w:val="000000" w:themeColor="text1"/>
                <w:sz w:val="21"/>
                <w:szCs w:val="21"/>
              </w:rPr>
              <w:t xml:space="preserve"> Labs 6.2.11-6.3.15(6 items)</w:t>
            </w:r>
          </w:p>
          <w:p w14:paraId="6C0D1EF4" w14:textId="6D1A5F4B" w:rsidR="007011A1" w:rsidRPr="0039289D" w:rsidRDefault="007011A1" w:rsidP="007011A1">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color w:val="000000" w:themeColor="text1"/>
                <w:sz w:val="21"/>
                <w:szCs w:val="21"/>
              </w:rPr>
              <w:t>Discussion #</w:t>
            </w:r>
            <w:r w:rsidR="002923DE">
              <w:rPr>
                <w:color w:val="000000" w:themeColor="text1"/>
                <w:sz w:val="21"/>
                <w:szCs w:val="21"/>
              </w:rPr>
              <w:t>4</w:t>
            </w:r>
            <w:r>
              <w:rPr>
                <w:color w:val="000000" w:themeColor="text1"/>
                <w:sz w:val="21"/>
                <w:szCs w:val="21"/>
              </w:rPr>
              <w:t xml:space="preserve"> Encryption</w:t>
            </w:r>
            <w:r>
              <w:rPr>
                <w:color w:val="000000" w:themeColor="text1"/>
                <w:sz w:val="21"/>
                <w:szCs w:val="21"/>
              </w:rPr>
              <w:br/>
            </w:r>
          </w:p>
        </w:tc>
        <w:tc>
          <w:tcPr>
            <w:tcW w:w="2091" w:type="pct"/>
          </w:tcPr>
          <w:p w14:paraId="4E697319" w14:textId="77777777" w:rsidR="007011A1" w:rsidRDefault="007011A1" w:rsidP="007011A1">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1CCA85CF" w14:textId="77777777" w:rsidR="007011A1" w:rsidRPr="002E3AA5" w:rsidRDefault="007011A1" w:rsidP="007011A1">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207C0D93" w14:textId="77777777" w:rsidR="007011A1" w:rsidRPr="00DA5891" w:rsidRDefault="007011A1" w:rsidP="007011A1">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DA5891">
              <w:rPr>
                <w:color w:val="000000" w:themeColor="text1"/>
                <w:sz w:val="21"/>
                <w:szCs w:val="21"/>
              </w:rPr>
              <w:t>Thursday @ midnight - Initial post</w:t>
            </w:r>
            <w:r w:rsidRPr="00DA5891">
              <w:rPr>
                <w:color w:val="000000" w:themeColor="text1"/>
                <w:sz w:val="21"/>
                <w:szCs w:val="21"/>
              </w:rPr>
              <w:br/>
              <w:t>Sunday @ midnight – 2 peer responses</w:t>
            </w:r>
          </w:p>
        </w:tc>
      </w:tr>
      <w:tr w:rsidR="007011A1" w14:paraId="504B0669" w14:textId="77777777" w:rsidTr="008D658B">
        <w:trPr>
          <w:cnfStyle w:val="000000100000" w:firstRow="0" w:lastRow="0" w:firstColumn="0" w:lastColumn="0" w:oddVBand="0" w:evenVBand="0" w:oddHBand="1"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923" w:type="pct"/>
            <w:tcBorders>
              <w:bottom w:val="single" w:sz="4" w:space="0" w:color="9CC2E5" w:themeColor="accent1" w:themeTint="99"/>
            </w:tcBorders>
          </w:tcPr>
          <w:p w14:paraId="43380046" w14:textId="77777777" w:rsidR="007011A1" w:rsidRDefault="007011A1" w:rsidP="007011A1">
            <w:pPr>
              <w:spacing w:line="180" w:lineRule="exact"/>
              <w:rPr>
                <w:bCs w:val="0"/>
                <w:color w:val="000000" w:themeColor="text1"/>
                <w:sz w:val="21"/>
                <w:szCs w:val="21"/>
              </w:rPr>
            </w:pPr>
            <w:r>
              <w:rPr>
                <w:color w:val="000000" w:themeColor="text1"/>
                <w:sz w:val="21"/>
                <w:szCs w:val="21"/>
              </w:rPr>
              <w:t>Module 9</w:t>
            </w:r>
            <w:r>
              <w:rPr>
                <w:color w:val="000000" w:themeColor="text1"/>
                <w:sz w:val="21"/>
                <w:szCs w:val="21"/>
              </w:rPr>
              <w:br/>
            </w:r>
            <w:r>
              <w:rPr>
                <w:b w:val="0"/>
                <w:color w:val="000000" w:themeColor="text1"/>
                <w:sz w:val="21"/>
                <w:szCs w:val="21"/>
              </w:rPr>
              <w:t>3/7/2021</w:t>
            </w:r>
          </w:p>
          <w:p w14:paraId="566F4429" w14:textId="1A7E2812" w:rsidR="00274B61" w:rsidRDefault="00274B61" w:rsidP="00274B61">
            <w:pPr>
              <w:spacing w:line="180" w:lineRule="exact"/>
              <w:rPr>
                <w:bCs w:val="0"/>
                <w:color w:val="000000" w:themeColor="text1"/>
                <w:sz w:val="21"/>
                <w:szCs w:val="21"/>
              </w:rPr>
            </w:pPr>
            <w:proofErr w:type="spellStart"/>
            <w:r>
              <w:rPr>
                <w:b w:val="0"/>
                <w:color w:val="000000" w:themeColor="text1"/>
                <w:sz w:val="21"/>
                <w:szCs w:val="21"/>
              </w:rPr>
              <w:t>LabSim</w:t>
            </w:r>
            <w:proofErr w:type="spellEnd"/>
            <w:r>
              <w:rPr>
                <w:b w:val="0"/>
                <w:color w:val="000000" w:themeColor="text1"/>
                <w:sz w:val="21"/>
                <w:szCs w:val="21"/>
              </w:rPr>
              <w:t xml:space="preserve"> </w:t>
            </w:r>
            <w:r>
              <w:rPr>
                <w:b w:val="0"/>
                <w:color w:val="000000" w:themeColor="text1"/>
                <w:sz w:val="21"/>
                <w:szCs w:val="21"/>
              </w:rPr>
              <w:t>6.4</w:t>
            </w:r>
            <w:r>
              <w:rPr>
                <w:b w:val="0"/>
                <w:color w:val="000000" w:themeColor="text1"/>
                <w:sz w:val="21"/>
                <w:szCs w:val="21"/>
              </w:rPr>
              <w:t xml:space="preserve"> – </w:t>
            </w:r>
            <w:r>
              <w:rPr>
                <w:b w:val="0"/>
                <w:color w:val="000000" w:themeColor="text1"/>
                <w:sz w:val="21"/>
                <w:szCs w:val="21"/>
              </w:rPr>
              <w:t>6.6</w:t>
            </w:r>
          </w:p>
          <w:p w14:paraId="69BD6105" w14:textId="79B6B71C" w:rsidR="00274B61" w:rsidRDefault="00274B61" w:rsidP="00274B61">
            <w:pPr>
              <w:spacing w:line="180" w:lineRule="exact"/>
              <w:rPr>
                <w:color w:val="000000" w:themeColor="text1"/>
                <w:sz w:val="21"/>
                <w:szCs w:val="21"/>
              </w:rPr>
            </w:pPr>
            <w:r>
              <w:rPr>
                <w:b w:val="0"/>
                <w:color w:val="000000" w:themeColor="text1"/>
                <w:sz w:val="21"/>
                <w:szCs w:val="21"/>
              </w:rPr>
              <w:t xml:space="preserve">Support </w:t>
            </w:r>
            <w:r w:rsidR="00E17128">
              <w:rPr>
                <w:b w:val="0"/>
                <w:color w:val="000000" w:themeColor="text1"/>
                <w:sz w:val="21"/>
                <w:szCs w:val="21"/>
              </w:rPr>
              <w:t>Part</w:t>
            </w:r>
            <w:r>
              <w:rPr>
                <w:b w:val="0"/>
                <w:color w:val="000000" w:themeColor="text1"/>
                <w:sz w:val="21"/>
                <w:szCs w:val="21"/>
              </w:rPr>
              <w:t xml:space="preserve"> </w:t>
            </w:r>
            <w:r w:rsidR="00E17128">
              <w:rPr>
                <w:b w:val="0"/>
                <w:color w:val="000000" w:themeColor="text1"/>
                <w:sz w:val="21"/>
                <w:szCs w:val="21"/>
              </w:rPr>
              <w:t>5.1</w:t>
            </w:r>
          </w:p>
        </w:tc>
        <w:tc>
          <w:tcPr>
            <w:tcW w:w="1985" w:type="pct"/>
            <w:tcBorders>
              <w:bottom w:val="single" w:sz="4" w:space="0" w:color="9CC2E5" w:themeColor="accent1" w:themeTint="99"/>
            </w:tcBorders>
          </w:tcPr>
          <w:p w14:paraId="5E0AD2AA" w14:textId="65A39764" w:rsidR="00BF4EDB" w:rsidRDefault="00BF4EDB" w:rsidP="007011A1">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proofErr w:type="spellStart"/>
            <w:r>
              <w:rPr>
                <w:color w:val="000000" w:themeColor="text1"/>
                <w:sz w:val="21"/>
                <w:szCs w:val="21"/>
              </w:rPr>
              <w:t>LabSim</w:t>
            </w:r>
            <w:proofErr w:type="spellEnd"/>
            <w:r>
              <w:rPr>
                <w:color w:val="000000" w:themeColor="text1"/>
                <w:sz w:val="21"/>
                <w:szCs w:val="21"/>
              </w:rPr>
              <w:t xml:space="preserve"> </w:t>
            </w:r>
            <w:r w:rsidRPr="00DA5891">
              <w:rPr>
                <w:color w:val="000000" w:themeColor="text1"/>
                <w:sz w:val="21"/>
                <w:szCs w:val="21"/>
              </w:rPr>
              <w:t>Quiz</w:t>
            </w:r>
            <w:r>
              <w:rPr>
                <w:color w:val="000000" w:themeColor="text1"/>
                <w:sz w:val="21"/>
                <w:szCs w:val="21"/>
              </w:rPr>
              <w:t xml:space="preserve">zes </w:t>
            </w:r>
            <w:r>
              <w:rPr>
                <w:color w:val="000000" w:themeColor="text1"/>
                <w:sz w:val="21"/>
                <w:szCs w:val="21"/>
              </w:rPr>
              <w:t>6.4.13-6.6.13(3 items)</w:t>
            </w:r>
          </w:p>
          <w:p w14:paraId="4FF3CB78" w14:textId="6FE31923" w:rsidR="00BF4EDB" w:rsidRDefault="00BF4EDB" w:rsidP="007011A1">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proofErr w:type="spellStart"/>
            <w:r>
              <w:rPr>
                <w:color w:val="000000" w:themeColor="text1"/>
                <w:sz w:val="21"/>
                <w:szCs w:val="21"/>
              </w:rPr>
              <w:t>LabSim</w:t>
            </w:r>
            <w:proofErr w:type="spellEnd"/>
            <w:r>
              <w:rPr>
                <w:color w:val="000000" w:themeColor="text1"/>
                <w:sz w:val="21"/>
                <w:szCs w:val="21"/>
              </w:rPr>
              <w:t xml:space="preserve"> Labs 6.4.4-6.6.1</w:t>
            </w:r>
            <w:r w:rsidR="002923DE">
              <w:rPr>
                <w:color w:val="000000" w:themeColor="text1"/>
                <w:sz w:val="21"/>
                <w:szCs w:val="21"/>
              </w:rPr>
              <w:t>2</w:t>
            </w:r>
            <w:r>
              <w:rPr>
                <w:color w:val="000000" w:themeColor="text1"/>
                <w:sz w:val="21"/>
                <w:szCs w:val="21"/>
              </w:rPr>
              <w:t>(7 items)</w:t>
            </w:r>
          </w:p>
          <w:p w14:paraId="3CA78D4D" w14:textId="7BD11975" w:rsidR="007011A1" w:rsidRPr="00875A80" w:rsidRDefault="007011A1" w:rsidP="00F77E8C">
            <w:pPr>
              <w:pStyle w:val="ListParagraph"/>
              <w:spacing w:line="220" w:lineRule="exact"/>
              <w:ind w:left="288"/>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875A80">
              <w:rPr>
                <w:color w:val="000000" w:themeColor="text1"/>
                <w:sz w:val="21"/>
                <w:szCs w:val="21"/>
              </w:rPr>
              <w:br/>
            </w:r>
          </w:p>
        </w:tc>
        <w:tc>
          <w:tcPr>
            <w:tcW w:w="2091" w:type="pct"/>
            <w:tcBorders>
              <w:bottom w:val="single" w:sz="4" w:space="0" w:color="9CC2E5" w:themeColor="accent1" w:themeTint="99"/>
            </w:tcBorders>
          </w:tcPr>
          <w:p w14:paraId="15C87B9A" w14:textId="77777777" w:rsidR="007011A1" w:rsidRDefault="007011A1" w:rsidP="007011A1">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473A7FB7" w14:textId="0EA351A8" w:rsidR="007011A1" w:rsidRDefault="007011A1" w:rsidP="007011A1">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2A804198" w14:textId="77777777" w:rsidR="007011A1" w:rsidRPr="002E3AA5" w:rsidRDefault="007011A1" w:rsidP="007011A1">
            <w:pPr>
              <w:pStyle w:val="ListParagraph"/>
              <w:spacing w:line="220" w:lineRule="exact"/>
              <w:ind w:left="288"/>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p>
          <w:p w14:paraId="2A4265E0" w14:textId="77777777" w:rsidR="007011A1" w:rsidRPr="00DA5891" w:rsidRDefault="007011A1" w:rsidP="007011A1">
            <w:pPr>
              <w:pStyle w:val="ListParagraph"/>
              <w:spacing w:line="220" w:lineRule="exact"/>
              <w:ind w:left="288"/>
              <w:cnfStyle w:val="000000100000" w:firstRow="0" w:lastRow="0" w:firstColumn="0" w:lastColumn="0" w:oddVBand="0" w:evenVBand="0" w:oddHBand="1" w:evenHBand="0" w:firstRowFirstColumn="0" w:firstRowLastColumn="0" w:lastRowFirstColumn="0" w:lastRowLastColumn="0"/>
              <w:rPr>
                <w:b/>
                <w:color w:val="000000" w:themeColor="text1"/>
                <w:sz w:val="21"/>
                <w:szCs w:val="21"/>
              </w:rPr>
            </w:pPr>
          </w:p>
        </w:tc>
      </w:tr>
      <w:tr w:rsidR="007011A1" w14:paraId="05A74961" w14:textId="77777777" w:rsidTr="008D658B">
        <w:trPr>
          <w:trHeight w:val="503"/>
        </w:trPr>
        <w:tc>
          <w:tcPr>
            <w:cnfStyle w:val="001000000000" w:firstRow="0" w:lastRow="0" w:firstColumn="1" w:lastColumn="0" w:oddVBand="0" w:evenVBand="0" w:oddHBand="0" w:evenHBand="0" w:firstRowFirstColumn="0" w:firstRowLastColumn="0" w:lastRowFirstColumn="0" w:lastRowLastColumn="0"/>
            <w:tcW w:w="923" w:type="pct"/>
          </w:tcPr>
          <w:p w14:paraId="0607CB75" w14:textId="77777777" w:rsidR="007011A1" w:rsidRDefault="007011A1" w:rsidP="007011A1">
            <w:pPr>
              <w:spacing w:line="180" w:lineRule="exact"/>
              <w:rPr>
                <w:bCs w:val="0"/>
                <w:color w:val="000000" w:themeColor="text1"/>
                <w:sz w:val="21"/>
                <w:szCs w:val="21"/>
              </w:rPr>
            </w:pPr>
            <w:r>
              <w:rPr>
                <w:color w:val="000000" w:themeColor="text1"/>
                <w:sz w:val="21"/>
                <w:szCs w:val="21"/>
              </w:rPr>
              <w:t>Module 10</w:t>
            </w:r>
            <w:r>
              <w:rPr>
                <w:color w:val="000000" w:themeColor="text1"/>
                <w:sz w:val="21"/>
                <w:szCs w:val="21"/>
              </w:rPr>
              <w:br/>
            </w:r>
            <w:r>
              <w:rPr>
                <w:b w:val="0"/>
                <w:color w:val="000000" w:themeColor="text1"/>
                <w:sz w:val="21"/>
                <w:szCs w:val="21"/>
              </w:rPr>
              <w:t>3/14/2021</w:t>
            </w:r>
          </w:p>
          <w:p w14:paraId="74150AB6" w14:textId="41A866D4" w:rsidR="00274B61" w:rsidRDefault="00274B61" w:rsidP="00274B61">
            <w:pPr>
              <w:spacing w:line="180" w:lineRule="exact"/>
              <w:rPr>
                <w:bCs w:val="0"/>
                <w:color w:val="000000" w:themeColor="text1"/>
                <w:sz w:val="21"/>
                <w:szCs w:val="21"/>
              </w:rPr>
            </w:pPr>
            <w:proofErr w:type="spellStart"/>
            <w:r>
              <w:rPr>
                <w:b w:val="0"/>
                <w:color w:val="000000" w:themeColor="text1"/>
                <w:sz w:val="21"/>
                <w:szCs w:val="21"/>
              </w:rPr>
              <w:t>LabSim</w:t>
            </w:r>
            <w:proofErr w:type="spellEnd"/>
            <w:r>
              <w:rPr>
                <w:b w:val="0"/>
                <w:color w:val="000000" w:themeColor="text1"/>
                <w:sz w:val="21"/>
                <w:szCs w:val="21"/>
              </w:rPr>
              <w:t xml:space="preserve"> </w:t>
            </w:r>
            <w:r>
              <w:rPr>
                <w:b w:val="0"/>
                <w:color w:val="000000" w:themeColor="text1"/>
                <w:sz w:val="21"/>
                <w:szCs w:val="21"/>
              </w:rPr>
              <w:t>6.7</w:t>
            </w:r>
            <w:r>
              <w:rPr>
                <w:b w:val="0"/>
                <w:color w:val="000000" w:themeColor="text1"/>
                <w:sz w:val="21"/>
                <w:szCs w:val="21"/>
              </w:rPr>
              <w:t xml:space="preserve"> – </w:t>
            </w:r>
            <w:r>
              <w:rPr>
                <w:b w:val="0"/>
                <w:color w:val="000000" w:themeColor="text1"/>
                <w:sz w:val="21"/>
                <w:szCs w:val="21"/>
              </w:rPr>
              <w:t>7.3</w:t>
            </w:r>
          </w:p>
          <w:p w14:paraId="53556EF1" w14:textId="11F12A20" w:rsidR="00274B61" w:rsidRDefault="00274B61" w:rsidP="00274B61">
            <w:pPr>
              <w:spacing w:line="180" w:lineRule="exact"/>
              <w:rPr>
                <w:color w:val="000000" w:themeColor="text1"/>
                <w:sz w:val="21"/>
                <w:szCs w:val="21"/>
              </w:rPr>
            </w:pPr>
            <w:r>
              <w:rPr>
                <w:b w:val="0"/>
                <w:color w:val="000000" w:themeColor="text1"/>
                <w:sz w:val="21"/>
                <w:szCs w:val="21"/>
              </w:rPr>
              <w:t xml:space="preserve">Support </w:t>
            </w:r>
            <w:r w:rsidR="00E17128">
              <w:rPr>
                <w:b w:val="0"/>
                <w:color w:val="000000" w:themeColor="text1"/>
                <w:sz w:val="21"/>
                <w:szCs w:val="21"/>
              </w:rPr>
              <w:t>Part 5.2</w:t>
            </w:r>
          </w:p>
        </w:tc>
        <w:tc>
          <w:tcPr>
            <w:tcW w:w="1985" w:type="pct"/>
          </w:tcPr>
          <w:p w14:paraId="043D976B" w14:textId="77777777" w:rsidR="00BF4EDB" w:rsidRDefault="00BF4EDB" w:rsidP="007011A1">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proofErr w:type="spellStart"/>
            <w:r>
              <w:rPr>
                <w:color w:val="000000" w:themeColor="text1"/>
                <w:sz w:val="21"/>
                <w:szCs w:val="21"/>
              </w:rPr>
              <w:t>LabSim</w:t>
            </w:r>
            <w:proofErr w:type="spellEnd"/>
            <w:r>
              <w:rPr>
                <w:color w:val="000000" w:themeColor="text1"/>
                <w:sz w:val="21"/>
                <w:szCs w:val="21"/>
              </w:rPr>
              <w:t xml:space="preserve"> </w:t>
            </w:r>
            <w:r w:rsidRPr="00DA5891">
              <w:rPr>
                <w:color w:val="000000" w:themeColor="text1"/>
                <w:sz w:val="21"/>
                <w:szCs w:val="21"/>
              </w:rPr>
              <w:t>Quiz</w:t>
            </w:r>
            <w:r>
              <w:rPr>
                <w:color w:val="000000" w:themeColor="text1"/>
                <w:sz w:val="21"/>
                <w:szCs w:val="21"/>
              </w:rPr>
              <w:t>zes</w:t>
            </w:r>
            <w:r>
              <w:rPr>
                <w:color w:val="000000" w:themeColor="text1"/>
                <w:sz w:val="21"/>
                <w:szCs w:val="21"/>
              </w:rPr>
              <w:t xml:space="preserve"> 6.7.8-7.3.12(4 items)</w:t>
            </w:r>
          </w:p>
          <w:p w14:paraId="645AFD6E" w14:textId="1882BB92" w:rsidR="007011A1" w:rsidRPr="00F51D25" w:rsidRDefault="00BF4EDB" w:rsidP="007011A1">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proofErr w:type="spellStart"/>
            <w:r>
              <w:rPr>
                <w:color w:val="000000" w:themeColor="text1"/>
                <w:sz w:val="21"/>
                <w:szCs w:val="21"/>
              </w:rPr>
              <w:t>LabSim</w:t>
            </w:r>
            <w:proofErr w:type="spellEnd"/>
            <w:r>
              <w:rPr>
                <w:color w:val="000000" w:themeColor="text1"/>
                <w:sz w:val="21"/>
                <w:szCs w:val="21"/>
              </w:rPr>
              <w:t xml:space="preserve"> Labs 6.7.3-7.3.11(6 items)</w:t>
            </w:r>
            <w:r w:rsidR="007011A1">
              <w:rPr>
                <w:color w:val="000000" w:themeColor="text1"/>
                <w:sz w:val="21"/>
                <w:szCs w:val="21"/>
              </w:rPr>
              <w:br/>
            </w:r>
          </w:p>
        </w:tc>
        <w:tc>
          <w:tcPr>
            <w:tcW w:w="2091" w:type="pct"/>
          </w:tcPr>
          <w:p w14:paraId="0EC16113" w14:textId="77777777" w:rsidR="007011A1" w:rsidRDefault="007011A1" w:rsidP="007011A1">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2BB5C509" w14:textId="77777777" w:rsidR="007011A1" w:rsidRPr="002E3AA5" w:rsidRDefault="007011A1" w:rsidP="007011A1">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7754A768" w14:textId="77777777" w:rsidR="007011A1" w:rsidRPr="00F51D25" w:rsidRDefault="007011A1" w:rsidP="007011A1">
            <w:pPr>
              <w:pStyle w:val="ListParagraph"/>
              <w:spacing w:line="220" w:lineRule="exact"/>
              <w:ind w:left="288"/>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p>
        </w:tc>
      </w:tr>
      <w:tr w:rsidR="007011A1" w14:paraId="21E28B14" w14:textId="77777777" w:rsidTr="008D658B">
        <w:trPr>
          <w:cnfStyle w:val="000000100000" w:firstRow="0" w:lastRow="0" w:firstColumn="0" w:lastColumn="0" w:oddVBand="0" w:evenVBand="0" w:oddHBand="1"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923" w:type="pct"/>
          </w:tcPr>
          <w:p w14:paraId="1171C0DC" w14:textId="77777777" w:rsidR="007011A1" w:rsidRDefault="007011A1" w:rsidP="007011A1">
            <w:pPr>
              <w:spacing w:line="180" w:lineRule="exact"/>
              <w:rPr>
                <w:bCs w:val="0"/>
                <w:color w:val="000000" w:themeColor="text1"/>
                <w:sz w:val="21"/>
                <w:szCs w:val="21"/>
              </w:rPr>
            </w:pPr>
            <w:r>
              <w:rPr>
                <w:color w:val="000000" w:themeColor="text1"/>
                <w:sz w:val="21"/>
                <w:szCs w:val="21"/>
              </w:rPr>
              <w:t>Module 11</w:t>
            </w:r>
            <w:r>
              <w:rPr>
                <w:color w:val="000000" w:themeColor="text1"/>
                <w:sz w:val="21"/>
                <w:szCs w:val="21"/>
              </w:rPr>
              <w:br/>
            </w:r>
            <w:r>
              <w:rPr>
                <w:b w:val="0"/>
                <w:color w:val="000000" w:themeColor="text1"/>
                <w:sz w:val="21"/>
                <w:szCs w:val="21"/>
              </w:rPr>
              <w:t>3/21/2021</w:t>
            </w:r>
          </w:p>
          <w:p w14:paraId="54006866" w14:textId="304819EB" w:rsidR="00274B61" w:rsidRDefault="00274B61" w:rsidP="00274B61">
            <w:pPr>
              <w:spacing w:line="180" w:lineRule="exact"/>
              <w:rPr>
                <w:bCs w:val="0"/>
                <w:color w:val="000000" w:themeColor="text1"/>
                <w:sz w:val="21"/>
                <w:szCs w:val="21"/>
              </w:rPr>
            </w:pPr>
            <w:proofErr w:type="spellStart"/>
            <w:r>
              <w:rPr>
                <w:b w:val="0"/>
                <w:color w:val="000000" w:themeColor="text1"/>
                <w:sz w:val="21"/>
                <w:szCs w:val="21"/>
              </w:rPr>
              <w:t>LabSim</w:t>
            </w:r>
            <w:proofErr w:type="spellEnd"/>
            <w:r>
              <w:rPr>
                <w:b w:val="0"/>
                <w:color w:val="000000" w:themeColor="text1"/>
                <w:sz w:val="21"/>
                <w:szCs w:val="21"/>
              </w:rPr>
              <w:t xml:space="preserve"> </w:t>
            </w:r>
            <w:r>
              <w:rPr>
                <w:b w:val="0"/>
                <w:color w:val="000000" w:themeColor="text1"/>
                <w:sz w:val="21"/>
                <w:szCs w:val="21"/>
              </w:rPr>
              <w:t>7.4</w:t>
            </w:r>
            <w:r>
              <w:rPr>
                <w:b w:val="0"/>
                <w:color w:val="000000" w:themeColor="text1"/>
                <w:sz w:val="21"/>
                <w:szCs w:val="21"/>
              </w:rPr>
              <w:t xml:space="preserve"> – </w:t>
            </w:r>
            <w:r>
              <w:rPr>
                <w:b w:val="0"/>
                <w:color w:val="000000" w:themeColor="text1"/>
                <w:sz w:val="21"/>
                <w:szCs w:val="21"/>
              </w:rPr>
              <w:t>9.2</w:t>
            </w:r>
          </w:p>
          <w:p w14:paraId="7DB6C6CE" w14:textId="09288C57" w:rsidR="00274B61" w:rsidRDefault="00274B61" w:rsidP="00274B61">
            <w:pPr>
              <w:spacing w:line="180" w:lineRule="exact"/>
              <w:rPr>
                <w:color w:val="000000" w:themeColor="text1"/>
                <w:sz w:val="21"/>
                <w:szCs w:val="21"/>
              </w:rPr>
            </w:pPr>
            <w:r>
              <w:rPr>
                <w:b w:val="0"/>
                <w:color w:val="000000" w:themeColor="text1"/>
                <w:sz w:val="21"/>
                <w:szCs w:val="21"/>
              </w:rPr>
              <w:t xml:space="preserve">Support </w:t>
            </w:r>
            <w:r w:rsidR="00E17128">
              <w:rPr>
                <w:b w:val="0"/>
                <w:color w:val="000000" w:themeColor="text1"/>
                <w:sz w:val="21"/>
                <w:szCs w:val="21"/>
              </w:rPr>
              <w:t>Part 6.1</w:t>
            </w:r>
          </w:p>
        </w:tc>
        <w:tc>
          <w:tcPr>
            <w:tcW w:w="1985" w:type="pct"/>
          </w:tcPr>
          <w:p w14:paraId="69428953" w14:textId="2890BF0D" w:rsidR="00BF4EDB" w:rsidRDefault="00BF4EDB" w:rsidP="007011A1">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proofErr w:type="spellStart"/>
            <w:r>
              <w:rPr>
                <w:color w:val="000000" w:themeColor="text1"/>
                <w:sz w:val="21"/>
                <w:szCs w:val="21"/>
              </w:rPr>
              <w:t>LabSim</w:t>
            </w:r>
            <w:proofErr w:type="spellEnd"/>
            <w:r>
              <w:rPr>
                <w:color w:val="000000" w:themeColor="text1"/>
                <w:sz w:val="21"/>
                <w:szCs w:val="21"/>
              </w:rPr>
              <w:t xml:space="preserve"> </w:t>
            </w:r>
            <w:r w:rsidRPr="00DA5891">
              <w:rPr>
                <w:color w:val="000000" w:themeColor="text1"/>
                <w:sz w:val="21"/>
                <w:szCs w:val="21"/>
              </w:rPr>
              <w:t>Quiz</w:t>
            </w:r>
            <w:r>
              <w:rPr>
                <w:color w:val="000000" w:themeColor="text1"/>
                <w:sz w:val="21"/>
                <w:szCs w:val="21"/>
              </w:rPr>
              <w:t xml:space="preserve">zes </w:t>
            </w:r>
            <w:r>
              <w:rPr>
                <w:color w:val="000000" w:themeColor="text1"/>
                <w:sz w:val="21"/>
                <w:szCs w:val="21"/>
              </w:rPr>
              <w:t>7.4.</w:t>
            </w:r>
            <w:r w:rsidR="002923DE">
              <w:rPr>
                <w:color w:val="000000" w:themeColor="text1"/>
                <w:sz w:val="21"/>
                <w:szCs w:val="21"/>
              </w:rPr>
              <w:t>16</w:t>
            </w:r>
            <w:r>
              <w:rPr>
                <w:color w:val="000000" w:themeColor="text1"/>
                <w:sz w:val="21"/>
                <w:szCs w:val="21"/>
              </w:rPr>
              <w:t>-7.6.4, 9.2.9(4 items)</w:t>
            </w:r>
          </w:p>
          <w:p w14:paraId="58F36189" w14:textId="27F30149" w:rsidR="007011A1" w:rsidRDefault="00BF4EDB" w:rsidP="007011A1">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proofErr w:type="spellStart"/>
            <w:r>
              <w:rPr>
                <w:color w:val="000000" w:themeColor="text1"/>
                <w:sz w:val="21"/>
                <w:szCs w:val="21"/>
              </w:rPr>
              <w:t>LabSim</w:t>
            </w:r>
            <w:proofErr w:type="spellEnd"/>
            <w:r>
              <w:rPr>
                <w:color w:val="000000" w:themeColor="text1"/>
                <w:sz w:val="21"/>
                <w:szCs w:val="21"/>
              </w:rPr>
              <w:t xml:space="preserve"> Labs 7.4.5 – 7.4.15(7 items)</w:t>
            </w:r>
          </w:p>
          <w:p w14:paraId="5274951E" w14:textId="0B22F7F2" w:rsidR="008D658B" w:rsidRDefault="007011A1" w:rsidP="007011A1">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Discussion #</w:t>
            </w:r>
            <w:r w:rsidR="002923DE">
              <w:rPr>
                <w:color w:val="000000" w:themeColor="text1"/>
                <w:sz w:val="21"/>
                <w:szCs w:val="21"/>
              </w:rPr>
              <w:t>5</w:t>
            </w:r>
            <w:r>
              <w:rPr>
                <w:color w:val="000000" w:themeColor="text1"/>
                <w:sz w:val="21"/>
                <w:szCs w:val="21"/>
              </w:rPr>
              <w:t xml:space="preserve"> Shenzhen</w:t>
            </w:r>
          </w:p>
          <w:p w14:paraId="241F1EFA" w14:textId="10039F85" w:rsidR="007011A1" w:rsidRPr="008D658B" w:rsidRDefault="008D658B" w:rsidP="008D658B">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b/>
                <w:bCs/>
                <w:color w:val="000000" w:themeColor="text1"/>
                <w:sz w:val="21"/>
                <w:szCs w:val="21"/>
              </w:rPr>
            </w:pPr>
            <w:r w:rsidRPr="00BF4EDB">
              <w:rPr>
                <w:b/>
                <w:bCs/>
                <w:color w:val="000000" w:themeColor="text1"/>
                <w:sz w:val="21"/>
                <w:szCs w:val="21"/>
              </w:rPr>
              <w:t>Chapter 8 Required for Certification only</w:t>
            </w:r>
            <w:r w:rsidR="007011A1" w:rsidRPr="008D658B">
              <w:rPr>
                <w:color w:val="000000" w:themeColor="text1"/>
                <w:sz w:val="21"/>
                <w:szCs w:val="21"/>
              </w:rPr>
              <w:br/>
            </w:r>
          </w:p>
        </w:tc>
        <w:tc>
          <w:tcPr>
            <w:tcW w:w="2091" w:type="pct"/>
          </w:tcPr>
          <w:p w14:paraId="58F41577" w14:textId="11D4D26F" w:rsidR="007011A1" w:rsidRDefault="007011A1" w:rsidP="007011A1">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Sunday @ midnigh</w:t>
            </w:r>
            <w:r w:rsidR="008D658B">
              <w:rPr>
                <w:color w:val="000000" w:themeColor="text1"/>
                <w:sz w:val="21"/>
                <w:szCs w:val="21"/>
              </w:rPr>
              <w:t>t</w:t>
            </w:r>
          </w:p>
          <w:p w14:paraId="2C999E01" w14:textId="77777777" w:rsidR="008D658B" w:rsidRDefault="008D658B" w:rsidP="008D658B">
            <w:pPr>
              <w:pStyle w:val="ListParagraph"/>
              <w:spacing w:line="220" w:lineRule="exact"/>
              <w:ind w:left="288"/>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p>
          <w:p w14:paraId="1E30E6DC" w14:textId="3D0F28CE" w:rsidR="008D658B" w:rsidRPr="008D658B" w:rsidRDefault="007011A1" w:rsidP="008D658B">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b/>
                <w:color w:val="000000" w:themeColor="text1"/>
                <w:sz w:val="21"/>
                <w:szCs w:val="21"/>
              </w:rPr>
            </w:pPr>
            <w:r w:rsidRPr="00DA5891">
              <w:rPr>
                <w:color w:val="000000" w:themeColor="text1"/>
                <w:sz w:val="21"/>
                <w:szCs w:val="21"/>
              </w:rPr>
              <w:t>Sunday @ midnight</w:t>
            </w:r>
          </w:p>
          <w:p w14:paraId="3B2BFF01" w14:textId="20B01561" w:rsidR="007011A1" w:rsidRPr="00DA5891" w:rsidRDefault="007011A1" w:rsidP="008D658B">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b/>
                <w:color w:val="000000" w:themeColor="text1"/>
                <w:sz w:val="21"/>
                <w:szCs w:val="21"/>
              </w:rPr>
            </w:pPr>
            <w:r w:rsidRPr="00DA5891">
              <w:rPr>
                <w:color w:val="000000" w:themeColor="text1"/>
                <w:sz w:val="21"/>
                <w:szCs w:val="21"/>
              </w:rPr>
              <w:t>Thursday @ midnight - Initial post</w:t>
            </w:r>
            <w:r w:rsidRPr="00DA5891">
              <w:rPr>
                <w:color w:val="000000" w:themeColor="text1"/>
                <w:sz w:val="21"/>
                <w:szCs w:val="21"/>
              </w:rPr>
              <w:br/>
              <w:t>Sunday @ midnight – 2 peer responses</w:t>
            </w:r>
          </w:p>
        </w:tc>
      </w:tr>
      <w:tr w:rsidR="007011A1" w14:paraId="56F142D4" w14:textId="77777777" w:rsidTr="008D658B">
        <w:trPr>
          <w:trHeight w:val="746"/>
        </w:trPr>
        <w:tc>
          <w:tcPr>
            <w:cnfStyle w:val="001000000000" w:firstRow="0" w:lastRow="0" w:firstColumn="1" w:lastColumn="0" w:oddVBand="0" w:evenVBand="0" w:oddHBand="0" w:evenHBand="0" w:firstRowFirstColumn="0" w:firstRowLastColumn="0" w:lastRowFirstColumn="0" w:lastRowLastColumn="0"/>
            <w:tcW w:w="923" w:type="pct"/>
          </w:tcPr>
          <w:p w14:paraId="285FD2C5" w14:textId="77777777" w:rsidR="007011A1" w:rsidRDefault="007011A1" w:rsidP="007011A1">
            <w:pPr>
              <w:spacing w:line="180" w:lineRule="exact"/>
              <w:rPr>
                <w:b w:val="0"/>
                <w:bCs w:val="0"/>
                <w:color w:val="000000" w:themeColor="text1"/>
                <w:sz w:val="21"/>
                <w:szCs w:val="21"/>
              </w:rPr>
            </w:pPr>
          </w:p>
          <w:p w14:paraId="7763D2B3" w14:textId="20B05955" w:rsidR="007011A1" w:rsidRDefault="007011A1" w:rsidP="007011A1">
            <w:pPr>
              <w:spacing w:line="180" w:lineRule="exact"/>
              <w:rPr>
                <w:b w:val="0"/>
                <w:bCs w:val="0"/>
                <w:color w:val="000000" w:themeColor="text1"/>
                <w:sz w:val="21"/>
                <w:szCs w:val="21"/>
              </w:rPr>
            </w:pPr>
            <w:r>
              <w:rPr>
                <w:color w:val="000000" w:themeColor="text1"/>
                <w:sz w:val="21"/>
                <w:szCs w:val="21"/>
              </w:rPr>
              <w:t>SPRING BREAK</w:t>
            </w:r>
          </w:p>
          <w:p w14:paraId="51FCD526" w14:textId="4B970A33" w:rsidR="007011A1" w:rsidRDefault="007011A1" w:rsidP="007011A1">
            <w:pPr>
              <w:spacing w:line="180" w:lineRule="exact"/>
              <w:rPr>
                <w:color w:val="000000" w:themeColor="text1"/>
                <w:sz w:val="21"/>
                <w:szCs w:val="21"/>
              </w:rPr>
            </w:pPr>
            <w:r>
              <w:rPr>
                <w:color w:val="000000" w:themeColor="text1"/>
                <w:sz w:val="21"/>
                <w:szCs w:val="21"/>
              </w:rPr>
              <w:t>3/28/2021</w:t>
            </w:r>
          </w:p>
        </w:tc>
        <w:tc>
          <w:tcPr>
            <w:tcW w:w="1985" w:type="pct"/>
          </w:tcPr>
          <w:p w14:paraId="6B89F2A3" w14:textId="77777777" w:rsidR="007011A1" w:rsidRDefault="007011A1" w:rsidP="007011A1">
            <w:pPr>
              <w:pStyle w:val="ListParagraph"/>
              <w:spacing w:line="220" w:lineRule="exact"/>
              <w:ind w:left="288"/>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p>
        </w:tc>
        <w:tc>
          <w:tcPr>
            <w:tcW w:w="2091" w:type="pct"/>
          </w:tcPr>
          <w:p w14:paraId="262E3D45" w14:textId="77777777" w:rsidR="007011A1" w:rsidRPr="00DA5891" w:rsidRDefault="007011A1" w:rsidP="007011A1">
            <w:pPr>
              <w:pStyle w:val="ListParagraph"/>
              <w:spacing w:line="220" w:lineRule="exact"/>
              <w:ind w:left="288"/>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p>
        </w:tc>
      </w:tr>
      <w:tr w:rsidR="007011A1" w14:paraId="2E73B3FC" w14:textId="77777777" w:rsidTr="008D658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923" w:type="pct"/>
          </w:tcPr>
          <w:p w14:paraId="642B04F0" w14:textId="77777777" w:rsidR="007011A1" w:rsidRDefault="007011A1" w:rsidP="007011A1">
            <w:pPr>
              <w:spacing w:line="180" w:lineRule="exact"/>
              <w:rPr>
                <w:bCs w:val="0"/>
                <w:color w:val="000000" w:themeColor="text1"/>
                <w:sz w:val="21"/>
                <w:szCs w:val="21"/>
              </w:rPr>
            </w:pPr>
            <w:r>
              <w:rPr>
                <w:color w:val="000000" w:themeColor="text1"/>
                <w:sz w:val="21"/>
                <w:szCs w:val="21"/>
              </w:rPr>
              <w:t>Module 12</w:t>
            </w:r>
            <w:r>
              <w:rPr>
                <w:color w:val="000000" w:themeColor="text1"/>
                <w:sz w:val="21"/>
                <w:szCs w:val="21"/>
              </w:rPr>
              <w:br/>
            </w:r>
            <w:r>
              <w:rPr>
                <w:b w:val="0"/>
                <w:color w:val="000000" w:themeColor="text1"/>
                <w:sz w:val="21"/>
                <w:szCs w:val="21"/>
              </w:rPr>
              <w:t>4/4/2021</w:t>
            </w:r>
          </w:p>
          <w:p w14:paraId="2BDD0B60" w14:textId="77777777" w:rsidR="00274B61" w:rsidRDefault="00274B61" w:rsidP="00E17128">
            <w:pPr>
              <w:spacing w:line="180" w:lineRule="exact"/>
              <w:rPr>
                <w:bCs w:val="0"/>
                <w:color w:val="000000" w:themeColor="text1"/>
                <w:sz w:val="21"/>
                <w:szCs w:val="21"/>
              </w:rPr>
            </w:pPr>
            <w:proofErr w:type="spellStart"/>
            <w:r>
              <w:rPr>
                <w:b w:val="0"/>
                <w:color w:val="000000" w:themeColor="text1"/>
                <w:sz w:val="21"/>
                <w:szCs w:val="21"/>
              </w:rPr>
              <w:t>LabSim</w:t>
            </w:r>
            <w:proofErr w:type="spellEnd"/>
            <w:r>
              <w:rPr>
                <w:b w:val="0"/>
                <w:color w:val="000000" w:themeColor="text1"/>
                <w:sz w:val="21"/>
                <w:szCs w:val="21"/>
              </w:rPr>
              <w:t xml:space="preserve"> </w:t>
            </w:r>
            <w:r>
              <w:rPr>
                <w:b w:val="0"/>
                <w:color w:val="000000" w:themeColor="text1"/>
                <w:sz w:val="21"/>
                <w:szCs w:val="21"/>
              </w:rPr>
              <w:t>9.3</w:t>
            </w:r>
            <w:r>
              <w:rPr>
                <w:b w:val="0"/>
                <w:color w:val="000000" w:themeColor="text1"/>
                <w:sz w:val="21"/>
                <w:szCs w:val="21"/>
              </w:rPr>
              <w:t xml:space="preserve">– </w:t>
            </w:r>
            <w:r>
              <w:rPr>
                <w:b w:val="0"/>
                <w:color w:val="000000" w:themeColor="text1"/>
                <w:sz w:val="21"/>
                <w:szCs w:val="21"/>
              </w:rPr>
              <w:t>10.2</w:t>
            </w:r>
          </w:p>
          <w:p w14:paraId="0AFE3D35" w14:textId="506F408B" w:rsidR="00E17128" w:rsidRPr="00E17128" w:rsidRDefault="00E17128" w:rsidP="00E17128">
            <w:pPr>
              <w:spacing w:line="180" w:lineRule="exact"/>
              <w:rPr>
                <w:b w:val="0"/>
                <w:bCs w:val="0"/>
                <w:color w:val="000000" w:themeColor="text1"/>
                <w:sz w:val="21"/>
                <w:szCs w:val="21"/>
              </w:rPr>
            </w:pPr>
            <w:r>
              <w:rPr>
                <w:b w:val="0"/>
                <w:bCs w:val="0"/>
                <w:color w:val="000000" w:themeColor="text1"/>
                <w:sz w:val="21"/>
                <w:szCs w:val="21"/>
              </w:rPr>
              <w:t>Support Part 6.2</w:t>
            </w:r>
          </w:p>
        </w:tc>
        <w:tc>
          <w:tcPr>
            <w:tcW w:w="1985" w:type="pct"/>
          </w:tcPr>
          <w:p w14:paraId="4CE73B2B" w14:textId="02D70F7D" w:rsidR="00BF4EDB" w:rsidRDefault="00BF4EDB" w:rsidP="007011A1">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proofErr w:type="spellStart"/>
            <w:r>
              <w:rPr>
                <w:color w:val="000000" w:themeColor="text1"/>
                <w:sz w:val="21"/>
                <w:szCs w:val="21"/>
              </w:rPr>
              <w:t>LabSim</w:t>
            </w:r>
            <w:proofErr w:type="spellEnd"/>
            <w:r>
              <w:rPr>
                <w:color w:val="000000" w:themeColor="text1"/>
                <w:sz w:val="21"/>
                <w:szCs w:val="21"/>
              </w:rPr>
              <w:t xml:space="preserve"> </w:t>
            </w:r>
            <w:r w:rsidRPr="00DA5891">
              <w:rPr>
                <w:color w:val="000000" w:themeColor="text1"/>
                <w:sz w:val="21"/>
                <w:szCs w:val="21"/>
              </w:rPr>
              <w:t>Quiz</w:t>
            </w:r>
            <w:r>
              <w:rPr>
                <w:color w:val="000000" w:themeColor="text1"/>
                <w:sz w:val="21"/>
                <w:szCs w:val="21"/>
              </w:rPr>
              <w:t>zes</w:t>
            </w:r>
            <w:r>
              <w:rPr>
                <w:color w:val="000000" w:themeColor="text1"/>
                <w:sz w:val="21"/>
                <w:szCs w:val="21"/>
              </w:rPr>
              <w:t xml:space="preserve"> 9.3.10-10.2.17(5 items)</w:t>
            </w:r>
          </w:p>
          <w:p w14:paraId="0F79D381" w14:textId="7D8E6E67" w:rsidR="00BF4EDB" w:rsidRDefault="00BF4EDB" w:rsidP="007011A1">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proofErr w:type="spellStart"/>
            <w:r>
              <w:rPr>
                <w:color w:val="000000" w:themeColor="text1"/>
                <w:sz w:val="21"/>
                <w:szCs w:val="21"/>
              </w:rPr>
              <w:t>LabSim</w:t>
            </w:r>
            <w:proofErr w:type="spellEnd"/>
            <w:r>
              <w:rPr>
                <w:color w:val="000000" w:themeColor="text1"/>
                <w:sz w:val="21"/>
                <w:szCs w:val="21"/>
              </w:rPr>
              <w:t xml:space="preserve"> Labs 9.3.5-10.2.15(5 items)</w:t>
            </w:r>
          </w:p>
          <w:p w14:paraId="3CBF1446" w14:textId="77777777" w:rsidR="007011A1" w:rsidRPr="0039289D" w:rsidRDefault="007011A1" w:rsidP="007011A1">
            <w:pPr>
              <w:pStyle w:val="ListParagraph"/>
              <w:spacing w:line="220" w:lineRule="exact"/>
              <w:ind w:left="288"/>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br/>
            </w:r>
          </w:p>
        </w:tc>
        <w:tc>
          <w:tcPr>
            <w:tcW w:w="2091" w:type="pct"/>
          </w:tcPr>
          <w:p w14:paraId="09798698" w14:textId="77777777" w:rsidR="007011A1" w:rsidRDefault="007011A1" w:rsidP="007011A1">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5B823D3A" w14:textId="1C4F5040" w:rsidR="007011A1" w:rsidRPr="004D5960" w:rsidRDefault="007011A1" w:rsidP="008D658B">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r w:rsidRPr="004D5960">
              <w:rPr>
                <w:b/>
                <w:color w:val="000000" w:themeColor="text1"/>
                <w:sz w:val="21"/>
                <w:szCs w:val="21"/>
              </w:rPr>
              <w:br/>
            </w:r>
          </w:p>
        </w:tc>
      </w:tr>
      <w:tr w:rsidR="007011A1" w14:paraId="067494E8" w14:textId="77777777" w:rsidTr="008D658B">
        <w:trPr>
          <w:trHeight w:val="404"/>
        </w:trPr>
        <w:tc>
          <w:tcPr>
            <w:cnfStyle w:val="001000000000" w:firstRow="0" w:lastRow="0" w:firstColumn="1" w:lastColumn="0" w:oddVBand="0" w:evenVBand="0" w:oddHBand="0" w:evenHBand="0" w:firstRowFirstColumn="0" w:firstRowLastColumn="0" w:lastRowFirstColumn="0" w:lastRowLastColumn="0"/>
            <w:tcW w:w="923" w:type="pct"/>
          </w:tcPr>
          <w:p w14:paraId="604797B2" w14:textId="77777777" w:rsidR="007011A1" w:rsidRDefault="007011A1" w:rsidP="007011A1">
            <w:pPr>
              <w:spacing w:line="180" w:lineRule="exact"/>
              <w:rPr>
                <w:color w:val="000000" w:themeColor="text1"/>
                <w:sz w:val="21"/>
                <w:szCs w:val="21"/>
              </w:rPr>
            </w:pPr>
            <w:r>
              <w:rPr>
                <w:color w:val="000000" w:themeColor="text1"/>
                <w:sz w:val="21"/>
                <w:szCs w:val="21"/>
              </w:rPr>
              <w:t>Module 13</w:t>
            </w:r>
            <w:r>
              <w:rPr>
                <w:color w:val="000000" w:themeColor="text1"/>
                <w:sz w:val="21"/>
                <w:szCs w:val="21"/>
              </w:rPr>
              <w:br/>
            </w:r>
            <w:r>
              <w:rPr>
                <w:b w:val="0"/>
                <w:bCs w:val="0"/>
                <w:color w:val="000000" w:themeColor="text1"/>
                <w:sz w:val="21"/>
                <w:szCs w:val="21"/>
              </w:rPr>
              <w:t>4/11/2021</w:t>
            </w:r>
          </w:p>
          <w:p w14:paraId="27CCA330" w14:textId="5DF4157E" w:rsidR="00274B61" w:rsidRDefault="00274B61" w:rsidP="00E17128">
            <w:pPr>
              <w:spacing w:line="180" w:lineRule="exact"/>
              <w:rPr>
                <w:color w:val="000000" w:themeColor="text1"/>
                <w:sz w:val="21"/>
                <w:szCs w:val="21"/>
              </w:rPr>
            </w:pPr>
            <w:proofErr w:type="spellStart"/>
            <w:r>
              <w:rPr>
                <w:b w:val="0"/>
                <w:color w:val="000000" w:themeColor="text1"/>
                <w:sz w:val="21"/>
                <w:szCs w:val="21"/>
              </w:rPr>
              <w:t>LabSim</w:t>
            </w:r>
            <w:proofErr w:type="spellEnd"/>
            <w:r>
              <w:rPr>
                <w:b w:val="0"/>
                <w:color w:val="000000" w:themeColor="text1"/>
                <w:sz w:val="21"/>
                <w:szCs w:val="21"/>
              </w:rPr>
              <w:t xml:space="preserve"> 1</w:t>
            </w:r>
            <w:r>
              <w:rPr>
                <w:b w:val="0"/>
                <w:color w:val="000000" w:themeColor="text1"/>
                <w:sz w:val="21"/>
                <w:szCs w:val="21"/>
              </w:rPr>
              <w:t>0.3</w:t>
            </w:r>
            <w:r>
              <w:rPr>
                <w:b w:val="0"/>
                <w:color w:val="000000" w:themeColor="text1"/>
                <w:sz w:val="21"/>
                <w:szCs w:val="21"/>
              </w:rPr>
              <w:t xml:space="preserve">– </w:t>
            </w:r>
            <w:r>
              <w:rPr>
                <w:b w:val="0"/>
                <w:color w:val="000000" w:themeColor="text1"/>
                <w:sz w:val="21"/>
                <w:szCs w:val="21"/>
              </w:rPr>
              <w:t>10.4</w:t>
            </w:r>
          </w:p>
        </w:tc>
        <w:tc>
          <w:tcPr>
            <w:tcW w:w="1985" w:type="pct"/>
          </w:tcPr>
          <w:p w14:paraId="48CFAC43" w14:textId="4A100412" w:rsidR="00BF4EDB" w:rsidRDefault="00BF4EDB" w:rsidP="007011A1">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proofErr w:type="spellStart"/>
            <w:r>
              <w:rPr>
                <w:color w:val="000000" w:themeColor="text1"/>
                <w:sz w:val="21"/>
                <w:szCs w:val="21"/>
              </w:rPr>
              <w:t>LabSim</w:t>
            </w:r>
            <w:proofErr w:type="spellEnd"/>
            <w:r>
              <w:rPr>
                <w:color w:val="000000" w:themeColor="text1"/>
                <w:sz w:val="21"/>
                <w:szCs w:val="21"/>
              </w:rPr>
              <w:t xml:space="preserve"> </w:t>
            </w:r>
            <w:r w:rsidRPr="00DA5891">
              <w:rPr>
                <w:color w:val="000000" w:themeColor="text1"/>
                <w:sz w:val="21"/>
                <w:szCs w:val="21"/>
              </w:rPr>
              <w:t>Quiz</w:t>
            </w:r>
            <w:r>
              <w:rPr>
                <w:color w:val="000000" w:themeColor="text1"/>
                <w:sz w:val="21"/>
                <w:szCs w:val="21"/>
              </w:rPr>
              <w:t xml:space="preserve">zes </w:t>
            </w:r>
            <w:r>
              <w:rPr>
                <w:color w:val="000000" w:themeColor="text1"/>
                <w:sz w:val="21"/>
                <w:szCs w:val="21"/>
              </w:rPr>
              <w:t>10.3.12,10.4.9(2 items)</w:t>
            </w:r>
          </w:p>
          <w:p w14:paraId="63790672" w14:textId="50B394FD" w:rsidR="00BF4EDB" w:rsidRDefault="00BF4EDB" w:rsidP="007011A1">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proofErr w:type="spellStart"/>
            <w:r>
              <w:rPr>
                <w:color w:val="000000" w:themeColor="text1"/>
                <w:sz w:val="21"/>
                <w:szCs w:val="21"/>
              </w:rPr>
              <w:t>Lab</w:t>
            </w:r>
            <w:r w:rsidR="00F77E8C">
              <w:rPr>
                <w:color w:val="000000" w:themeColor="text1"/>
                <w:sz w:val="21"/>
                <w:szCs w:val="21"/>
              </w:rPr>
              <w:t>S</w:t>
            </w:r>
            <w:r>
              <w:rPr>
                <w:color w:val="000000" w:themeColor="text1"/>
                <w:sz w:val="21"/>
                <w:szCs w:val="21"/>
              </w:rPr>
              <w:t>im</w:t>
            </w:r>
            <w:proofErr w:type="spellEnd"/>
            <w:r>
              <w:rPr>
                <w:color w:val="000000" w:themeColor="text1"/>
                <w:sz w:val="21"/>
                <w:szCs w:val="21"/>
              </w:rPr>
              <w:t xml:space="preserve"> Labs 10.3.8-10.4.8(4 items)</w:t>
            </w:r>
          </w:p>
          <w:p w14:paraId="105FC27E" w14:textId="77777777" w:rsidR="007011A1" w:rsidRDefault="007011A1" w:rsidP="00F77E8C">
            <w:pPr>
              <w:pStyle w:val="ListParagraph"/>
              <w:spacing w:line="220" w:lineRule="exact"/>
              <w:ind w:left="288"/>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p>
        </w:tc>
        <w:tc>
          <w:tcPr>
            <w:tcW w:w="2091" w:type="pct"/>
          </w:tcPr>
          <w:p w14:paraId="71CED3A4" w14:textId="3CD4FDBD" w:rsidR="007011A1" w:rsidRDefault="007011A1" w:rsidP="007011A1">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269A3F21" w14:textId="7E6E32FE" w:rsidR="007011A1" w:rsidRPr="00FE1FB3" w:rsidRDefault="008D658B" w:rsidP="00F77E8C">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r w:rsidR="00F77E8C" w:rsidRPr="00FE1FB3">
              <w:rPr>
                <w:b/>
                <w:color w:val="000000" w:themeColor="text1"/>
                <w:sz w:val="21"/>
                <w:szCs w:val="21"/>
              </w:rPr>
              <w:t xml:space="preserve"> </w:t>
            </w:r>
            <w:r w:rsidR="007011A1" w:rsidRPr="00FE1FB3">
              <w:rPr>
                <w:b/>
                <w:color w:val="000000" w:themeColor="text1"/>
                <w:sz w:val="21"/>
                <w:szCs w:val="21"/>
              </w:rPr>
              <w:br/>
            </w:r>
          </w:p>
        </w:tc>
      </w:tr>
      <w:tr w:rsidR="007011A1" w14:paraId="223E9E9B" w14:textId="77777777" w:rsidTr="008D658B">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923" w:type="pct"/>
          </w:tcPr>
          <w:p w14:paraId="32CB6EAF" w14:textId="77777777" w:rsidR="007011A1" w:rsidRPr="00E17128" w:rsidRDefault="007011A1" w:rsidP="007011A1">
            <w:pPr>
              <w:spacing w:line="180" w:lineRule="exact"/>
              <w:rPr>
                <w:color w:val="000000" w:themeColor="text1"/>
                <w:sz w:val="21"/>
                <w:szCs w:val="21"/>
              </w:rPr>
            </w:pPr>
            <w:r w:rsidRPr="00E17128">
              <w:rPr>
                <w:color w:val="000000" w:themeColor="text1"/>
                <w:sz w:val="21"/>
                <w:szCs w:val="21"/>
              </w:rPr>
              <w:t>Module 14</w:t>
            </w:r>
          </w:p>
          <w:p w14:paraId="1878A445" w14:textId="77777777" w:rsidR="007011A1" w:rsidRDefault="007011A1" w:rsidP="007011A1">
            <w:pPr>
              <w:spacing w:line="180" w:lineRule="exact"/>
              <w:rPr>
                <w:color w:val="000000" w:themeColor="text1"/>
                <w:sz w:val="21"/>
                <w:szCs w:val="21"/>
              </w:rPr>
            </w:pPr>
            <w:r>
              <w:rPr>
                <w:b w:val="0"/>
                <w:bCs w:val="0"/>
                <w:color w:val="000000" w:themeColor="text1"/>
                <w:sz w:val="21"/>
                <w:szCs w:val="21"/>
              </w:rPr>
              <w:t>4</w:t>
            </w:r>
            <w:r w:rsidRPr="00D36507">
              <w:rPr>
                <w:b w:val="0"/>
                <w:bCs w:val="0"/>
                <w:color w:val="000000" w:themeColor="text1"/>
                <w:sz w:val="21"/>
                <w:szCs w:val="21"/>
              </w:rPr>
              <w:t>/18/2021</w:t>
            </w:r>
          </w:p>
          <w:p w14:paraId="5181AEAC" w14:textId="77E97AA8" w:rsidR="00274B61" w:rsidRPr="00A65412" w:rsidRDefault="00274B61" w:rsidP="00E17128">
            <w:pPr>
              <w:spacing w:line="180" w:lineRule="exact"/>
              <w:rPr>
                <w:b w:val="0"/>
                <w:bCs w:val="0"/>
                <w:color w:val="000000" w:themeColor="text1"/>
                <w:sz w:val="21"/>
                <w:szCs w:val="21"/>
              </w:rPr>
            </w:pPr>
            <w:proofErr w:type="spellStart"/>
            <w:r>
              <w:rPr>
                <w:b w:val="0"/>
                <w:color w:val="000000" w:themeColor="text1"/>
                <w:sz w:val="21"/>
                <w:szCs w:val="21"/>
              </w:rPr>
              <w:t>LabSim</w:t>
            </w:r>
            <w:proofErr w:type="spellEnd"/>
            <w:r>
              <w:rPr>
                <w:b w:val="0"/>
                <w:color w:val="000000" w:themeColor="text1"/>
                <w:sz w:val="21"/>
                <w:szCs w:val="21"/>
              </w:rPr>
              <w:t xml:space="preserve"> </w:t>
            </w:r>
            <w:r>
              <w:rPr>
                <w:b w:val="0"/>
                <w:color w:val="000000" w:themeColor="text1"/>
                <w:sz w:val="21"/>
                <w:szCs w:val="21"/>
              </w:rPr>
              <w:t>10.5</w:t>
            </w:r>
            <w:r>
              <w:rPr>
                <w:b w:val="0"/>
                <w:color w:val="000000" w:themeColor="text1"/>
                <w:sz w:val="21"/>
                <w:szCs w:val="21"/>
              </w:rPr>
              <w:t xml:space="preserve"> – </w:t>
            </w:r>
            <w:r>
              <w:rPr>
                <w:b w:val="0"/>
                <w:color w:val="000000" w:themeColor="text1"/>
                <w:sz w:val="21"/>
                <w:szCs w:val="21"/>
              </w:rPr>
              <w:t>11.3</w:t>
            </w:r>
          </w:p>
        </w:tc>
        <w:tc>
          <w:tcPr>
            <w:tcW w:w="1985" w:type="pct"/>
          </w:tcPr>
          <w:p w14:paraId="01FCCE9D" w14:textId="75BFF214" w:rsidR="00BF4EDB" w:rsidRDefault="00BF4EDB" w:rsidP="007011A1">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proofErr w:type="spellStart"/>
            <w:r>
              <w:rPr>
                <w:color w:val="000000" w:themeColor="text1"/>
                <w:sz w:val="21"/>
                <w:szCs w:val="21"/>
              </w:rPr>
              <w:t>LabSim</w:t>
            </w:r>
            <w:proofErr w:type="spellEnd"/>
            <w:r>
              <w:rPr>
                <w:color w:val="000000" w:themeColor="text1"/>
                <w:sz w:val="21"/>
                <w:szCs w:val="21"/>
              </w:rPr>
              <w:t xml:space="preserve"> </w:t>
            </w:r>
            <w:r w:rsidRPr="00DA5891">
              <w:rPr>
                <w:color w:val="000000" w:themeColor="text1"/>
                <w:sz w:val="21"/>
                <w:szCs w:val="21"/>
              </w:rPr>
              <w:t>Quiz</w:t>
            </w:r>
            <w:r>
              <w:rPr>
                <w:color w:val="000000" w:themeColor="text1"/>
                <w:sz w:val="21"/>
                <w:szCs w:val="21"/>
              </w:rPr>
              <w:t xml:space="preserve">zes </w:t>
            </w:r>
            <w:r>
              <w:rPr>
                <w:color w:val="000000" w:themeColor="text1"/>
                <w:sz w:val="21"/>
                <w:szCs w:val="21"/>
              </w:rPr>
              <w:t>10.6.20-11.3.6(4 items)</w:t>
            </w:r>
          </w:p>
          <w:p w14:paraId="5FB6E558" w14:textId="1D047E52" w:rsidR="00BF4EDB" w:rsidRDefault="00BF4EDB" w:rsidP="007011A1">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proofErr w:type="spellStart"/>
            <w:r>
              <w:rPr>
                <w:color w:val="000000" w:themeColor="text1"/>
                <w:sz w:val="21"/>
                <w:szCs w:val="21"/>
              </w:rPr>
              <w:t>LabSim</w:t>
            </w:r>
            <w:proofErr w:type="spellEnd"/>
            <w:r>
              <w:rPr>
                <w:color w:val="000000" w:themeColor="text1"/>
                <w:sz w:val="21"/>
                <w:szCs w:val="21"/>
              </w:rPr>
              <w:t xml:space="preserve"> Labs 10.5.4-10.6.17(</w:t>
            </w:r>
            <w:r w:rsidR="002923DE">
              <w:rPr>
                <w:color w:val="000000" w:themeColor="text1"/>
                <w:sz w:val="21"/>
                <w:szCs w:val="21"/>
              </w:rPr>
              <w:t>9</w:t>
            </w:r>
            <w:r>
              <w:rPr>
                <w:color w:val="000000" w:themeColor="text1"/>
                <w:sz w:val="21"/>
                <w:szCs w:val="21"/>
              </w:rPr>
              <w:t xml:space="preserve"> items)</w:t>
            </w:r>
          </w:p>
          <w:p w14:paraId="7716D80B" w14:textId="31582A47" w:rsidR="007011A1" w:rsidRPr="00FF02F2" w:rsidRDefault="00FF02F2" w:rsidP="00FF02F2">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Final project topic selection</w:t>
            </w:r>
          </w:p>
        </w:tc>
        <w:tc>
          <w:tcPr>
            <w:tcW w:w="2091" w:type="pct"/>
          </w:tcPr>
          <w:p w14:paraId="4FCC8A4D" w14:textId="1D4D6878" w:rsidR="007011A1" w:rsidRDefault="007011A1" w:rsidP="007011A1">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68046D28" w14:textId="77777777" w:rsidR="00FF02F2" w:rsidRDefault="007011A1" w:rsidP="007011A1">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426B1CDA" w14:textId="78622468" w:rsidR="007011A1" w:rsidRPr="00FF02F2" w:rsidRDefault="00FF02F2" w:rsidP="00FF02F2">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r w:rsidR="007011A1" w:rsidRPr="00FE1FB3">
              <w:rPr>
                <w:b/>
                <w:color w:val="000000" w:themeColor="text1"/>
                <w:sz w:val="21"/>
                <w:szCs w:val="21"/>
              </w:rPr>
              <w:br/>
            </w:r>
          </w:p>
        </w:tc>
      </w:tr>
      <w:tr w:rsidR="007011A1" w14:paraId="055CA583" w14:textId="77777777" w:rsidTr="008D658B">
        <w:trPr>
          <w:trHeight w:val="350"/>
        </w:trPr>
        <w:tc>
          <w:tcPr>
            <w:cnfStyle w:val="001000000000" w:firstRow="0" w:lastRow="0" w:firstColumn="1" w:lastColumn="0" w:oddVBand="0" w:evenVBand="0" w:oddHBand="0" w:evenHBand="0" w:firstRowFirstColumn="0" w:firstRowLastColumn="0" w:lastRowFirstColumn="0" w:lastRowLastColumn="0"/>
            <w:tcW w:w="923" w:type="pct"/>
          </w:tcPr>
          <w:p w14:paraId="4181396F" w14:textId="2553A788" w:rsidR="007011A1" w:rsidRPr="00A65412" w:rsidRDefault="007011A1" w:rsidP="007011A1">
            <w:pPr>
              <w:spacing w:line="180" w:lineRule="exact"/>
              <w:rPr>
                <w:b w:val="0"/>
                <w:bCs w:val="0"/>
                <w:color w:val="000000" w:themeColor="text1"/>
                <w:sz w:val="21"/>
                <w:szCs w:val="21"/>
              </w:rPr>
            </w:pPr>
            <w:r>
              <w:rPr>
                <w:color w:val="000000" w:themeColor="text1"/>
                <w:sz w:val="21"/>
                <w:szCs w:val="21"/>
              </w:rPr>
              <w:t>Module 15</w:t>
            </w:r>
            <w:r>
              <w:rPr>
                <w:color w:val="000000" w:themeColor="text1"/>
                <w:sz w:val="21"/>
                <w:szCs w:val="21"/>
              </w:rPr>
              <w:br/>
            </w:r>
            <w:r>
              <w:rPr>
                <w:b w:val="0"/>
                <w:bCs w:val="0"/>
                <w:color w:val="000000" w:themeColor="text1"/>
                <w:sz w:val="21"/>
                <w:szCs w:val="21"/>
              </w:rPr>
              <w:t>4/25/2021</w:t>
            </w:r>
          </w:p>
        </w:tc>
        <w:tc>
          <w:tcPr>
            <w:tcW w:w="1985" w:type="pct"/>
          </w:tcPr>
          <w:p w14:paraId="32A1DF96" w14:textId="709ED89E" w:rsidR="007011A1" w:rsidRPr="0039289D" w:rsidRDefault="00BF4EDB" w:rsidP="007011A1">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color w:val="000000" w:themeColor="text1"/>
                <w:sz w:val="21"/>
                <w:szCs w:val="21"/>
              </w:rPr>
              <w:t xml:space="preserve">Practice tests A and </w:t>
            </w:r>
            <w:proofErr w:type="gramStart"/>
            <w:r>
              <w:rPr>
                <w:color w:val="000000" w:themeColor="text1"/>
                <w:sz w:val="21"/>
                <w:szCs w:val="21"/>
              </w:rPr>
              <w:t>B(</w:t>
            </w:r>
            <w:proofErr w:type="gramEnd"/>
            <w:r>
              <w:rPr>
                <w:color w:val="000000" w:themeColor="text1"/>
                <w:sz w:val="21"/>
                <w:szCs w:val="21"/>
              </w:rPr>
              <w:t>20 items)</w:t>
            </w:r>
          </w:p>
        </w:tc>
        <w:tc>
          <w:tcPr>
            <w:tcW w:w="2091" w:type="pct"/>
          </w:tcPr>
          <w:p w14:paraId="55A711A4" w14:textId="43DDF24E" w:rsidR="007011A1" w:rsidRPr="000863AE" w:rsidRDefault="007011A1" w:rsidP="008D658B">
            <w:pPr>
              <w:pStyle w:val="ListParagraph"/>
              <w:spacing w:line="220" w:lineRule="exact"/>
              <w:ind w:left="288"/>
              <w:cnfStyle w:val="000000000000" w:firstRow="0" w:lastRow="0" w:firstColumn="0" w:lastColumn="0" w:oddVBand="0" w:evenVBand="0" w:oddHBand="0" w:evenHBand="0" w:firstRowFirstColumn="0" w:firstRowLastColumn="0" w:lastRowFirstColumn="0" w:lastRowLastColumn="0"/>
              <w:rPr>
                <w:b/>
                <w:color w:val="C00000"/>
                <w:sz w:val="21"/>
                <w:szCs w:val="21"/>
              </w:rPr>
            </w:pPr>
          </w:p>
        </w:tc>
      </w:tr>
      <w:tr w:rsidR="00E17128" w14:paraId="564117CE" w14:textId="77777777" w:rsidTr="008D658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923" w:type="pct"/>
          </w:tcPr>
          <w:p w14:paraId="30E3BD3A" w14:textId="77777777" w:rsidR="00E17128" w:rsidRDefault="00E17128" w:rsidP="00E17128">
            <w:pPr>
              <w:spacing w:line="180" w:lineRule="exact"/>
              <w:rPr>
                <w:b w:val="0"/>
                <w:bCs w:val="0"/>
                <w:color w:val="000000" w:themeColor="text1"/>
                <w:sz w:val="21"/>
                <w:szCs w:val="21"/>
              </w:rPr>
            </w:pPr>
            <w:r>
              <w:rPr>
                <w:color w:val="000000" w:themeColor="text1"/>
                <w:sz w:val="21"/>
                <w:szCs w:val="21"/>
              </w:rPr>
              <w:t>Module 16</w:t>
            </w:r>
          </w:p>
          <w:p w14:paraId="35D662DD" w14:textId="172BF421" w:rsidR="00E17128" w:rsidRPr="00E17128" w:rsidRDefault="00E17128" w:rsidP="00E17128">
            <w:pPr>
              <w:spacing w:line="180" w:lineRule="exact"/>
              <w:rPr>
                <w:b w:val="0"/>
                <w:bCs w:val="0"/>
                <w:color w:val="000000" w:themeColor="text1"/>
                <w:sz w:val="21"/>
                <w:szCs w:val="21"/>
              </w:rPr>
            </w:pPr>
            <w:r>
              <w:rPr>
                <w:b w:val="0"/>
                <w:bCs w:val="0"/>
                <w:color w:val="000000" w:themeColor="text1"/>
                <w:sz w:val="21"/>
                <w:szCs w:val="21"/>
              </w:rPr>
              <w:t>5/2/2021</w:t>
            </w:r>
          </w:p>
        </w:tc>
        <w:tc>
          <w:tcPr>
            <w:tcW w:w="1985" w:type="pct"/>
          </w:tcPr>
          <w:p w14:paraId="5F7AA639" w14:textId="1D1AD937" w:rsidR="00E17128" w:rsidRPr="00FF02F2" w:rsidRDefault="00BF4EDB" w:rsidP="00E17128">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b/>
                <w:bCs/>
                <w:color w:val="000000" w:themeColor="text1"/>
                <w:sz w:val="21"/>
                <w:szCs w:val="21"/>
              </w:rPr>
              <w:t>Final Exam</w:t>
            </w:r>
          </w:p>
          <w:p w14:paraId="2A0BD1C6" w14:textId="21032430" w:rsidR="00FF02F2" w:rsidRDefault="00FF02F2" w:rsidP="00E17128">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b/>
                <w:bCs/>
                <w:color w:val="000000" w:themeColor="text1"/>
                <w:sz w:val="21"/>
                <w:szCs w:val="21"/>
              </w:rPr>
              <w:t>Final Project Due</w:t>
            </w:r>
          </w:p>
          <w:p w14:paraId="7C9B8B74" w14:textId="1AB17D3B" w:rsidR="00E17128" w:rsidRPr="00370472" w:rsidRDefault="00E17128" w:rsidP="00E17128">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b/>
                <w:bCs/>
                <w:color w:val="000000" w:themeColor="text1"/>
                <w:sz w:val="21"/>
                <w:szCs w:val="21"/>
              </w:rPr>
            </w:pPr>
            <w:r>
              <w:rPr>
                <w:color w:val="000000" w:themeColor="text1"/>
                <w:sz w:val="21"/>
                <w:szCs w:val="21"/>
              </w:rPr>
              <w:t>Discussion #</w:t>
            </w:r>
            <w:r w:rsidR="002923DE">
              <w:rPr>
                <w:color w:val="000000" w:themeColor="text1"/>
                <w:sz w:val="21"/>
                <w:szCs w:val="21"/>
              </w:rPr>
              <w:t>6</w:t>
            </w:r>
            <w:r>
              <w:rPr>
                <w:color w:val="000000" w:themeColor="text1"/>
                <w:sz w:val="21"/>
                <w:szCs w:val="21"/>
              </w:rPr>
              <w:t xml:space="preserve"> Final Thoughts</w:t>
            </w:r>
          </w:p>
        </w:tc>
        <w:tc>
          <w:tcPr>
            <w:tcW w:w="2091" w:type="pct"/>
          </w:tcPr>
          <w:p w14:paraId="19D4C802" w14:textId="07EFD74D" w:rsidR="00E17128" w:rsidRPr="00E17128" w:rsidRDefault="00E17128" w:rsidP="00E17128">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C00000"/>
                <w:sz w:val="21"/>
                <w:szCs w:val="21"/>
              </w:rPr>
            </w:pPr>
            <w:r w:rsidRPr="000863AE">
              <w:rPr>
                <w:b/>
                <w:color w:val="C00000"/>
                <w:sz w:val="21"/>
                <w:szCs w:val="21"/>
              </w:rPr>
              <w:t>FRIDAY</w:t>
            </w:r>
            <w:r>
              <w:rPr>
                <w:b/>
                <w:color w:val="C00000"/>
                <w:sz w:val="21"/>
                <w:szCs w:val="21"/>
              </w:rPr>
              <w:t xml:space="preserve"> </w:t>
            </w:r>
            <w:r>
              <w:rPr>
                <w:b/>
                <w:color w:val="C00000"/>
                <w:sz w:val="21"/>
                <w:szCs w:val="21"/>
              </w:rPr>
              <w:t>5</w:t>
            </w:r>
            <w:r>
              <w:rPr>
                <w:b/>
                <w:color w:val="C00000"/>
                <w:sz w:val="21"/>
                <w:szCs w:val="21"/>
              </w:rPr>
              <w:t>/</w:t>
            </w:r>
            <w:r>
              <w:rPr>
                <w:b/>
                <w:color w:val="C00000"/>
                <w:sz w:val="21"/>
                <w:szCs w:val="21"/>
              </w:rPr>
              <w:t>7</w:t>
            </w:r>
            <w:r w:rsidRPr="000863AE">
              <w:rPr>
                <w:color w:val="C00000"/>
                <w:sz w:val="21"/>
                <w:szCs w:val="21"/>
              </w:rPr>
              <w:t xml:space="preserve"> @ midnight</w:t>
            </w:r>
          </w:p>
          <w:p w14:paraId="7641D2CE" w14:textId="48E54C03" w:rsidR="00E17128" w:rsidRPr="000863AE" w:rsidRDefault="00E17128" w:rsidP="00E17128">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b/>
                <w:color w:val="C00000"/>
                <w:sz w:val="21"/>
                <w:szCs w:val="21"/>
              </w:rPr>
            </w:pPr>
            <w:r w:rsidRPr="000863AE">
              <w:rPr>
                <w:b/>
                <w:color w:val="C00000"/>
                <w:sz w:val="21"/>
                <w:szCs w:val="21"/>
              </w:rPr>
              <w:t>FRIDAY</w:t>
            </w:r>
            <w:r>
              <w:rPr>
                <w:b/>
                <w:color w:val="C00000"/>
                <w:sz w:val="21"/>
                <w:szCs w:val="21"/>
              </w:rPr>
              <w:t xml:space="preserve"> </w:t>
            </w:r>
            <w:r>
              <w:rPr>
                <w:b/>
                <w:color w:val="C00000"/>
                <w:sz w:val="21"/>
                <w:szCs w:val="21"/>
              </w:rPr>
              <w:t>5</w:t>
            </w:r>
            <w:r>
              <w:rPr>
                <w:b/>
                <w:color w:val="C00000"/>
                <w:sz w:val="21"/>
                <w:szCs w:val="21"/>
              </w:rPr>
              <w:t>/</w:t>
            </w:r>
            <w:r>
              <w:rPr>
                <w:b/>
                <w:color w:val="C00000"/>
                <w:sz w:val="21"/>
                <w:szCs w:val="21"/>
              </w:rPr>
              <w:t>7</w:t>
            </w:r>
            <w:r>
              <w:rPr>
                <w:b/>
                <w:color w:val="C00000"/>
                <w:sz w:val="21"/>
                <w:szCs w:val="21"/>
              </w:rPr>
              <w:t xml:space="preserve"> </w:t>
            </w:r>
            <w:r w:rsidRPr="000863AE">
              <w:rPr>
                <w:color w:val="C00000"/>
                <w:sz w:val="21"/>
                <w:szCs w:val="21"/>
              </w:rPr>
              <w:t>@ midnight</w:t>
            </w:r>
          </w:p>
        </w:tc>
      </w:tr>
    </w:tbl>
    <w:p w14:paraId="4E463967" w14:textId="77777777" w:rsidR="002B0530" w:rsidRDefault="002B0530" w:rsidP="002B0530"/>
    <w:p w14:paraId="084103D3" w14:textId="77777777" w:rsidR="00476C69" w:rsidRDefault="00476C69" w:rsidP="00B655ED"/>
    <w:sectPr w:rsidR="00476C69" w:rsidSect="00773C77">
      <w:pgSz w:w="12240" w:h="15840"/>
      <w:pgMar w:top="864"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Lato">
    <w:altName w:val="Segoe UI"/>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F28E3"/>
    <w:multiLevelType w:val="hybridMultilevel"/>
    <w:tmpl w:val="825C9ACE"/>
    <w:lvl w:ilvl="0" w:tplc="77206C16">
      <w:start w:val="1"/>
      <w:numFmt w:val="bullet"/>
      <w:lvlText w:val=""/>
      <w:lvlJc w:val="left"/>
      <w:pPr>
        <w:tabs>
          <w:tab w:val="num" w:pos="360"/>
        </w:tabs>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A680F"/>
    <w:multiLevelType w:val="hybridMultilevel"/>
    <w:tmpl w:val="A8E03D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C61A11"/>
    <w:multiLevelType w:val="multilevel"/>
    <w:tmpl w:val="7504ADD2"/>
    <w:lvl w:ilvl="0">
      <w:start w:val="1"/>
      <w:numFmt w:val="bullet"/>
      <w:lvlText w:val=""/>
      <w:lvlJc w:val="left"/>
      <w:pPr>
        <w:tabs>
          <w:tab w:val="num" w:pos="360"/>
        </w:tabs>
        <w:ind w:left="432" w:hanging="418"/>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AAB6912"/>
    <w:multiLevelType w:val="hybridMultilevel"/>
    <w:tmpl w:val="0B00712C"/>
    <w:lvl w:ilvl="0" w:tplc="F6026974">
      <w:start w:val="4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C2FC8"/>
    <w:multiLevelType w:val="hybridMultilevel"/>
    <w:tmpl w:val="9CFCDDB2"/>
    <w:lvl w:ilvl="0" w:tplc="105049EC">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DC61CD"/>
    <w:multiLevelType w:val="multilevel"/>
    <w:tmpl w:val="61D2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3D3B1E"/>
    <w:multiLevelType w:val="multilevel"/>
    <w:tmpl w:val="65D2881C"/>
    <w:lvl w:ilvl="0">
      <w:start w:val="1"/>
      <w:numFmt w:val="bullet"/>
      <w:lvlText w:val=""/>
      <w:lvlJc w:val="left"/>
      <w:pPr>
        <w:ind w:left="288" w:hanging="216"/>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CD70ABF"/>
    <w:multiLevelType w:val="multilevel"/>
    <w:tmpl w:val="86EA5F92"/>
    <w:lvl w:ilvl="0">
      <w:start w:val="1"/>
      <w:numFmt w:val="bullet"/>
      <w:lvlText w:val=""/>
      <w:lvlJc w:val="left"/>
      <w:pPr>
        <w:ind w:left="432" w:hanging="418"/>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00107B4"/>
    <w:multiLevelType w:val="hybridMultilevel"/>
    <w:tmpl w:val="65D2881C"/>
    <w:lvl w:ilvl="0" w:tplc="F6E67F88">
      <w:start w:val="1"/>
      <w:numFmt w:val="bullet"/>
      <w:lvlText w:val=""/>
      <w:lvlJc w:val="left"/>
      <w:pPr>
        <w:ind w:left="288"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3A0E82"/>
    <w:multiLevelType w:val="hybridMultilevel"/>
    <w:tmpl w:val="64662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662B4C"/>
    <w:multiLevelType w:val="hybridMultilevel"/>
    <w:tmpl w:val="98E63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74748A"/>
    <w:multiLevelType w:val="hybridMultilevel"/>
    <w:tmpl w:val="65E8FCF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288235F6"/>
    <w:multiLevelType w:val="hybridMultilevel"/>
    <w:tmpl w:val="3C6EA23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F568ED"/>
    <w:multiLevelType w:val="hybridMultilevel"/>
    <w:tmpl w:val="458426C6"/>
    <w:lvl w:ilvl="0" w:tplc="59AA4FC2">
      <w:start w:val="1"/>
      <w:numFmt w:val="bullet"/>
      <w:lvlText w:val=""/>
      <w:lvlJc w:val="left"/>
      <w:pPr>
        <w:ind w:left="144"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1712F"/>
    <w:multiLevelType w:val="hybridMultilevel"/>
    <w:tmpl w:val="B948781E"/>
    <w:lvl w:ilvl="0" w:tplc="77206C16">
      <w:start w:val="1"/>
      <w:numFmt w:val="bullet"/>
      <w:lvlText w:val=""/>
      <w:lvlJc w:val="left"/>
      <w:pPr>
        <w:tabs>
          <w:tab w:val="num" w:pos="360"/>
        </w:tabs>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044CE4"/>
    <w:multiLevelType w:val="hybridMultilevel"/>
    <w:tmpl w:val="01CC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080B20"/>
    <w:multiLevelType w:val="hybridMultilevel"/>
    <w:tmpl w:val="D93C5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F3650A"/>
    <w:multiLevelType w:val="hybridMultilevel"/>
    <w:tmpl w:val="0A9A12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E124279"/>
    <w:multiLevelType w:val="hybridMultilevel"/>
    <w:tmpl w:val="D12E8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73592F"/>
    <w:multiLevelType w:val="hybridMultilevel"/>
    <w:tmpl w:val="71AC5B16"/>
    <w:lvl w:ilvl="0" w:tplc="C4DEF7EC">
      <w:start w:val="1"/>
      <w:numFmt w:val="bullet"/>
      <w:lvlText w:val=""/>
      <w:lvlJc w:val="left"/>
      <w:pPr>
        <w:ind w:left="43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FB3492"/>
    <w:multiLevelType w:val="hybridMultilevel"/>
    <w:tmpl w:val="E0A0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85425C"/>
    <w:multiLevelType w:val="hybridMultilevel"/>
    <w:tmpl w:val="E842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764C7E"/>
    <w:multiLevelType w:val="hybridMultilevel"/>
    <w:tmpl w:val="E7EE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1A58F1"/>
    <w:multiLevelType w:val="hybridMultilevel"/>
    <w:tmpl w:val="CDD8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CA4E77"/>
    <w:multiLevelType w:val="hybridMultilevel"/>
    <w:tmpl w:val="D5863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780823"/>
    <w:multiLevelType w:val="multilevel"/>
    <w:tmpl w:val="458426C6"/>
    <w:lvl w:ilvl="0">
      <w:start w:val="1"/>
      <w:numFmt w:val="bullet"/>
      <w:lvlText w:val=""/>
      <w:lvlJc w:val="left"/>
      <w:pPr>
        <w:ind w:left="144" w:hanging="7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1973663"/>
    <w:multiLevelType w:val="hybridMultilevel"/>
    <w:tmpl w:val="7504ADD2"/>
    <w:lvl w:ilvl="0" w:tplc="CC9887AC">
      <w:start w:val="1"/>
      <w:numFmt w:val="bullet"/>
      <w:lvlText w:val=""/>
      <w:lvlJc w:val="left"/>
      <w:pPr>
        <w:tabs>
          <w:tab w:val="num" w:pos="360"/>
        </w:tabs>
        <w:ind w:left="432" w:hanging="41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112720"/>
    <w:multiLevelType w:val="hybridMultilevel"/>
    <w:tmpl w:val="86EA5F92"/>
    <w:lvl w:ilvl="0" w:tplc="1E5E83FC">
      <w:start w:val="1"/>
      <w:numFmt w:val="bullet"/>
      <w:lvlText w:val=""/>
      <w:lvlJc w:val="left"/>
      <w:pPr>
        <w:ind w:left="432" w:hanging="41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6E5003"/>
    <w:multiLevelType w:val="hybridMultilevel"/>
    <w:tmpl w:val="9B0A7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F5519C"/>
    <w:multiLevelType w:val="hybridMultilevel"/>
    <w:tmpl w:val="2D0ED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1B55BA"/>
    <w:multiLevelType w:val="hybridMultilevel"/>
    <w:tmpl w:val="3384B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79112C"/>
    <w:multiLevelType w:val="hybridMultilevel"/>
    <w:tmpl w:val="891C6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060A9C"/>
    <w:multiLevelType w:val="hybridMultilevel"/>
    <w:tmpl w:val="50D21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B23DFE"/>
    <w:multiLevelType w:val="hybridMultilevel"/>
    <w:tmpl w:val="CE7AA192"/>
    <w:lvl w:ilvl="0" w:tplc="77206C16">
      <w:start w:val="1"/>
      <w:numFmt w:val="bullet"/>
      <w:lvlText w:val=""/>
      <w:lvlJc w:val="left"/>
      <w:pPr>
        <w:tabs>
          <w:tab w:val="num" w:pos="360"/>
        </w:tabs>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EA3D96"/>
    <w:multiLevelType w:val="hybridMultilevel"/>
    <w:tmpl w:val="C9F45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EE549A"/>
    <w:multiLevelType w:val="hybridMultilevel"/>
    <w:tmpl w:val="D3FAB5D4"/>
    <w:lvl w:ilvl="0" w:tplc="105049EC">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890A4C"/>
    <w:multiLevelType w:val="hybridMultilevel"/>
    <w:tmpl w:val="925C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077F91"/>
    <w:multiLevelType w:val="multilevel"/>
    <w:tmpl w:val="71AC5B16"/>
    <w:lvl w:ilvl="0">
      <w:start w:val="1"/>
      <w:numFmt w:val="bullet"/>
      <w:lvlText w:val=""/>
      <w:lvlJc w:val="left"/>
      <w:pPr>
        <w:ind w:left="432"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4"/>
  </w:num>
  <w:num w:numId="2">
    <w:abstractNumId w:val="18"/>
  </w:num>
  <w:num w:numId="3">
    <w:abstractNumId w:val="21"/>
  </w:num>
  <w:num w:numId="4">
    <w:abstractNumId w:val="29"/>
  </w:num>
  <w:num w:numId="5">
    <w:abstractNumId w:val="36"/>
  </w:num>
  <w:num w:numId="6">
    <w:abstractNumId w:val="16"/>
  </w:num>
  <w:num w:numId="7">
    <w:abstractNumId w:val="20"/>
  </w:num>
  <w:num w:numId="8">
    <w:abstractNumId w:val="32"/>
  </w:num>
  <w:num w:numId="9">
    <w:abstractNumId w:val="15"/>
  </w:num>
  <w:num w:numId="10">
    <w:abstractNumId w:val="24"/>
  </w:num>
  <w:num w:numId="11">
    <w:abstractNumId w:val="22"/>
  </w:num>
  <w:num w:numId="12">
    <w:abstractNumId w:val="31"/>
  </w:num>
  <w:num w:numId="13">
    <w:abstractNumId w:val="28"/>
  </w:num>
  <w:num w:numId="14">
    <w:abstractNumId w:val="19"/>
  </w:num>
  <w:num w:numId="15">
    <w:abstractNumId w:val="4"/>
  </w:num>
  <w:num w:numId="16">
    <w:abstractNumId w:val="35"/>
  </w:num>
  <w:num w:numId="17">
    <w:abstractNumId w:val="3"/>
  </w:num>
  <w:num w:numId="18">
    <w:abstractNumId w:val="30"/>
  </w:num>
  <w:num w:numId="19">
    <w:abstractNumId w:val="10"/>
  </w:num>
  <w:num w:numId="20">
    <w:abstractNumId w:val="37"/>
  </w:num>
  <w:num w:numId="21">
    <w:abstractNumId w:val="8"/>
  </w:num>
  <w:num w:numId="22">
    <w:abstractNumId w:val="6"/>
  </w:num>
  <w:num w:numId="23">
    <w:abstractNumId w:val="13"/>
  </w:num>
  <w:num w:numId="24">
    <w:abstractNumId w:val="25"/>
  </w:num>
  <w:num w:numId="25">
    <w:abstractNumId w:val="27"/>
  </w:num>
  <w:num w:numId="26">
    <w:abstractNumId w:val="7"/>
  </w:num>
  <w:num w:numId="27">
    <w:abstractNumId w:val="26"/>
  </w:num>
  <w:num w:numId="28">
    <w:abstractNumId w:val="2"/>
  </w:num>
  <w:num w:numId="29">
    <w:abstractNumId w:val="14"/>
  </w:num>
  <w:num w:numId="30">
    <w:abstractNumId w:val="5"/>
  </w:num>
  <w:num w:numId="31">
    <w:abstractNumId w:val="12"/>
  </w:num>
  <w:num w:numId="32">
    <w:abstractNumId w:val="11"/>
  </w:num>
  <w:num w:numId="33">
    <w:abstractNumId w:val="17"/>
  </w:num>
  <w:num w:numId="34">
    <w:abstractNumId w:val="1"/>
  </w:num>
  <w:num w:numId="35">
    <w:abstractNumId w:val="0"/>
  </w:num>
  <w:num w:numId="36">
    <w:abstractNumId w:val="33"/>
  </w:num>
  <w:num w:numId="37">
    <w:abstractNumId w:val="23"/>
  </w:num>
  <w:num w:numId="3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eronica Ostwald">
    <w15:presenceInfo w15:providerId="AD" w15:userId="S-1-5-21-976049000-988588559-3353727486-248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oNotTrackMove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4E7"/>
    <w:rsid w:val="000211D0"/>
    <w:rsid w:val="00021D49"/>
    <w:rsid w:val="00024E6C"/>
    <w:rsid w:val="00057DBA"/>
    <w:rsid w:val="000700BC"/>
    <w:rsid w:val="000704BA"/>
    <w:rsid w:val="00075D80"/>
    <w:rsid w:val="00075F10"/>
    <w:rsid w:val="0007789D"/>
    <w:rsid w:val="000863AE"/>
    <w:rsid w:val="000A3BCF"/>
    <w:rsid w:val="000B35D3"/>
    <w:rsid w:val="000B637D"/>
    <w:rsid w:val="000C4597"/>
    <w:rsid w:val="000C48CA"/>
    <w:rsid w:val="000D0092"/>
    <w:rsid w:val="000D33D6"/>
    <w:rsid w:val="000E43C7"/>
    <w:rsid w:val="000E4A07"/>
    <w:rsid w:val="000F26AA"/>
    <w:rsid w:val="00110C04"/>
    <w:rsid w:val="00115341"/>
    <w:rsid w:val="0013018A"/>
    <w:rsid w:val="00133C6C"/>
    <w:rsid w:val="0014249C"/>
    <w:rsid w:val="00144AE1"/>
    <w:rsid w:val="00144C75"/>
    <w:rsid w:val="0016117C"/>
    <w:rsid w:val="00161C4A"/>
    <w:rsid w:val="001634D6"/>
    <w:rsid w:val="001828AA"/>
    <w:rsid w:val="00184C4B"/>
    <w:rsid w:val="00186DF9"/>
    <w:rsid w:val="00192DE3"/>
    <w:rsid w:val="001A0E67"/>
    <w:rsid w:val="001A1B4F"/>
    <w:rsid w:val="001A6150"/>
    <w:rsid w:val="001B0D20"/>
    <w:rsid w:val="001B5C17"/>
    <w:rsid w:val="001B6703"/>
    <w:rsid w:val="001B67EB"/>
    <w:rsid w:val="001B6A34"/>
    <w:rsid w:val="001D1AF7"/>
    <w:rsid w:val="001D6AFC"/>
    <w:rsid w:val="001D75C0"/>
    <w:rsid w:val="001E248E"/>
    <w:rsid w:val="001F04B4"/>
    <w:rsid w:val="001F6FF7"/>
    <w:rsid w:val="001F7290"/>
    <w:rsid w:val="002005CF"/>
    <w:rsid w:val="00202C94"/>
    <w:rsid w:val="00206F76"/>
    <w:rsid w:val="0022297A"/>
    <w:rsid w:val="002305D3"/>
    <w:rsid w:val="00235F06"/>
    <w:rsid w:val="00253790"/>
    <w:rsid w:val="0025467F"/>
    <w:rsid w:val="002549B3"/>
    <w:rsid w:val="0025676A"/>
    <w:rsid w:val="00274B61"/>
    <w:rsid w:val="002800B8"/>
    <w:rsid w:val="00281417"/>
    <w:rsid w:val="00282B8D"/>
    <w:rsid w:val="002842F3"/>
    <w:rsid w:val="00285AFE"/>
    <w:rsid w:val="002923DE"/>
    <w:rsid w:val="0029621B"/>
    <w:rsid w:val="00296732"/>
    <w:rsid w:val="00296B75"/>
    <w:rsid w:val="002A2FE2"/>
    <w:rsid w:val="002A47F9"/>
    <w:rsid w:val="002A6B32"/>
    <w:rsid w:val="002A7B1A"/>
    <w:rsid w:val="002B0530"/>
    <w:rsid w:val="002B0B58"/>
    <w:rsid w:val="002C0A4F"/>
    <w:rsid w:val="002D623C"/>
    <w:rsid w:val="002E3AA5"/>
    <w:rsid w:val="002E4FC0"/>
    <w:rsid w:val="002F2894"/>
    <w:rsid w:val="002F68F9"/>
    <w:rsid w:val="00302EE3"/>
    <w:rsid w:val="003125C6"/>
    <w:rsid w:val="0031439A"/>
    <w:rsid w:val="00317B34"/>
    <w:rsid w:val="00325C0E"/>
    <w:rsid w:val="00334688"/>
    <w:rsid w:val="00336906"/>
    <w:rsid w:val="00341758"/>
    <w:rsid w:val="00351791"/>
    <w:rsid w:val="00364DBE"/>
    <w:rsid w:val="003726AE"/>
    <w:rsid w:val="00374227"/>
    <w:rsid w:val="00377A94"/>
    <w:rsid w:val="0039289D"/>
    <w:rsid w:val="003A15FE"/>
    <w:rsid w:val="003A7158"/>
    <w:rsid w:val="003B2309"/>
    <w:rsid w:val="003B398F"/>
    <w:rsid w:val="003D5DD9"/>
    <w:rsid w:val="003E5098"/>
    <w:rsid w:val="003E5EBD"/>
    <w:rsid w:val="003F189B"/>
    <w:rsid w:val="00411AF8"/>
    <w:rsid w:val="00417A0D"/>
    <w:rsid w:val="004231BF"/>
    <w:rsid w:val="00426A0F"/>
    <w:rsid w:val="00435734"/>
    <w:rsid w:val="00445B9E"/>
    <w:rsid w:val="0045452B"/>
    <w:rsid w:val="00461C00"/>
    <w:rsid w:val="00476C69"/>
    <w:rsid w:val="00480543"/>
    <w:rsid w:val="00484095"/>
    <w:rsid w:val="004C26BE"/>
    <w:rsid w:val="004C7088"/>
    <w:rsid w:val="004D16FA"/>
    <w:rsid w:val="004D5102"/>
    <w:rsid w:val="004D5960"/>
    <w:rsid w:val="004F1499"/>
    <w:rsid w:val="00521ADE"/>
    <w:rsid w:val="00524AAA"/>
    <w:rsid w:val="00525DCC"/>
    <w:rsid w:val="005452C2"/>
    <w:rsid w:val="00576047"/>
    <w:rsid w:val="00594CEF"/>
    <w:rsid w:val="005A0C4F"/>
    <w:rsid w:val="005B0498"/>
    <w:rsid w:val="005B68C8"/>
    <w:rsid w:val="005B7FD3"/>
    <w:rsid w:val="005C06EB"/>
    <w:rsid w:val="005C39C3"/>
    <w:rsid w:val="005C4203"/>
    <w:rsid w:val="005D4BF2"/>
    <w:rsid w:val="005E3877"/>
    <w:rsid w:val="005E49C0"/>
    <w:rsid w:val="005E5495"/>
    <w:rsid w:val="006010E7"/>
    <w:rsid w:val="0060255E"/>
    <w:rsid w:val="006036EC"/>
    <w:rsid w:val="00603C0F"/>
    <w:rsid w:val="0061783A"/>
    <w:rsid w:val="0062304E"/>
    <w:rsid w:val="00624861"/>
    <w:rsid w:val="00627209"/>
    <w:rsid w:val="00637A46"/>
    <w:rsid w:val="00641F26"/>
    <w:rsid w:val="00651FE6"/>
    <w:rsid w:val="0065542D"/>
    <w:rsid w:val="00657DB9"/>
    <w:rsid w:val="00660C4F"/>
    <w:rsid w:val="006616A4"/>
    <w:rsid w:val="00674439"/>
    <w:rsid w:val="00680D0A"/>
    <w:rsid w:val="00681FA9"/>
    <w:rsid w:val="00682937"/>
    <w:rsid w:val="006863C7"/>
    <w:rsid w:val="006928AD"/>
    <w:rsid w:val="006A02C8"/>
    <w:rsid w:val="006A29EC"/>
    <w:rsid w:val="006C7D4F"/>
    <w:rsid w:val="006D32B5"/>
    <w:rsid w:val="006D4B64"/>
    <w:rsid w:val="006F6729"/>
    <w:rsid w:val="007011A1"/>
    <w:rsid w:val="007240FE"/>
    <w:rsid w:val="00732181"/>
    <w:rsid w:val="00737055"/>
    <w:rsid w:val="00741597"/>
    <w:rsid w:val="007563E8"/>
    <w:rsid w:val="00767F9B"/>
    <w:rsid w:val="007732E9"/>
    <w:rsid w:val="00773C77"/>
    <w:rsid w:val="00776289"/>
    <w:rsid w:val="00790264"/>
    <w:rsid w:val="00794A0F"/>
    <w:rsid w:val="00795E9B"/>
    <w:rsid w:val="00797253"/>
    <w:rsid w:val="007A2522"/>
    <w:rsid w:val="007A713D"/>
    <w:rsid w:val="007B162A"/>
    <w:rsid w:val="007B2219"/>
    <w:rsid w:val="007B5324"/>
    <w:rsid w:val="007B564B"/>
    <w:rsid w:val="007D2FCA"/>
    <w:rsid w:val="00801C54"/>
    <w:rsid w:val="00811676"/>
    <w:rsid w:val="00813225"/>
    <w:rsid w:val="00820CB7"/>
    <w:rsid w:val="008259D3"/>
    <w:rsid w:val="0083006E"/>
    <w:rsid w:val="0083026B"/>
    <w:rsid w:val="00832818"/>
    <w:rsid w:val="0083292E"/>
    <w:rsid w:val="00834B63"/>
    <w:rsid w:val="0084106A"/>
    <w:rsid w:val="00841340"/>
    <w:rsid w:val="008540FD"/>
    <w:rsid w:val="008608C8"/>
    <w:rsid w:val="008625CA"/>
    <w:rsid w:val="008630DF"/>
    <w:rsid w:val="008638C5"/>
    <w:rsid w:val="00866666"/>
    <w:rsid w:val="00875A80"/>
    <w:rsid w:val="0088288C"/>
    <w:rsid w:val="00882BC2"/>
    <w:rsid w:val="008925EB"/>
    <w:rsid w:val="008A014D"/>
    <w:rsid w:val="008A062B"/>
    <w:rsid w:val="008B4E3F"/>
    <w:rsid w:val="008C22C8"/>
    <w:rsid w:val="008D2904"/>
    <w:rsid w:val="008D658B"/>
    <w:rsid w:val="008E6C6B"/>
    <w:rsid w:val="008F729E"/>
    <w:rsid w:val="0093375F"/>
    <w:rsid w:val="009339CA"/>
    <w:rsid w:val="0094124D"/>
    <w:rsid w:val="00943B3E"/>
    <w:rsid w:val="009476E1"/>
    <w:rsid w:val="00950A6F"/>
    <w:rsid w:val="00954D8C"/>
    <w:rsid w:val="00961DEA"/>
    <w:rsid w:val="009938DB"/>
    <w:rsid w:val="009A5856"/>
    <w:rsid w:val="009C27E7"/>
    <w:rsid w:val="009E4F1A"/>
    <w:rsid w:val="009E7384"/>
    <w:rsid w:val="009F20E3"/>
    <w:rsid w:val="009F7A3B"/>
    <w:rsid w:val="00A0511A"/>
    <w:rsid w:val="00A26D3C"/>
    <w:rsid w:val="00A338DB"/>
    <w:rsid w:val="00A42284"/>
    <w:rsid w:val="00A479EA"/>
    <w:rsid w:val="00A54FBA"/>
    <w:rsid w:val="00A65412"/>
    <w:rsid w:val="00A74ABF"/>
    <w:rsid w:val="00A763A7"/>
    <w:rsid w:val="00A818D2"/>
    <w:rsid w:val="00A84843"/>
    <w:rsid w:val="00A86329"/>
    <w:rsid w:val="00A910F3"/>
    <w:rsid w:val="00A92604"/>
    <w:rsid w:val="00AB1DF8"/>
    <w:rsid w:val="00AB6662"/>
    <w:rsid w:val="00AC3F03"/>
    <w:rsid w:val="00AC4012"/>
    <w:rsid w:val="00AE0F93"/>
    <w:rsid w:val="00AE4AE0"/>
    <w:rsid w:val="00AF4008"/>
    <w:rsid w:val="00B11667"/>
    <w:rsid w:val="00B129E7"/>
    <w:rsid w:val="00B321ED"/>
    <w:rsid w:val="00B46A74"/>
    <w:rsid w:val="00B53E39"/>
    <w:rsid w:val="00B56EF9"/>
    <w:rsid w:val="00B655ED"/>
    <w:rsid w:val="00B745C5"/>
    <w:rsid w:val="00B76EEF"/>
    <w:rsid w:val="00B818B4"/>
    <w:rsid w:val="00B8773D"/>
    <w:rsid w:val="00B93AD9"/>
    <w:rsid w:val="00BB57F7"/>
    <w:rsid w:val="00BC3CB1"/>
    <w:rsid w:val="00BC75F3"/>
    <w:rsid w:val="00BD1229"/>
    <w:rsid w:val="00BE12AB"/>
    <w:rsid w:val="00BF4EDB"/>
    <w:rsid w:val="00C12199"/>
    <w:rsid w:val="00C348D7"/>
    <w:rsid w:val="00C40971"/>
    <w:rsid w:val="00C410A2"/>
    <w:rsid w:val="00C54387"/>
    <w:rsid w:val="00C55822"/>
    <w:rsid w:val="00C569EC"/>
    <w:rsid w:val="00C65D02"/>
    <w:rsid w:val="00C660CB"/>
    <w:rsid w:val="00C668B2"/>
    <w:rsid w:val="00C86B8F"/>
    <w:rsid w:val="00C96059"/>
    <w:rsid w:val="00C97DB7"/>
    <w:rsid w:val="00CC1076"/>
    <w:rsid w:val="00CC17A9"/>
    <w:rsid w:val="00CC2F18"/>
    <w:rsid w:val="00CE68E6"/>
    <w:rsid w:val="00CE7156"/>
    <w:rsid w:val="00CF0EA3"/>
    <w:rsid w:val="00D03612"/>
    <w:rsid w:val="00D15AD1"/>
    <w:rsid w:val="00D2078F"/>
    <w:rsid w:val="00D239ED"/>
    <w:rsid w:val="00D26A17"/>
    <w:rsid w:val="00D30A3E"/>
    <w:rsid w:val="00D44127"/>
    <w:rsid w:val="00D57219"/>
    <w:rsid w:val="00D61E6D"/>
    <w:rsid w:val="00D65B3E"/>
    <w:rsid w:val="00D75A05"/>
    <w:rsid w:val="00D75C1A"/>
    <w:rsid w:val="00D82453"/>
    <w:rsid w:val="00D961B3"/>
    <w:rsid w:val="00DA5021"/>
    <w:rsid w:val="00DA5891"/>
    <w:rsid w:val="00DA6B28"/>
    <w:rsid w:val="00DB1C09"/>
    <w:rsid w:val="00DC5540"/>
    <w:rsid w:val="00DD6A17"/>
    <w:rsid w:val="00DD7F0B"/>
    <w:rsid w:val="00DF454E"/>
    <w:rsid w:val="00DF62EE"/>
    <w:rsid w:val="00DF7A9A"/>
    <w:rsid w:val="00E01C89"/>
    <w:rsid w:val="00E03C8A"/>
    <w:rsid w:val="00E048E7"/>
    <w:rsid w:val="00E05889"/>
    <w:rsid w:val="00E124E7"/>
    <w:rsid w:val="00E17128"/>
    <w:rsid w:val="00E53254"/>
    <w:rsid w:val="00E60D34"/>
    <w:rsid w:val="00E66793"/>
    <w:rsid w:val="00E73D1E"/>
    <w:rsid w:val="00E948B5"/>
    <w:rsid w:val="00E97DA6"/>
    <w:rsid w:val="00EA793C"/>
    <w:rsid w:val="00EA7C1F"/>
    <w:rsid w:val="00EB420D"/>
    <w:rsid w:val="00EC7408"/>
    <w:rsid w:val="00EC7DB1"/>
    <w:rsid w:val="00ED0AB2"/>
    <w:rsid w:val="00F03238"/>
    <w:rsid w:val="00F12543"/>
    <w:rsid w:val="00F22200"/>
    <w:rsid w:val="00F25D26"/>
    <w:rsid w:val="00F26CF8"/>
    <w:rsid w:val="00F30586"/>
    <w:rsid w:val="00F375F9"/>
    <w:rsid w:val="00F51E9F"/>
    <w:rsid w:val="00F53DB4"/>
    <w:rsid w:val="00F66F68"/>
    <w:rsid w:val="00F678D6"/>
    <w:rsid w:val="00F77E8C"/>
    <w:rsid w:val="00F80572"/>
    <w:rsid w:val="00F9362E"/>
    <w:rsid w:val="00F9539D"/>
    <w:rsid w:val="00FA2420"/>
    <w:rsid w:val="00FA4042"/>
    <w:rsid w:val="00FA5C3D"/>
    <w:rsid w:val="00FB37CC"/>
    <w:rsid w:val="00FB695C"/>
    <w:rsid w:val="00FC0042"/>
    <w:rsid w:val="00FC0B63"/>
    <w:rsid w:val="00FC5030"/>
    <w:rsid w:val="00FD075F"/>
    <w:rsid w:val="00FD410C"/>
    <w:rsid w:val="00FE1FB3"/>
    <w:rsid w:val="00FF02F2"/>
    <w:rsid w:val="00FF65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624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50A6F"/>
  </w:style>
  <w:style w:type="paragraph" w:styleId="Heading1">
    <w:name w:val="heading 1"/>
    <w:basedOn w:val="IntenseQuote"/>
    <w:next w:val="Normal"/>
    <w:link w:val="Heading1Char"/>
    <w:uiPriority w:val="9"/>
    <w:qFormat/>
    <w:rsid w:val="001B6A34"/>
    <w:pPr>
      <w:keepNext/>
      <w:keepLines/>
      <w:spacing w:before="240"/>
      <w:outlineLvl w:val="0"/>
    </w:pPr>
    <w:rPr>
      <w:rFonts w:eastAsiaTheme="majorEastAsia" w:cstheme="majorBidi"/>
      <w:color w:val="2E74B5" w:themeColor="accent1" w:themeShade="BF"/>
      <w:szCs w:val="32"/>
    </w:rPr>
  </w:style>
  <w:style w:type="paragraph" w:styleId="Heading2">
    <w:name w:val="heading 2"/>
    <w:basedOn w:val="Normal"/>
    <w:next w:val="Normal"/>
    <w:link w:val="Heading2Char"/>
    <w:uiPriority w:val="9"/>
    <w:unhideWhenUsed/>
    <w:qFormat/>
    <w:rsid w:val="00641F2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1F2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A34"/>
    <w:rPr>
      <w:rFonts w:eastAsiaTheme="majorEastAsia" w:cstheme="majorBidi"/>
      <w:iCs/>
      <w:color w:val="2E74B5" w:themeColor="accent1" w:themeShade="BF"/>
      <w:sz w:val="32"/>
      <w:szCs w:val="32"/>
    </w:rPr>
  </w:style>
  <w:style w:type="paragraph" w:styleId="IntenseQuote">
    <w:name w:val="Intense Quote"/>
    <w:basedOn w:val="Normal"/>
    <w:next w:val="Normal"/>
    <w:link w:val="IntenseQuoteChar"/>
    <w:uiPriority w:val="30"/>
    <w:qFormat/>
    <w:rsid w:val="00732181"/>
    <w:pPr>
      <w:pBdr>
        <w:top w:val="single" w:sz="4" w:space="6" w:color="5B9BD5" w:themeColor="accent1"/>
        <w:bottom w:val="single" w:sz="4" w:space="6" w:color="5B9BD5" w:themeColor="accent1"/>
      </w:pBdr>
      <w:spacing w:before="120" w:after="120"/>
      <w:jc w:val="center"/>
    </w:pPr>
    <w:rPr>
      <w:iCs/>
      <w:color w:val="4085C6"/>
      <w:sz w:val="32"/>
    </w:rPr>
  </w:style>
  <w:style w:type="character" w:customStyle="1" w:styleId="IntenseQuoteChar">
    <w:name w:val="Intense Quote Char"/>
    <w:basedOn w:val="DefaultParagraphFont"/>
    <w:link w:val="IntenseQuote"/>
    <w:uiPriority w:val="30"/>
    <w:rsid w:val="00732181"/>
    <w:rPr>
      <w:iCs/>
      <w:color w:val="4085C6"/>
      <w:sz w:val="32"/>
    </w:rPr>
  </w:style>
  <w:style w:type="character" w:styleId="Strong">
    <w:name w:val="Strong"/>
    <w:basedOn w:val="DefaultParagraphFont"/>
    <w:uiPriority w:val="22"/>
    <w:qFormat/>
    <w:rsid w:val="00732181"/>
    <w:rPr>
      <w:b/>
      <w:bCs/>
    </w:rPr>
  </w:style>
  <w:style w:type="paragraph" w:styleId="ListParagraph">
    <w:name w:val="List Paragraph"/>
    <w:basedOn w:val="Normal"/>
    <w:uiPriority w:val="34"/>
    <w:qFormat/>
    <w:rsid w:val="000D33D6"/>
    <w:pPr>
      <w:ind w:left="720"/>
      <w:contextualSpacing/>
    </w:pPr>
  </w:style>
  <w:style w:type="character" w:styleId="Hyperlink">
    <w:name w:val="Hyperlink"/>
    <w:basedOn w:val="DefaultParagraphFont"/>
    <w:uiPriority w:val="99"/>
    <w:unhideWhenUsed/>
    <w:rsid w:val="00DD7F0B"/>
    <w:rPr>
      <w:color w:val="0563C1" w:themeColor="hyperlink"/>
      <w:u w:val="single"/>
    </w:rPr>
  </w:style>
  <w:style w:type="table" w:styleId="TableGrid">
    <w:name w:val="Table Grid"/>
    <w:basedOn w:val="TableNormal"/>
    <w:uiPriority w:val="39"/>
    <w:rsid w:val="00E532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E53254"/>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11">
    <w:name w:val="Grid Table 6 Colorful - Accent 11"/>
    <w:basedOn w:val="TableNormal"/>
    <w:uiPriority w:val="51"/>
    <w:rsid w:val="007732E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6A02C8"/>
    <w:rPr>
      <w:sz w:val="18"/>
      <w:szCs w:val="18"/>
    </w:rPr>
  </w:style>
  <w:style w:type="paragraph" w:styleId="CommentText">
    <w:name w:val="annotation text"/>
    <w:basedOn w:val="Normal"/>
    <w:link w:val="CommentTextChar"/>
    <w:uiPriority w:val="99"/>
    <w:semiHidden/>
    <w:unhideWhenUsed/>
    <w:rsid w:val="006A02C8"/>
  </w:style>
  <w:style w:type="character" w:customStyle="1" w:styleId="CommentTextChar">
    <w:name w:val="Comment Text Char"/>
    <w:basedOn w:val="DefaultParagraphFont"/>
    <w:link w:val="CommentText"/>
    <w:uiPriority w:val="99"/>
    <w:semiHidden/>
    <w:rsid w:val="006A02C8"/>
  </w:style>
  <w:style w:type="paragraph" w:styleId="CommentSubject">
    <w:name w:val="annotation subject"/>
    <w:basedOn w:val="CommentText"/>
    <w:next w:val="CommentText"/>
    <w:link w:val="CommentSubjectChar"/>
    <w:uiPriority w:val="99"/>
    <w:semiHidden/>
    <w:unhideWhenUsed/>
    <w:rsid w:val="006A02C8"/>
    <w:rPr>
      <w:b/>
      <w:bCs/>
      <w:sz w:val="20"/>
      <w:szCs w:val="20"/>
    </w:rPr>
  </w:style>
  <w:style w:type="character" w:customStyle="1" w:styleId="CommentSubjectChar">
    <w:name w:val="Comment Subject Char"/>
    <w:basedOn w:val="CommentTextChar"/>
    <w:link w:val="CommentSubject"/>
    <w:uiPriority w:val="99"/>
    <w:semiHidden/>
    <w:rsid w:val="006A02C8"/>
    <w:rPr>
      <w:b/>
      <w:bCs/>
      <w:sz w:val="20"/>
      <w:szCs w:val="20"/>
    </w:rPr>
  </w:style>
  <w:style w:type="paragraph" w:styleId="BalloonText">
    <w:name w:val="Balloon Text"/>
    <w:basedOn w:val="Normal"/>
    <w:link w:val="BalloonTextChar"/>
    <w:uiPriority w:val="99"/>
    <w:semiHidden/>
    <w:unhideWhenUsed/>
    <w:rsid w:val="006A02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02C8"/>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4D16FA"/>
    <w:rPr>
      <w:color w:val="954F72" w:themeColor="followedHyperlink"/>
      <w:u w:val="single"/>
    </w:rPr>
  </w:style>
  <w:style w:type="table" w:styleId="ListTable4-Accent1">
    <w:name w:val="List Table 4 Accent 1"/>
    <w:basedOn w:val="TableNormal"/>
    <w:uiPriority w:val="49"/>
    <w:rsid w:val="008F729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192DE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1">
    <w:name w:val="toc 1"/>
    <w:basedOn w:val="Normal"/>
    <w:next w:val="Normal"/>
    <w:autoRedefine/>
    <w:uiPriority w:val="39"/>
    <w:unhideWhenUsed/>
    <w:rsid w:val="000211D0"/>
    <w:pPr>
      <w:spacing w:before="120"/>
    </w:pPr>
    <w:rPr>
      <w:rFonts w:asciiTheme="majorHAnsi" w:hAnsiTheme="majorHAnsi"/>
      <w:b/>
      <w:bCs/>
      <w:color w:val="0660B5"/>
    </w:rPr>
  </w:style>
  <w:style w:type="paragraph" w:styleId="TOC2">
    <w:name w:val="toc 2"/>
    <w:basedOn w:val="Normal"/>
    <w:next w:val="Normal"/>
    <w:autoRedefine/>
    <w:uiPriority w:val="39"/>
    <w:unhideWhenUsed/>
    <w:rsid w:val="001B6A34"/>
    <w:rPr>
      <w:sz w:val="22"/>
      <w:szCs w:val="22"/>
    </w:rPr>
  </w:style>
  <w:style w:type="paragraph" w:styleId="TOC3">
    <w:name w:val="toc 3"/>
    <w:basedOn w:val="Normal"/>
    <w:next w:val="Normal"/>
    <w:autoRedefine/>
    <w:uiPriority w:val="39"/>
    <w:unhideWhenUsed/>
    <w:rsid w:val="001B6A34"/>
    <w:pPr>
      <w:ind w:left="240"/>
    </w:pPr>
    <w:rPr>
      <w:i/>
      <w:iCs/>
      <w:sz w:val="22"/>
      <w:szCs w:val="22"/>
    </w:rPr>
  </w:style>
  <w:style w:type="paragraph" w:styleId="TOC4">
    <w:name w:val="toc 4"/>
    <w:basedOn w:val="Normal"/>
    <w:next w:val="Normal"/>
    <w:autoRedefine/>
    <w:uiPriority w:val="39"/>
    <w:unhideWhenUsed/>
    <w:rsid w:val="001B6A34"/>
    <w:pPr>
      <w:pBdr>
        <w:between w:val="double" w:sz="6" w:space="0" w:color="auto"/>
      </w:pBdr>
      <w:ind w:left="480"/>
    </w:pPr>
    <w:rPr>
      <w:sz w:val="20"/>
      <w:szCs w:val="20"/>
    </w:rPr>
  </w:style>
  <w:style w:type="paragraph" w:styleId="TOC5">
    <w:name w:val="toc 5"/>
    <w:basedOn w:val="Normal"/>
    <w:next w:val="Normal"/>
    <w:autoRedefine/>
    <w:uiPriority w:val="39"/>
    <w:unhideWhenUsed/>
    <w:rsid w:val="001B6A34"/>
    <w:pPr>
      <w:pBdr>
        <w:between w:val="double" w:sz="6" w:space="0" w:color="auto"/>
      </w:pBdr>
      <w:ind w:left="720"/>
    </w:pPr>
    <w:rPr>
      <w:sz w:val="20"/>
      <w:szCs w:val="20"/>
    </w:rPr>
  </w:style>
  <w:style w:type="paragraph" w:styleId="TOC6">
    <w:name w:val="toc 6"/>
    <w:basedOn w:val="Normal"/>
    <w:next w:val="Normal"/>
    <w:autoRedefine/>
    <w:uiPriority w:val="39"/>
    <w:unhideWhenUsed/>
    <w:rsid w:val="001B6A34"/>
    <w:pPr>
      <w:pBdr>
        <w:between w:val="double" w:sz="6" w:space="0" w:color="auto"/>
      </w:pBdr>
      <w:ind w:left="960"/>
    </w:pPr>
    <w:rPr>
      <w:sz w:val="20"/>
      <w:szCs w:val="20"/>
    </w:rPr>
  </w:style>
  <w:style w:type="paragraph" w:styleId="TOC7">
    <w:name w:val="toc 7"/>
    <w:basedOn w:val="Normal"/>
    <w:next w:val="Normal"/>
    <w:autoRedefine/>
    <w:uiPriority w:val="39"/>
    <w:unhideWhenUsed/>
    <w:rsid w:val="001B6A34"/>
    <w:pPr>
      <w:pBdr>
        <w:between w:val="double" w:sz="6" w:space="0" w:color="auto"/>
      </w:pBdr>
      <w:ind w:left="1200"/>
    </w:pPr>
    <w:rPr>
      <w:sz w:val="20"/>
      <w:szCs w:val="20"/>
    </w:rPr>
  </w:style>
  <w:style w:type="paragraph" w:styleId="TOC8">
    <w:name w:val="toc 8"/>
    <w:basedOn w:val="Normal"/>
    <w:next w:val="Normal"/>
    <w:autoRedefine/>
    <w:uiPriority w:val="39"/>
    <w:unhideWhenUsed/>
    <w:rsid w:val="001B6A34"/>
    <w:pPr>
      <w:pBdr>
        <w:between w:val="double" w:sz="6" w:space="0" w:color="auto"/>
      </w:pBdr>
      <w:ind w:left="1440"/>
    </w:pPr>
    <w:rPr>
      <w:sz w:val="20"/>
      <w:szCs w:val="20"/>
    </w:rPr>
  </w:style>
  <w:style w:type="paragraph" w:styleId="TOC9">
    <w:name w:val="toc 9"/>
    <w:basedOn w:val="Normal"/>
    <w:next w:val="Normal"/>
    <w:autoRedefine/>
    <w:uiPriority w:val="39"/>
    <w:unhideWhenUsed/>
    <w:rsid w:val="001B6A34"/>
    <w:pPr>
      <w:pBdr>
        <w:between w:val="double" w:sz="6" w:space="0" w:color="auto"/>
      </w:pBdr>
      <w:ind w:left="1680"/>
    </w:pPr>
    <w:rPr>
      <w:sz w:val="20"/>
      <w:szCs w:val="20"/>
    </w:rPr>
  </w:style>
  <w:style w:type="paragraph" w:styleId="Title">
    <w:name w:val="Title"/>
    <w:basedOn w:val="Normal"/>
    <w:next w:val="Normal"/>
    <w:link w:val="TitleChar"/>
    <w:uiPriority w:val="10"/>
    <w:qFormat/>
    <w:rsid w:val="000211D0"/>
    <w:pPr>
      <w:jc w:val="center"/>
    </w:pPr>
    <w:rPr>
      <w:rFonts w:asciiTheme="majorHAnsi" w:eastAsiaTheme="majorEastAsia" w:hAnsiTheme="majorHAnsi" w:cstheme="majorBidi"/>
      <w:color w:val="0660B5"/>
      <w:spacing w:val="-10"/>
      <w:kern w:val="32"/>
      <w:sz w:val="44"/>
      <w:szCs w:val="56"/>
    </w:rPr>
  </w:style>
  <w:style w:type="character" w:customStyle="1" w:styleId="TitleChar">
    <w:name w:val="Title Char"/>
    <w:basedOn w:val="DefaultParagraphFont"/>
    <w:link w:val="Title"/>
    <w:uiPriority w:val="10"/>
    <w:rsid w:val="000211D0"/>
    <w:rPr>
      <w:rFonts w:asciiTheme="majorHAnsi" w:eastAsiaTheme="majorEastAsia" w:hAnsiTheme="majorHAnsi" w:cstheme="majorBidi"/>
      <w:color w:val="0660B5"/>
      <w:spacing w:val="-10"/>
      <w:kern w:val="32"/>
      <w:sz w:val="44"/>
      <w:szCs w:val="56"/>
    </w:rPr>
  </w:style>
  <w:style w:type="paragraph" w:styleId="DocumentMap">
    <w:name w:val="Document Map"/>
    <w:basedOn w:val="Normal"/>
    <w:link w:val="DocumentMapChar"/>
    <w:uiPriority w:val="99"/>
    <w:semiHidden/>
    <w:unhideWhenUsed/>
    <w:rsid w:val="00AB1DF8"/>
    <w:rPr>
      <w:rFonts w:ascii="Times New Roman" w:hAnsi="Times New Roman" w:cs="Times New Roman"/>
    </w:rPr>
  </w:style>
  <w:style w:type="character" w:customStyle="1" w:styleId="DocumentMapChar">
    <w:name w:val="Document Map Char"/>
    <w:basedOn w:val="DefaultParagraphFont"/>
    <w:link w:val="DocumentMap"/>
    <w:uiPriority w:val="99"/>
    <w:semiHidden/>
    <w:rsid w:val="00AB1DF8"/>
    <w:rPr>
      <w:rFonts w:ascii="Times New Roman" w:hAnsi="Times New Roman" w:cs="Times New Roman"/>
    </w:rPr>
  </w:style>
  <w:style w:type="character" w:customStyle="1" w:styleId="Heading2Char">
    <w:name w:val="Heading 2 Char"/>
    <w:basedOn w:val="DefaultParagraphFont"/>
    <w:link w:val="Heading2"/>
    <w:uiPriority w:val="9"/>
    <w:rsid w:val="00641F2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41F26"/>
    <w:rPr>
      <w:rFonts w:asciiTheme="majorHAnsi" w:eastAsiaTheme="majorEastAsia" w:hAnsiTheme="majorHAnsi" w:cstheme="majorBidi"/>
      <w:color w:val="1F4D78" w:themeColor="accent1" w:themeShade="7F"/>
    </w:rPr>
  </w:style>
  <w:style w:type="paragraph" w:customStyle="1" w:styleId="Body1">
    <w:name w:val="Body 1"/>
    <w:rsid w:val="00A338DB"/>
    <w:pPr>
      <w:outlineLvl w:val="0"/>
    </w:pPr>
    <w:rPr>
      <w:rFonts w:ascii="Times New Roman" w:eastAsia="Arial Unicode MS" w:hAnsi="Times New Roman" w:cs="Times New Roman"/>
      <w:color w:val="000000"/>
      <w:szCs w:val="20"/>
      <w:u w:color="000000"/>
    </w:rPr>
  </w:style>
  <w:style w:type="paragraph" w:styleId="Caption">
    <w:name w:val="caption"/>
    <w:basedOn w:val="Normal"/>
    <w:next w:val="Normal"/>
    <w:uiPriority w:val="35"/>
    <w:unhideWhenUsed/>
    <w:qFormat/>
    <w:rsid w:val="00F53DB4"/>
    <w:pPr>
      <w:spacing w:after="200"/>
    </w:pPr>
    <w:rPr>
      <w:i/>
      <w:iCs/>
      <w:color w:val="44546A" w:themeColor="text2"/>
      <w:sz w:val="18"/>
      <w:szCs w:val="18"/>
    </w:rPr>
  </w:style>
  <w:style w:type="character" w:styleId="UnresolvedMention">
    <w:name w:val="Unresolved Mention"/>
    <w:basedOn w:val="DefaultParagraphFont"/>
    <w:uiPriority w:val="99"/>
    <w:rsid w:val="005C06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72082">
      <w:bodyDiv w:val="1"/>
      <w:marLeft w:val="0"/>
      <w:marRight w:val="0"/>
      <w:marTop w:val="0"/>
      <w:marBottom w:val="0"/>
      <w:divBdr>
        <w:top w:val="none" w:sz="0" w:space="0" w:color="auto"/>
        <w:left w:val="none" w:sz="0" w:space="0" w:color="auto"/>
        <w:bottom w:val="none" w:sz="0" w:space="0" w:color="auto"/>
        <w:right w:val="none" w:sz="0" w:space="0" w:color="auto"/>
      </w:divBdr>
    </w:div>
    <w:div w:id="302737401">
      <w:bodyDiv w:val="1"/>
      <w:marLeft w:val="0"/>
      <w:marRight w:val="0"/>
      <w:marTop w:val="0"/>
      <w:marBottom w:val="0"/>
      <w:divBdr>
        <w:top w:val="none" w:sz="0" w:space="0" w:color="auto"/>
        <w:left w:val="none" w:sz="0" w:space="0" w:color="auto"/>
        <w:bottom w:val="none" w:sz="0" w:space="0" w:color="auto"/>
        <w:right w:val="none" w:sz="0" w:space="0" w:color="auto"/>
      </w:divBdr>
    </w:div>
    <w:div w:id="915627316">
      <w:bodyDiv w:val="1"/>
      <w:marLeft w:val="0"/>
      <w:marRight w:val="0"/>
      <w:marTop w:val="0"/>
      <w:marBottom w:val="0"/>
      <w:divBdr>
        <w:top w:val="none" w:sz="0" w:space="0" w:color="auto"/>
        <w:left w:val="none" w:sz="0" w:space="0" w:color="auto"/>
        <w:bottom w:val="none" w:sz="0" w:space="0" w:color="auto"/>
        <w:right w:val="none" w:sz="0" w:space="0" w:color="auto"/>
      </w:divBdr>
    </w:div>
    <w:div w:id="925068022">
      <w:bodyDiv w:val="1"/>
      <w:marLeft w:val="0"/>
      <w:marRight w:val="0"/>
      <w:marTop w:val="0"/>
      <w:marBottom w:val="0"/>
      <w:divBdr>
        <w:top w:val="none" w:sz="0" w:space="0" w:color="auto"/>
        <w:left w:val="none" w:sz="0" w:space="0" w:color="auto"/>
        <w:bottom w:val="none" w:sz="0" w:space="0" w:color="auto"/>
        <w:right w:val="none" w:sz="0" w:space="0" w:color="auto"/>
      </w:divBdr>
    </w:div>
    <w:div w:id="941038489">
      <w:bodyDiv w:val="1"/>
      <w:marLeft w:val="0"/>
      <w:marRight w:val="0"/>
      <w:marTop w:val="0"/>
      <w:marBottom w:val="0"/>
      <w:divBdr>
        <w:top w:val="none" w:sz="0" w:space="0" w:color="auto"/>
        <w:left w:val="none" w:sz="0" w:space="0" w:color="auto"/>
        <w:bottom w:val="none" w:sz="0" w:space="0" w:color="auto"/>
        <w:right w:val="none" w:sz="0" w:space="0" w:color="auto"/>
      </w:divBdr>
    </w:div>
    <w:div w:id="1375738117">
      <w:bodyDiv w:val="1"/>
      <w:marLeft w:val="0"/>
      <w:marRight w:val="0"/>
      <w:marTop w:val="0"/>
      <w:marBottom w:val="0"/>
      <w:divBdr>
        <w:top w:val="none" w:sz="0" w:space="0" w:color="auto"/>
        <w:left w:val="none" w:sz="0" w:space="0" w:color="auto"/>
        <w:bottom w:val="none" w:sz="0" w:space="0" w:color="auto"/>
        <w:right w:val="none" w:sz="0" w:space="0" w:color="auto"/>
      </w:divBdr>
    </w:div>
    <w:div w:id="1408846705">
      <w:bodyDiv w:val="1"/>
      <w:marLeft w:val="0"/>
      <w:marRight w:val="0"/>
      <w:marTop w:val="0"/>
      <w:marBottom w:val="0"/>
      <w:divBdr>
        <w:top w:val="none" w:sz="0" w:space="0" w:color="auto"/>
        <w:left w:val="none" w:sz="0" w:space="0" w:color="auto"/>
        <w:bottom w:val="none" w:sz="0" w:space="0" w:color="auto"/>
        <w:right w:val="none" w:sz="0" w:space="0" w:color="auto"/>
      </w:divBdr>
    </w:div>
    <w:div w:id="1689407470">
      <w:bodyDiv w:val="1"/>
      <w:marLeft w:val="0"/>
      <w:marRight w:val="0"/>
      <w:marTop w:val="0"/>
      <w:marBottom w:val="0"/>
      <w:divBdr>
        <w:top w:val="none" w:sz="0" w:space="0" w:color="auto"/>
        <w:left w:val="none" w:sz="0" w:space="0" w:color="auto"/>
        <w:bottom w:val="none" w:sz="0" w:space="0" w:color="auto"/>
        <w:right w:val="none" w:sz="0" w:space="0" w:color="auto"/>
      </w:divBdr>
    </w:div>
    <w:div w:id="2119175815">
      <w:bodyDiv w:val="1"/>
      <w:marLeft w:val="0"/>
      <w:marRight w:val="0"/>
      <w:marTop w:val="0"/>
      <w:marBottom w:val="0"/>
      <w:divBdr>
        <w:top w:val="none" w:sz="0" w:space="0" w:color="auto"/>
        <w:left w:val="none" w:sz="0" w:space="0" w:color="auto"/>
        <w:bottom w:val="none" w:sz="0" w:space="0" w:color="auto"/>
        <w:right w:val="none" w:sz="0" w:space="0" w:color="auto"/>
      </w:divBdr>
    </w:div>
    <w:div w:id="2119594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mich.edu/resources-support/other-support/north-central-policies-resources/student-handbook-a-rights-responsibilities.html" TargetMode="External"/><Relationship Id="rId13" Type="http://schemas.openxmlformats.org/officeDocument/2006/relationships/hyperlink" Target="https://www.ncmich.edu/resources-support/help-desk.html" TargetMode="External"/><Relationship Id="rId18" Type="http://schemas.openxmlformats.org/officeDocument/2006/relationships/hyperlink" Target="mailto:writingcenter@ncmich.edu"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cmich.edu/about-us/facts-resources/hours.html" TargetMode="External"/><Relationship Id="rId7" Type="http://schemas.openxmlformats.org/officeDocument/2006/relationships/hyperlink" Target="http://www.ncmich.edu/resources-support/other-support/north-central-policies-resources/student-handbook-a-rights-responsibilities.html" TargetMode="External"/><Relationship Id="rId12" Type="http://schemas.openxmlformats.org/officeDocument/2006/relationships/hyperlink" Target="mailto:helpdesk@ncmich.edu" TargetMode="External"/><Relationship Id="rId17" Type="http://schemas.openxmlformats.org/officeDocument/2006/relationships/hyperlink" Target="mailto:https://ncmcwritingcenter.simplybook.me/v2/" TargetMode="External"/><Relationship Id="rId25" Type="http://schemas.openxmlformats.org/officeDocument/2006/relationships/hyperlink" Target="http://www.ncmich.edu/resources-support/" TargetMode="External"/><Relationship Id="rId2" Type="http://schemas.openxmlformats.org/officeDocument/2006/relationships/styles" Target="styles.xml"/><Relationship Id="rId16" Type="http://schemas.openxmlformats.org/officeDocument/2006/relationships/hyperlink" Target="http://www.ncmich.edu/about-us/facts-resources/hours.html" TargetMode="External"/><Relationship Id="rId20" Type="http://schemas.openxmlformats.org/officeDocument/2006/relationships/hyperlink" Target="http://www.ncmich.edu/resources-support/academic-support/tutoring.html" TargetMode="External"/><Relationship Id="rId1" Type="http://schemas.openxmlformats.org/officeDocument/2006/relationships/numbering" Target="numbering.xml"/><Relationship Id="rId6" Type="http://schemas.openxmlformats.org/officeDocument/2006/relationships/hyperlink" Target="https://zoom.us/j/7943762001" TargetMode="External"/><Relationship Id="rId11" Type="http://schemas.openxmlformats.org/officeDocument/2006/relationships/hyperlink" Target="http://www.ncmich.edu/ncmc-portal" TargetMode="External"/><Relationship Id="rId24" Type="http://schemas.openxmlformats.org/officeDocument/2006/relationships/hyperlink" Target="mailto:mmummaw@ncmich.edu" TargetMode="External"/><Relationship Id="rId5" Type="http://schemas.openxmlformats.org/officeDocument/2006/relationships/image" Target="media/image1.png"/><Relationship Id="rId15" Type="http://schemas.openxmlformats.org/officeDocument/2006/relationships/hyperlink" Target="mailto:library@ncmich.edu" TargetMode="External"/><Relationship Id="rId23" Type="http://schemas.openxmlformats.org/officeDocument/2006/relationships/hyperlink" Target="mailto:campuscupboard@ncmich.edu" TargetMode="External"/><Relationship Id="rId28" Type="http://schemas.openxmlformats.org/officeDocument/2006/relationships/theme" Target="theme/theme1.xml"/><Relationship Id="rId10" Type="http://schemas.openxmlformats.org/officeDocument/2006/relationships/hyperlink" Target="http://www.ncmich.edu/resources-support/other-support/north-central-policies-resources/student-handbook" TargetMode="External"/><Relationship Id="rId19" Type="http://schemas.openxmlformats.org/officeDocument/2006/relationships/hyperlink" Target="mailto:https://ncmcwritingcenter.simplybook.me/v2/" TargetMode="External"/><Relationship Id="rId4" Type="http://schemas.openxmlformats.org/officeDocument/2006/relationships/webSettings" Target="webSettings.xml"/><Relationship Id="rId9" Type="http://schemas.openxmlformats.org/officeDocument/2006/relationships/hyperlink" Target="http://www.ncmich.edu/resources-support/academic-support/learning-support-services/" TargetMode="External"/><Relationship Id="rId14" Type="http://schemas.openxmlformats.org/officeDocument/2006/relationships/hyperlink" Target="http://www.ncmich.edu/resources-support/library/" TargetMode="External"/><Relationship Id="rId22" Type="http://schemas.openxmlformats.org/officeDocument/2006/relationships/hyperlink" Target="http://www.ncmich.edu/about-us/facts-resources/hours.html"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12</Pages>
  <Words>3436</Words>
  <Characters>19590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Syllabus</vt:lpstr>
    </vt:vector>
  </TitlesOfParts>
  <Manager/>
  <Company/>
  <LinksUpToDate>false</LinksUpToDate>
  <CharactersWithSpaces>22981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North Central Michigan College</dc:creator>
  <cp:keywords/>
  <dc:description/>
  <cp:lastModifiedBy>Michael Malleis</cp:lastModifiedBy>
  <cp:revision>8</cp:revision>
  <cp:lastPrinted>2020-12-11T02:54:00Z</cp:lastPrinted>
  <dcterms:created xsi:type="dcterms:W3CDTF">2020-12-10T20:52:00Z</dcterms:created>
  <dcterms:modified xsi:type="dcterms:W3CDTF">2020-12-11T03:55:00Z</dcterms:modified>
  <cp:category/>
</cp:coreProperties>
</file>