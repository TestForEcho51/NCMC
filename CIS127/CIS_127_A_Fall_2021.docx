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DDCE" w14:textId="77777777" w:rsidR="00336906" w:rsidRDefault="00336906" w:rsidP="00110C04">
      <w:pPr>
        <w:jc w:val="right"/>
      </w:pPr>
      <w:r>
        <w:rPr>
          <w:noProof/>
        </w:rPr>
        <w:drawing>
          <wp:inline distT="0" distB="0" distL="0" distR="0" wp14:anchorId="4FBBC35A" wp14:editId="293F05AE">
            <wp:extent cx="1588135" cy="496730"/>
            <wp:effectExtent l="0" t="0" r="12065" b="11430"/>
            <wp:docPr id="1" name="Picture 1" descr="../../../Graphics/North%20Central%20logo/it's-what-matters-2015.png" title="North Central Michiga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North%20Central%20logo/it's-what-matters-20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5382" cy="511508"/>
                    </a:xfrm>
                    <a:prstGeom prst="rect">
                      <a:avLst/>
                    </a:prstGeom>
                    <a:noFill/>
                    <a:ln>
                      <a:noFill/>
                    </a:ln>
                  </pic:spPr>
                </pic:pic>
              </a:graphicData>
            </a:graphic>
          </wp:inline>
        </w:drawing>
      </w:r>
    </w:p>
    <w:p w14:paraId="1C4C204A" w14:textId="17B2FDE3" w:rsidR="00F51E9F" w:rsidRPr="00F51E9F" w:rsidRDefault="00D15AD1" w:rsidP="00790264">
      <w:pPr>
        <w:pStyle w:val="Title"/>
      </w:pPr>
      <w:r>
        <w:t>CIS 1</w:t>
      </w:r>
      <w:r w:rsidR="008D5761">
        <w:t>27</w:t>
      </w:r>
      <w:r w:rsidR="00F51E9F" w:rsidRPr="006928AD">
        <w:t xml:space="preserve"> </w:t>
      </w:r>
      <w:r w:rsidR="00336906" w:rsidRPr="006928AD">
        <w:t>Syllabus</w:t>
      </w:r>
      <w:r w:rsidR="00F51E9F" w:rsidRPr="006928AD">
        <w:br/>
      </w:r>
      <w:r>
        <w:rPr>
          <w:sz w:val="28"/>
          <w:szCs w:val="28"/>
        </w:rPr>
        <w:t xml:space="preserve">Introduction </w:t>
      </w:r>
      <w:proofErr w:type="gramStart"/>
      <w:r>
        <w:rPr>
          <w:sz w:val="28"/>
          <w:szCs w:val="28"/>
        </w:rPr>
        <w:t>To</w:t>
      </w:r>
      <w:proofErr w:type="gramEnd"/>
      <w:r>
        <w:rPr>
          <w:sz w:val="28"/>
          <w:szCs w:val="28"/>
        </w:rPr>
        <w:t xml:space="preserve"> </w:t>
      </w:r>
      <w:r w:rsidR="008D5761">
        <w:rPr>
          <w:sz w:val="28"/>
          <w:szCs w:val="28"/>
        </w:rPr>
        <w:t>Information Security</w:t>
      </w:r>
      <w:r w:rsidR="004231BF">
        <w:rPr>
          <w:sz w:val="28"/>
          <w:szCs w:val="28"/>
        </w:rPr>
        <w:t xml:space="preserve"> </w:t>
      </w:r>
      <w:r w:rsidR="00FC5030">
        <w:rPr>
          <w:sz w:val="28"/>
          <w:szCs w:val="28"/>
        </w:rPr>
        <w:t>–</w:t>
      </w:r>
      <w:r w:rsidR="00F51E9F" w:rsidRPr="006928AD">
        <w:rPr>
          <w:sz w:val="28"/>
          <w:szCs w:val="28"/>
        </w:rPr>
        <w:t xml:space="preserve"> </w:t>
      </w:r>
      <w:r w:rsidR="008D5761">
        <w:rPr>
          <w:sz w:val="28"/>
          <w:szCs w:val="28"/>
        </w:rPr>
        <w:t>Fall</w:t>
      </w:r>
      <w:r w:rsidR="007240FE">
        <w:rPr>
          <w:sz w:val="28"/>
          <w:szCs w:val="28"/>
        </w:rPr>
        <w:t xml:space="preserve"> 202</w:t>
      </w:r>
      <w:r w:rsidR="00104B5A">
        <w:rPr>
          <w:sz w:val="28"/>
          <w:szCs w:val="28"/>
        </w:rPr>
        <w:t>1</w:t>
      </w:r>
    </w:p>
    <w:p w14:paraId="07041486" w14:textId="77777777" w:rsidR="00336906" w:rsidRDefault="00336906" w:rsidP="00336906"/>
    <w:p w14:paraId="58E7E256" w14:textId="7B68FF1B" w:rsidR="005E3877" w:rsidRDefault="001B6A34">
      <w:pPr>
        <w:pStyle w:val="TOC1"/>
        <w:tabs>
          <w:tab w:val="right" w:leader="dot" w:pos="10214"/>
        </w:tabs>
        <w:rPr>
          <w:rFonts w:asciiTheme="minorHAnsi" w:eastAsiaTheme="minorEastAsia" w:hAnsiTheme="minorHAnsi"/>
          <w:b w:val="0"/>
          <w:bCs w:val="0"/>
          <w:noProof/>
          <w:color w:val="auto"/>
        </w:rPr>
      </w:pPr>
      <w:r w:rsidRPr="006928AD">
        <w:fldChar w:fldCharType="begin"/>
      </w:r>
      <w:r w:rsidRPr="006928AD">
        <w:instrText xml:space="preserve"> TOC \o "1-3" </w:instrText>
      </w:r>
      <w:r w:rsidRPr="006928AD">
        <w:fldChar w:fldCharType="separate"/>
      </w:r>
      <w:r w:rsidR="005E3877">
        <w:rPr>
          <w:noProof/>
        </w:rPr>
        <w:t>Section 1: Course Overview</w:t>
      </w:r>
      <w:r w:rsidR="005E3877">
        <w:rPr>
          <w:noProof/>
        </w:rPr>
        <w:tab/>
      </w:r>
      <w:r w:rsidR="005E3877">
        <w:rPr>
          <w:noProof/>
        </w:rPr>
        <w:fldChar w:fldCharType="begin"/>
      </w:r>
      <w:r w:rsidR="005E3877">
        <w:rPr>
          <w:noProof/>
        </w:rPr>
        <w:instrText xml:space="preserve"> PAGEREF _Toc26514506 \h </w:instrText>
      </w:r>
      <w:r w:rsidR="005E3877">
        <w:rPr>
          <w:noProof/>
        </w:rPr>
      </w:r>
      <w:r w:rsidR="005E3877">
        <w:rPr>
          <w:noProof/>
        </w:rPr>
        <w:fldChar w:fldCharType="separate"/>
      </w:r>
      <w:r w:rsidR="000E2F20">
        <w:rPr>
          <w:noProof/>
        </w:rPr>
        <w:t>1</w:t>
      </w:r>
      <w:r w:rsidR="005E3877">
        <w:rPr>
          <w:noProof/>
        </w:rPr>
        <w:fldChar w:fldCharType="end"/>
      </w:r>
    </w:p>
    <w:p w14:paraId="52E2E0F9" w14:textId="20279588"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2: Course Material and Tech Requirements</w:t>
      </w:r>
      <w:r>
        <w:rPr>
          <w:noProof/>
        </w:rPr>
        <w:tab/>
      </w:r>
      <w:r>
        <w:rPr>
          <w:noProof/>
        </w:rPr>
        <w:fldChar w:fldCharType="begin"/>
      </w:r>
      <w:r>
        <w:rPr>
          <w:noProof/>
        </w:rPr>
        <w:instrText xml:space="preserve"> PAGEREF _Toc26514507 \h </w:instrText>
      </w:r>
      <w:r>
        <w:rPr>
          <w:noProof/>
        </w:rPr>
      </w:r>
      <w:r>
        <w:rPr>
          <w:noProof/>
        </w:rPr>
        <w:fldChar w:fldCharType="separate"/>
      </w:r>
      <w:r w:rsidR="000E2F20">
        <w:rPr>
          <w:noProof/>
        </w:rPr>
        <w:t>2</w:t>
      </w:r>
      <w:r>
        <w:rPr>
          <w:noProof/>
        </w:rPr>
        <w:fldChar w:fldCharType="end"/>
      </w:r>
    </w:p>
    <w:p w14:paraId="64DD813A" w14:textId="01F81403"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3: Communication Policy</w:t>
      </w:r>
      <w:r>
        <w:rPr>
          <w:noProof/>
        </w:rPr>
        <w:tab/>
      </w:r>
      <w:r>
        <w:rPr>
          <w:noProof/>
        </w:rPr>
        <w:fldChar w:fldCharType="begin"/>
      </w:r>
      <w:r>
        <w:rPr>
          <w:noProof/>
        </w:rPr>
        <w:instrText xml:space="preserve"> PAGEREF _Toc26514508 \h </w:instrText>
      </w:r>
      <w:r>
        <w:rPr>
          <w:noProof/>
        </w:rPr>
      </w:r>
      <w:r>
        <w:rPr>
          <w:noProof/>
        </w:rPr>
        <w:fldChar w:fldCharType="separate"/>
      </w:r>
      <w:r w:rsidR="000E2F20">
        <w:rPr>
          <w:noProof/>
        </w:rPr>
        <w:t>3</w:t>
      </w:r>
      <w:r>
        <w:rPr>
          <w:noProof/>
        </w:rPr>
        <w:fldChar w:fldCharType="end"/>
      </w:r>
    </w:p>
    <w:p w14:paraId="20B386EF" w14:textId="7F3903F2"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4: Other Policies</w:t>
      </w:r>
      <w:r>
        <w:rPr>
          <w:noProof/>
        </w:rPr>
        <w:tab/>
      </w:r>
      <w:r>
        <w:rPr>
          <w:noProof/>
        </w:rPr>
        <w:fldChar w:fldCharType="begin"/>
      </w:r>
      <w:r>
        <w:rPr>
          <w:noProof/>
        </w:rPr>
        <w:instrText xml:space="preserve"> PAGEREF _Toc26514509 \h </w:instrText>
      </w:r>
      <w:r>
        <w:rPr>
          <w:noProof/>
        </w:rPr>
      </w:r>
      <w:r>
        <w:rPr>
          <w:noProof/>
        </w:rPr>
        <w:fldChar w:fldCharType="separate"/>
      </w:r>
      <w:r w:rsidR="000E2F20">
        <w:rPr>
          <w:noProof/>
        </w:rPr>
        <w:t>4</w:t>
      </w:r>
      <w:r>
        <w:rPr>
          <w:noProof/>
        </w:rPr>
        <w:fldChar w:fldCharType="end"/>
      </w:r>
    </w:p>
    <w:p w14:paraId="224C31C7" w14:textId="0151BEF2"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5: Grading</w:t>
      </w:r>
      <w:r>
        <w:rPr>
          <w:noProof/>
        </w:rPr>
        <w:tab/>
      </w:r>
      <w:r>
        <w:rPr>
          <w:noProof/>
        </w:rPr>
        <w:fldChar w:fldCharType="begin"/>
      </w:r>
      <w:r>
        <w:rPr>
          <w:noProof/>
        </w:rPr>
        <w:instrText xml:space="preserve"> PAGEREF _Toc26514510 \h </w:instrText>
      </w:r>
      <w:r>
        <w:rPr>
          <w:noProof/>
        </w:rPr>
      </w:r>
      <w:r>
        <w:rPr>
          <w:noProof/>
        </w:rPr>
        <w:fldChar w:fldCharType="separate"/>
      </w:r>
      <w:r w:rsidR="000E2F20">
        <w:rPr>
          <w:noProof/>
        </w:rPr>
        <w:t>5</w:t>
      </w:r>
      <w:r>
        <w:rPr>
          <w:noProof/>
        </w:rPr>
        <w:fldChar w:fldCharType="end"/>
      </w:r>
    </w:p>
    <w:p w14:paraId="601E668C" w14:textId="65F80C02"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6: Student Resources &amp; Support</w:t>
      </w:r>
      <w:r>
        <w:rPr>
          <w:noProof/>
        </w:rPr>
        <w:tab/>
      </w:r>
      <w:r>
        <w:rPr>
          <w:noProof/>
        </w:rPr>
        <w:fldChar w:fldCharType="begin"/>
      </w:r>
      <w:r>
        <w:rPr>
          <w:noProof/>
        </w:rPr>
        <w:instrText xml:space="preserve"> PAGEREF _Toc26514511 \h </w:instrText>
      </w:r>
      <w:r>
        <w:rPr>
          <w:noProof/>
        </w:rPr>
      </w:r>
      <w:r>
        <w:rPr>
          <w:noProof/>
        </w:rPr>
        <w:fldChar w:fldCharType="separate"/>
      </w:r>
      <w:r w:rsidR="000E2F20">
        <w:rPr>
          <w:noProof/>
        </w:rPr>
        <w:t>6</w:t>
      </w:r>
      <w:r>
        <w:rPr>
          <w:noProof/>
        </w:rPr>
        <w:fldChar w:fldCharType="end"/>
      </w:r>
    </w:p>
    <w:p w14:paraId="0950FF1A" w14:textId="0810BC01"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7: Schedule</w:t>
      </w:r>
      <w:r>
        <w:rPr>
          <w:noProof/>
        </w:rPr>
        <w:tab/>
      </w:r>
      <w:r>
        <w:rPr>
          <w:noProof/>
        </w:rPr>
        <w:fldChar w:fldCharType="begin"/>
      </w:r>
      <w:r>
        <w:rPr>
          <w:noProof/>
        </w:rPr>
        <w:instrText xml:space="preserve"> PAGEREF _Toc26514512 \h </w:instrText>
      </w:r>
      <w:r>
        <w:rPr>
          <w:noProof/>
        </w:rPr>
      </w:r>
      <w:r>
        <w:rPr>
          <w:noProof/>
        </w:rPr>
        <w:fldChar w:fldCharType="separate"/>
      </w:r>
      <w:r w:rsidR="000E2F20">
        <w:rPr>
          <w:noProof/>
        </w:rPr>
        <w:t>10</w:t>
      </w:r>
      <w:r>
        <w:rPr>
          <w:noProof/>
        </w:rPr>
        <w:fldChar w:fldCharType="end"/>
      </w:r>
    </w:p>
    <w:p w14:paraId="0E03BEA7" w14:textId="03572DB0" w:rsidR="001B6A34" w:rsidRDefault="001B6A34" w:rsidP="00336906">
      <w:r w:rsidRPr="006928AD">
        <w:fldChar w:fldCharType="end"/>
      </w:r>
    </w:p>
    <w:p w14:paraId="4294009E" w14:textId="6C87ED1E" w:rsidR="00336906" w:rsidRDefault="00336906" w:rsidP="001B6A34">
      <w:pPr>
        <w:pStyle w:val="Heading1"/>
      </w:pPr>
      <w:bookmarkStart w:id="0" w:name="_Toc26514506"/>
      <w:r>
        <w:t>Section 1: Course Overview</w:t>
      </w:r>
      <w:bookmarkEnd w:id="0"/>
    </w:p>
    <w:p w14:paraId="6854C4AD" w14:textId="77777777" w:rsidR="00336906" w:rsidRDefault="00336906" w:rsidP="00336906"/>
    <w:p w14:paraId="08B7B592" w14:textId="77777777" w:rsidR="00E948B5" w:rsidRPr="006928AD" w:rsidRDefault="00E948B5" w:rsidP="00E948B5">
      <w:pPr>
        <w:spacing w:after="120"/>
        <w:rPr>
          <w:rStyle w:val="Strong"/>
          <w:sz w:val="28"/>
          <w:szCs w:val="28"/>
        </w:rPr>
      </w:pPr>
      <w:r w:rsidRPr="006928AD">
        <w:rPr>
          <w:rStyle w:val="Strong"/>
          <w:sz w:val="28"/>
          <w:szCs w:val="28"/>
        </w:rPr>
        <w:t>Instructor</w:t>
      </w:r>
    </w:p>
    <w:p w14:paraId="1DF66A13" w14:textId="7093BDF7" w:rsidR="00E948B5" w:rsidRDefault="00D15AD1" w:rsidP="00E948B5">
      <w:pPr>
        <w:rPr>
          <w:b/>
        </w:rPr>
      </w:pPr>
      <w:r>
        <w:rPr>
          <w:b/>
        </w:rPr>
        <w:t>Michael Malleis</w:t>
      </w:r>
    </w:p>
    <w:p w14:paraId="6EEBAB35" w14:textId="12B1C247" w:rsidR="00D15AD1" w:rsidRPr="00D15AD1" w:rsidRDefault="00D15AD1" w:rsidP="00E948B5">
      <w:pPr>
        <w:rPr>
          <w:b/>
        </w:rPr>
      </w:pPr>
      <w:r>
        <w:rPr>
          <w:b/>
        </w:rPr>
        <w:t>Email: mmalleis@ncmich.edu</w:t>
      </w:r>
    </w:p>
    <w:p w14:paraId="31ABFD71" w14:textId="77777777" w:rsidR="00D15AD1" w:rsidRDefault="00D15AD1" w:rsidP="00732181">
      <w:pPr>
        <w:spacing w:after="120"/>
        <w:contextualSpacing/>
        <w:rPr>
          <w:b/>
          <w:bCs/>
        </w:rPr>
      </w:pPr>
      <w:r>
        <w:rPr>
          <w:b/>
          <w:bCs/>
        </w:rPr>
        <w:t xml:space="preserve">Phone: </w:t>
      </w:r>
      <w:r w:rsidRPr="00D15AD1">
        <w:rPr>
          <w:b/>
          <w:bCs/>
        </w:rPr>
        <w:t>(231) 348-6652</w:t>
      </w:r>
    </w:p>
    <w:p w14:paraId="62984354" w14:textId="46AE7519" w:rsidR="00104B5A" w:rsidRDefault="00CB305E" w:rsidP="00104B5A">
      <w:pPr>
        <w:spacing w:after="120"/>
        <w:contextualSpacing/>
      </w:pPr>
      <w:r>
        <w:rPr>
          <w:b/>
          <w:bCs/>
        </w:rPr>
        <w:t xml:space="preserve">Office Hours: </w:t>
      </w:r>
      <w:r w:rsidR="00104B5A">
        <w:t>Mondays 10:00 AM – 4:00 PM and Wednesdays 1:00 PM – 4:00 PM</w:t>
      </w:r>
    </w:p>
    <w:p w14:paraId="38842AC4" w14:textId="065BCCC1" w:rsidR="00E948B5" w:rsidRPr="00D15AD1" w:rsidRDefault="00CB305E" w:rsidP="00CB305E">
      <w:pPr>
        <w:spacing w:after="120"/>
        <w:contextualSpacing/>
        <w:rPr>
          <w:b/>
          <w:bCs/>
        </w:rPr>
      </w:pPr>
      <w:r>
        <w:rPr>
          <w:b/>
          <w:bCs/>
        </w:rPr>
        <w:t xml:space="preserve">Zoom Office Hours Link: </w:t>
      </w:r>
      <w:hyperlink r:id="rId6" w:history="1">
        <w:r w:rsidRPr="00F2037E">
          <w:rPr>
            <w:rStyle w:val="Hyperlink"/>
            <w:rFonts w:ascii="Lato" w:hAnsi="Lato"/>
            <w:shd w:val="clear" w:color="auto" w:fill="FFFFFF"/>
          </w:rPr>
          <w:t>https://zoom.us/j/7943762001</w:t>
        </w:r>
      </w:hyperlink>
      <w:r w:rsidR="00E948B5">
        <w:br/>
      </w:r>
    </w:p>
    <w:p w14:paraId="42E8801F" w14:textId="78E9B2FA" w:rsidR="00336906" w:rsidRPr="00E948B5" w:rsidRDefault="00732181" w:rsidP="00732181">
      <w:pPr>
        <w:spacing w:after="120"/>
        <w:rPr>
          <w:rStyle w:val="Strong"/>
          <w:b w:val="0"/>
          <w:bCs w:val="0"/>
        </w:rPr>
      </w:pPr>
      <w:r w:rsidRPr="006928AD">
        <w:rPr>
          <w:rStyle w:val="Strong"/>
          <w:sz w:val="28"/>
          <w:szCs w:val="28"/>
        </w:rPr>
        <w:t>Course Information</w:t>
      </w:r>
    </w:p>
    <w:p w14:paraId="60176E4E" w14:textId="7EC5F185" w:rsidR="00732181" w:rsidRDefault="00D15AD1" w:rsidP="00336906">
      <w:r>
        <w:t>CIS 1</w:t>
      </w:r>
      <w:r w:rsidR="008D5761">
        <w:t xml:space="preserve">27 </w:t>
      </w:r>
      <w:proofErr w:type="gramStart"/>
      <w:r w:rsidR="008D5761">
        <w:t>A</w:t>
      </w:r>
      <w:proofErr w:type="gramEnd"/>
      <w:r w:rsidR="008D5761">
        <w:t xml:space="preserve"> Introduction to Information Security </w:t>
      </w:r>
      <w:r w:rsidR="00FC5030">
        <w:br/>
      </w:r>
      <w:r w:rsidR="008D5761">
        <w:t>Fall</w:t>
      </w:r>
      <w:r w:rsidR="007240FE">
        <w:t xml:space="preserve"> 202</w:t>
      </w:r>
      <w:r w:rsidR="00104B5A">
        <w:t>1</w:t>
      </w:r>
    </w:p>
    <w:p w14:paraId="6A12B654" w14:textId="40A428C5" w:rsidR="00334688" w:rsidRDefault="008D5761" w:rsidP="00104B5A">
      <w:r>
        <w:t>Wednesday</w:t>
      </w:r>
      <w:r w:rsidR="0060255E">
        <w:t xml:space="preserve"> </w:t>
      </w:r>
      <w:r w:rsidR="00104B5A">
        <w:t>6</w:t>
      </w:r>
      <w:r w:rsidR="0060255E">
        <w:t xml:space="preserve">:00 PM – </w:t>
      </w:r>
      <w:r w:rsidR="00104B5A">
        <w:t>9:</w:t>
      </w:r>
      <w:r w:rsidR="0060255E">
        <w:t>5</w:t>
      </w:r>
      <w:r>
        <w:t>5</w:t>
      </w:r>
      <w:r w:rsidR="0060255E">
        <w:t xml:space="preserve"> PM</w:t>
      </w:r>
      <w:r w:rsidR="008506B5">
        <w:t xml:space="preserve"> BLC 49B</w:t>
      </w:r>
    </w:p>
    <w:p w14:paraId="2BEC5E42" w14:textId="77777777" w:rsidR="00E948B5" w:rsidRPr="00E948B5" w:rsidRDefault="00E948B5" w:rsidP="00E948B5">
      <w:pPr>
        <w:rPr>
          <w:rStyle w:val="Strong"/>
          <w:b w:val="0"/>
          <w:bCs w:val="0"/>
        </w:rPr>
      </w:pPr>
    </w:p>
    <w:p w14:paraId="78F7702D" w14:textId="1AEF5168" w:rsidR="00950A6F" w:rsidRPr="006928AD" w:rsidRDefault="00950A6F" w:rsidP="00950A6F">
      <w:pPr>
        <w:spacing w:after="120"/>
        <w:rPr>
          <w:rStyle w:val="Strong"/>
          <w:sz w:val="28"/>
          <w:szCs w:val="28"/>
        </w:rPr>
      </w:pPr>
      <w:r w:rsidRPr="006928AD">
        <w:rPr>
          <w:rStyle w:val="Strong"/>
          <w:sz w:val="28"/>
          <w:szCs w:val="28"/>
        </w:rPr>
        <w:t>Course Overview</w:t>
      </w:r>
    </w:p>
    <w:p w14:paraId="341F609C" w14:textId="32CA17BD" w:rsidR="008D5761" w:rsidRDefault="008D5761" w:rsidP="008D5761">
      <w:r w:rsidRPr="00D32D73">
        <w:rPr>
          <w:rFonts w:asciiTheme="minorHAnsi" w:hAnsiTheme="minorHAnsi"/>
        </w:rPr>
        <w:t xml:space="preserve">Students are introduced to the current risks and threats to an organization's data and a structured approach to safeguard these assets. The implications of the current trends cloud and </w:t>
      </w:r>
      <w:proofErr w:type="gramStart"/>
      <w:r w:rsidRPr="00D32D73">
        <w:rPr>
          <w:rFonts w:asciiTheme="minorHAnsi" w:hAnsiTheme="minorHAnsi"/>
        </w:rPr>
        <w:t>web based</w:t>
      </w:r>
      <w:proofErr w:type="gramEnd"/>
      <w:r w:rsidRPr="00D32D73">
        <w:rPr>
          <w:rFonts w:asciiTheme="minorHAnsi" w:hAnsiTheme="minorHAnsi"/>
        </w:rPr>
        <w:t xml:space="preserve"> services will be examined. Best practices for safe and secure interaction with digital information will be stressed. Computer hardware, operating systems, software, and devices are introduced from a security perspective. This course will provide a broad knowledge base necessary to continue in the Information Security field.</w:t>
      </w:r>
    </w:p>
    <w:p w14:paraId="0DFD8A0D" w14:textId="77777777" w:rsidR="008D5761" w:rsidRPr="00D32D73" w:rsidRDefault="008D5761" w:rsidP="008D5761">
      <w:pPr>
        <w:rPr>
          <w:rFonts w:asciiTheme="minorHAnsi" w:hAnsiTheme="minorHAnsi"/>
        </w:rPr>
      </w:pPr>
    </w:p>
    <w:p w14:paraId="564D8D11" w14:textId="4CD6A6CA" w:rsidR="00133C6C" w:rsidRPr="006928AD" w:rsidRDefault="00133C6C" w:rsidP="00133C6C">
      <w:pPr>
        <w:spacing w:after="120"/>
        <w:rPr>
          <w:rStyle w:val="Strong"/>
          <w:sz w:val="28"/>
          <w:szCs w:val="28"/>
        </w:rPr>
      </w:pPr>
      <w:r w:rsidRPr="006928AD">
        <w:rPr>
          <w:rStyle w:val="Strong"/>
          <w:sz w:val="28"/>
          <w:szCs w:val="28"/>
        </w:rPr>
        <w:t>Course Objectives</w:t>
      </w:r>
    </w:p>
    <w:p w14:paraId="105CE1C2" w14:textId="61631E10" w:rsidR="00133C6C" w:rsidRDefault="002E4FC0" w:rsidP="00336906">
      <w:r w:rsidRPr="006928AD">
        <w:t>To complete this course successfully, you will:</w:t>
      </w:r>
    </w:p>
    <w:p w14:paraId="328540B4" w14:textId="77777777" w:rsidR="000E4A07" w:rsidRPr="006928AD" w:rsidRDefault="000E4A07" w:rsidP="00336906"/>
    <w:p w14:paraId="1C13F7D3" w14:textId="77777777" w:rsidR="008D5761" w:rsidRPr="008D5761" w:rsidRDefault="008D5761" w:rsidP="008D5761">
      <w:pPr>
        <w:numPr>
          <w:ilvl w:val="0"/>
          <w:numId w:val="40"/>
        </w:numPr>
      </w:pPr>
      <w:r w:rsidRPr="008D5761">
        <w:t>Explain why security is essential in today’s digital world</w:t>
      </w:r>
    </w:p>
    <w:p w14:paraId="4517082F" w14:textId="77777777" w:rsidR="008D5761" w:rsidRPr="008D5761" w:rsidRDefault="008D5761" w:rsidP="008D5761">
      <w:pPr>
        <w:numPr>
          <w:ilvl w:val="0"/>
          <w:numId w:val="40"/>
        </w:numPr>
      </w:pPr>
      <w:r w:rsidRPr="008D5761">
        <w:lastRenderedPageBreak/>
        <w:t>Identify the goals of information security</w:t>
      </w:r>
    </w:p>
    <w:p w14:paraId="1FA1C533" w14:textId="77777777" w:rsidR="008D5761" w:rsidRPr="008D5761" w:rsidRDefault="008D5761" w:rsidP="008D5761">
      <w:pPr>
        <w:numPr>
          <w:ilvl w:val="0"/>
          <w:numId w:val="40"/>
        </w:numPr>
      </w:pPr>
      <w:r w:rsidRPr="008D5761">
        <w:t>Recognize common attacks and how to protect against them</w:t>
      </w:r>
    </w:p>
    <w:p w14:paraId="1C16EC01" w14:textId="77777777" w:rsidR="008D5761" w:rsidRPr="008D5761" w:rsidRDefault="008D5761" w:rsidP="008D5761">
      <w:pPr>
        <w:numPr>
          <w:ilvl w:val="0"/>
          <w:numId w:val="40"/>
        </w:numPr>
      </w:pPr>
      <w:r w:rsidRPr="008D5761">
        <w:t>Evaluate networks and devices with an intention of securing them</w:t>
      </w:r>
    </w:p>
    <w:p w14:paraId="366897DD" w14:textId="77777777" w:rsidR="008D5761" w:rsidRPr="008D5761" w:rsidRDefault="008D5761" w:rsidP="008D5761">
      <w:pPr>
        <w:numPr>
          <w:ilvl w:val="0"/>
          <w:numId w:val="40"/>
        </w:numPr>
      </w:pPr>
      <w:r w:rsidRPr="008D5761">
        <w:t>Describe the basics of cryptography</w:t>
      </w:r>
    </w:p>
    <w:p w14:paraId="6596C749" w14:textId="77777777" w:rsidR="008D5761" w:rsidRPr="008D5761" w:rsidRDefault="008D5761" w:rsidP="008D5761">
      <w:pPr>
        <w:numPr>
          <w:ilvl w:val="0"/>
          <w:numId w:val="40"/>
        </w:numPr>
      </w:pPr>
      <w:r w:rsidRPr="008D5761">
        <w:t>Differentiate between physical security, disaster recover, and business continuity</w:t>
      </w:r>
    </w:p>
    <w:p w14:paraId="646818BA" w14:textId="77777777" w:rsidR="008D5761" w:rsidRPr="008D5761" w:rsidRDefault="008D5761" w:rsidP="008D5761">
      <w:pPr>
        <w:numPr>
          <w:ilvl w:val="0"/>
          <w:numId w:val="40"/>
        </w:numPr>
      </w:pPr>
      <w:r w:rsidRPr="008D5761">
        <w:t>Utilize network diagrams</w:t>
      </w:r>
    </w:p>
    <w:p w14:paraId="08899647" w14:textId="77777777" w:rsidR="008D5761" w:rsidRPr="008D5761" w:rsidRDefault="008D5761" w:rsidP="008D5761">
      <w:pPr>
        <w:numPr>
          <w:ilvl w:val="0"/>
          <w:numId w:val="40"/>
        </w:numPr>
      </w:pPr>
      <w:r w:rsidRPr="008D5761">
        <w:t>Demonstrate appropriate and ethical behavior in the security realm</w:t>
      </w:r>
    </w:p>
    <w:p w14:paraId="2156DB31" w14:textId="77777777" w:rsidR="008D5761" w:rsidRPr="008D5761" w:rsidRDefault="008D5761" w:rsidP="008D5761">
      <w:pPr>
        <w:numPr>
          <w:ilvl w:val="0"/>
          <w:numId w:val="40"/>
        </w:numPr>
      </w:pPr>
      <w:r w:rsidRPr="008D5761">
        <w:t>Understand the security implications of todays networked communication systems</w:t>
      </w:r>
    </w:p>
    <w:p w14:paraId="5FBD3718" w14:textId="77777777" w:rsidR="00950A6F" w:rsidRPr="006928AD" w:rsidRDefault="00950A6F" w:rsidP="00336906"/>
    <w:p w14:paraId="73059497" w14:textId="61C98280" w:rsidR="00950A6F" w:rsidRPr="006928AD" w:rsidRDefault="00950A6F" w:rsidP="00950A6F">
      <w:pPr>
        <w:spacing w:after="120"/>
        <w:rPr>
          <w:rStyle w:val="Strong"/>
          <w:sz w:val="28"/>
          <w:szCs w:val="28"/>
        </w:rPr>
      </w:pPr>
      <w:r w:rsidRPr="006928AD">
        <w:rPr>
          <w:rStyle w:val="Strong"/>
          <w:sz w:val="28"/>
          <w:szCs w:val="28"/>
        </w:rPr>
        <w:t>Course Prerequisites</w:t>
      </w:r>
    </w:p>
    <w:p w14:paraId="1FC64250" w14:textId="00FCCDD7" w:rsidR="00E948B5" w:rsidRDefault="000E4A07" w:rsidP="00E948B5">
      <w:r>
        <w:t>None</w:t>
      </w:r>
    </w:p>
    <w:p w14:paraId="09A9B77D" w14:textId="77777777" w:rsidR="00950A6F" w:rsidRDefault="00950A6F" w:rsidP="00336906"/>
    <w:p w14:paraId="7C9DF6C9" w14:textId="4045BF50" w:rsidR="00133C6C" w:rsidRPr="00057DBA" w:rsidRDefault="00057DBA" w:rsidP="001B6A34">
      <w:pPr>
        <w:pStyle w:val="Heading1"/>
      </w:pPr>
      <w:bookmarkStart w:id="1" w:name="_Toc26514507"/>
      <w:r>
        <w:t xml:space="preserve">Section 2: </w:t>
      </w:r>
      <w:r w:rsidR="00133C6C" w:rsidRPr="00057DBA">
        <w:t>Course</w:t>
      </w:r>
      <w:r w:rsidR="00EC7DB1">
        <w:t xml:space="preserve"> Material and Tech</w:t>
      </w:r>
      <w:r w:rsidR="00133C6C" w:rsidRPr="00057DBA">
        <w:t xml:space="preserve"> Requirements</w:t>
      </w:r>
      <w:bookmarkEnd w:id="1"/>
    </w:p>
    <w:p w14:paraId="45CFEE92" w14:textId="77777777" w:rsidR="00057DBA" w:rsidRDefault="00057DBA" w:rsidP="00133C6C">
      <w:pPr>
        <w:rPr>
          <w:b/>
        </w:rPr>
      </w:pPr>
    </w:p>
    <w:p w14:paraId="05DE1CB4" w14:textId="77777777" w:rsidR="00057DBA" w:rsidRPr="006928AD" w:rsidRDefault="00057DBA" w:rsidP="00057DBA">
      <w:pPr>
        <w:spacing w:after="120"/>
        <w:rPr>
          <w:rStyle w:val="Strong"/>
          <w:sz w:val="28"/>
          <w:szCs w:val="28"/>
        </w:rPr>
      </w:pPr>
      <w:r w:rsidRPr="006928AD">
        <w:rPr>
          <w:rStyle w:val="Strong"/>
          <w:sz w:val="28"/>
          <w:szCs w:val="28"/>
        </w:rPr>
        <w:t>Course Textbook and Materials</w:t>
      </w:r>
    </w:p>
    <w:p w14:paraId="34FFDE43" w14:textId="75A6A184" w:rsidR="00057DBA" w:rsidRDefault="00057DBA" w:rsidP="00057DBA">
      <w:pPr>
        <w:rPr>
          <w:b/>
        </w:rPr>
      </w:pPr>
      <w:r w:rsidRPr="006928AD">
        <w:rPr>
          <w:b/>
        </w:rPr>
        <w:t>Required:</w:t>
      </w:r>
    </w:p>
    <w:p w14:paraId="148F3DBE" w14:textId="77777777" w:rsidR="0001277E" w:rsidRDefault="0001277E" w:rsidP="00057DBA">
      <w:pPr>
        <w:rPr>
          <w:b/>
        </w:rPr>
      </w:pPr>
    </w:p>
    <w:p w14:paraId="13D52A27" w14:textId="77777777" w:rsidR="0001277E" w:rsidRPr="0001277E" w:rsidRDefault="0001277E" w:rsidP="0001277E">
      <w:pPr>
        <w:rPr>
          <w:rFonts w:ascii="-webkit-standard" w:hAnsi="-webkit-standard"/>
          <w:b/>
          <w:bCs/>
          <w:color w:val="000000"/>
        </w:rPr>
      </w:pPr>
      <w:proofErr w:type="spellStart"/>
      <w:r w:rsidRPr="0001277E">
        <w:rPr>
          <w:rFonts w:ascii="-webkit-standard" w:hAnsi="-webkit-standard"/>
          <w:b/>
          <w:bCs/>
          <w:color w:val="000000"/>
        </w:rPr>
        <w:t>TestOut</w:t>
      </w:r>
      <w:proofErr w:type="spellEnd"/>
      <w:r w:rsidRPr="0001277E">
        <w:rPr>
          <w:rFonts w:ascii="-webkit-standard" w:hAnsi="-webkit-standard"/>
          <w:b/>
          <w:bCs/>
          <w:color w:val="000000"/>
        </w:rPr>
        <w:t xml:space="preserve"> Security Pro ISBN: 978-1-935080-44-2 $ 129.00</w:t>
      </w:r>
    </w:p>
    <w:p w14:paraId="73BED7E9" w14:textId="77777777" w:rsidR="0001277E" w:rsidRPr="0001277E" w:rsidRDefault="0001277E" w:rsidP="0001277E"/>
    <w:p w14:paraId="7B6DE9E5" w14:textId="7BFD6E1A" w:rsidR="0001277E" w:rsidRPr="0001277E" w:rsidRDefault="0001277E" w:rsidP="0001277E">
      <w:pPr>
        <w:rPr>
          <w:rFonts w:ascii="-webkit-standard" w:hAnsi="-webkit-standard"/>
          <w:color w:val="000000"/>
        </w:rPr>
      </w:pPr>
      <w:r w:rsidRPr="0001277E">
        <w:rPr>
          <w:rFonts w:ascii="-webkit-standard" w:hAnsi="-webkit-standard"/>
          <w:b/>
          <w:bCs/>
          <w:color w:val="000000"/>
        </w:rPr>
        <w:t>Students can order directly</w:t>
      </w:r>
      <w:r w:rsidRPr="0001277E">
        <w:rPr>
          <w:rFonts w:ascii="-webkit-standard" w:hAnsi="-webkit-standard"/>
          <w:color w:val="000000"/>
        </w:rPr>
        <w:t> </w:t>
      </w:r>
    </w:p>
    <w:p w14:paraId="42B2F7E4" w14:textId="77777777" w:rsidR="0001277E" w:rsidRPr="0001277E" w:rsidRDefault="0001277E" w:rsidP="008506B5">
      <w:pPr>
        <w:rPr>
          <w:rFonts w:ascii="-webkit-standard" w:hAnsi="-webkit-standard"/>
          <w:color w:val="000000"/>
        </w:rPr>
      </w:pPr>
      <w:r w:rsidRPr="0001277E">
        <w:rPr>
          <w:rFonts w:ascii="-webkit-standard" w:hAnsi="-webkit-standard"/>
          <w:color w:val="000000"/>
        </w:rPr>
        <w:t>1 - Visit </w:t>
      </w:r>
      <w:hyperlink r:id="rId7" w:tgtFrame="_blank" w:tooltip="https://linkprotect.cudasvc.com/url?a=https%3a%2f%2fwww.testout.com%2fcourses&amp;c=E,1,luC21RmHVqhAIAYk5rPNBQ1QObg4dKQqzPmcOkpUAt4DON0ah9xl6UReKMf8szvPPobfHD6CBJvQA4a3RLtR537mKGdIi3SQVWeZ0l0gffd5ek_0kEhHeZFqLfo,&amp;typo=1" w:history="1">
        <w:r w:rsidRPr="0001277E">
          <w:rPr>
            <w:rFonts w:ascii="-webkit-standard" w:hAnsi="-webkit-standard"/>
            <w:color w:val="0000FF"/>
            <w:u w:val="single"/>
          </w:rPr>
          <w:t>www.TestOut.com</w:t>
        </w:r>
      </w:hyperlink>
    </w:p>
    <w:p w14:paraId="66DCCFDA" w14:textId="133358F5" w:rsidR="0001277E" w:rsidRPr="00EE2A2E" w:rsidRDefault="0001277E" w:rsidP="00EE2A2E">
      <w:r w:rsidRPr="0001277E">
        <w:rPr>
          <w:rFonts w:ascii="-webkit-standard" w:hAnsi="-webkit-standard"/>
          <w:color w:val="000000"/>
        </w:rPr>
        <w:t>2 - Click the shopping cart icon at the top right of the page</w:t>
      </w:r>
      <w:r w:rsidRPr="0001277E">
        <w:rPr>
          <w:rFonts w:ascii="-webkit-standard" w:hAnsi="-webkit-standard"/>
          <w:color w:val="000000"/>
        </w:rPr>
        <w:br/>
        <w:t>3 - Enter Price Code </w:t>
      </w:r>
      <w:r w:rsidR="00EE2A2E" w:rsidRPr="00EE2A2E">
        <w:rPr>
          <w:rFonts w:ascii="-webkit-standard" w:hAnsi="-webkit-standard"/>
          <w:b/>
          <w:bCs/>
          <w:color w:val="000000"/>
        </w:rPr>
        <w:t>14-377TA</w:t>
      </w:r>
      <w:r w:rsidR="00EE2A2E">
        <w:t xml:space="preserve"> </w:t>
      </w:r>
      <w:r w:rsidRPr="0001277E">
        <w:rPr>
          <w:rFonts w:ascii="-webkit-standard" w:hAnsi="-webkit-standard"/>
          <w:color w:val="000000"/>
        </w:rPr>
        <w:t>then click </w:t>
      </w:r>
      <w:r w:rsidRPr="0001277E">
        <w:rPr>
          <w:rFonts w:ascii="-webkit-standard" w:hAnsi="-webkit-standard"/>
          <w:b/>
          <w:bCs/>
          <w:color w:val="000000"/>
        </w:rPr>
        <w:t>Continue</w:t>
      </w:r>
      <w:r w:rsidRPr="0001277E">
        <w:rPr>
          <w:rFonts w:ascii="-webkit-standard" w:hAnsi="-webkit-standard"/>
          <w:color w:val="000000"/>
        </w:rPr>
        <w:br/>
        <w:t>4 - Select items to purchase at your special discounted rate (using the provided title and ISBN above)</w:t>
      </w:r>
      <w:r w:rsidRPr="0001277E">
        <w:rPr>
          <w:rFonts w:ascii="-webkit-standard" w:hAnsi="-webkit-standard"/>
          <w:color w:val="000000"/>
        </w:rPr>
        <w:br/>
        <w:t>5 - Follow shopping cart directions to place your order and activate your courseware</w:t>
      </w:r>
    </w:p>
    <w:p w14:paraId="401EB8DC" w14:textId="77777777" w:rsidR="0001277E" w:rsidRPr="0001277E" w:rsidRDefault="0001277E" w:rsidP="0001277E"/>
    <w:p w14:paraId="76586854" w14:textId="77777777" w:rsidR="00CF26F1" w:rsidRDefault="00CF26F1" w:rsidP="0001277E">
      <w:pPr>
        <w:pStyle w:val="ListParagraph"/>
        <w:ind w:left="0"/>
      </w:pPr>
    </w:p>
    <w:p w14:paraId="619DB023" w14:textId="0036EDE5" w:rsidR="00603C0F" w:rsidRDefault="00603C0F" w:rsidP="00057DBA">
      <w:pPr>
        <w:rPr>
          <w:b/>
          <w:bCs/>
          <w:sz w:val="28"/>
          <w:szCs w:val="28"/>
        </w:rPr>
      </w:pPr>
      <w:r>
        <w:rPr>
          <w:b/>
          <w:bCs/>
          <w:sz w:val="28"/>
          <w:szCs w:val="28"/>
        </w:rPr>
        <w:t>General Course Requirements</w:t>
      </w:r>
    </w:p>
    <w:p w14:paraId="2721230B" w14:textId="312B7289" w:rsidR="003A349A" w:rsidRPr="003A349A" w:rsidRDefault="003A349A" w:rsidP="003A349A">
      <w:pPr>
        <w:pStyle w:val="ListParagraph"/>
        <w:numPr>
          <w:ilvl w:val="0"/>
          <w:numId w:val="36"/>
        </w:numPr>
      </w:pPr>
      <w:r>
        <w:t>This course will have regular class meetings via Zoom during the normal time period. Attendance at the zoom meetings is required!</w:t>
      </w:r>
    </w:p>
    <w:p w14:paraId="5AAD00F2" w14:textId="377BE586" w:rsidR="00603C0F" w:rsidRDefault="00603C0F" w:rsidP="00603C0F">
      <w:pPr>
        <w:pStyle w:val="ListParagraph"/>
        <w:numPr>
          <w:ilvl w:val="0"/>
          <w:numId w:val="36"/>
        </w:numPr>
      </w:pPr>
      <w:r>
        <w:rPr>
          <w:iCs/>
        </w:rPr>
        <w:t xml:space="preserve">All email subject lines should be prefaced with your Course Number, Course Section, and the issue in question. </w:t>
      </w:r>
      <w:r w:rsidRPr="008D2904">
        <w:rPr>
          <w:b/>
          <w:bCs/>
          <w:iCs/>
        </w:rPr>
        <w:t>Example CIS 1</w:t>
      </w:r>
      <w:r w:rsidR="008D5761">
        <w:rPr>
          <w:b/>
          <w:bCs/>
          <w:iCs/>
        </w:rPr>
        <w:t>27</w:t>
      </w:r>
      <w:r w:rsidRPr="008D2904">
        <w:rPr>
          <w:b/>
          <w:bCs/>
          <w:iCs/>
        </w:rPr>
        <w:t xml:space="preserve"> </w:t>
      </w:r>
      <w:proofErr w:type="gramStart"/>
      <w:r w:rsidRPr="008D2904">
        <w:rPr>
          <w:b/>
          <w:bCs/>
          <w:iCs/>
        </w:rPr>
        <w:t>A</w:t>
      </w:r>
      <w:proofErr w:type="gramEnd"/>
      <w:r w:rsidRPr="008D2904">
        <w:rPr>
          <w:b/>
          <w:bCs/>
          <w:iCs/>
        </w:rPr>
        <w:t xml:space="preserve"> Exercise #1 Professional Email</w:t>
      </w:r>
    </w:p>
    <w:p w14:paraId="1097D3C3" w14:textId="2DE5E14F" w:rsidR="00603C0F" w:rsidRDefault="00603C0F" w:rsidP="00603C0F">
      <w:pPr>
        <w:pStyle w:val="ListParagraph"/>
        <w:numPr>
          <w:ilvl w:val="0"/>
          <w:numId w:val="36"/>
        </w:numPr>
      </w:pPr>
      <w:r>
        <w:t>Only one assignment per submission</w:t>
      </w:r>
    </w:p>
    <w:p w14:paraId="67015808" w14:textId="7A116B4C" w:rsidR="00603C0F" w:rsidRDefault="00603C0F" w:rsidP="00603C0F">
      <w:pPr>
        <w:pStyle w:val="ListParagraph"/>
        <w:numPr>
          <w:ilvl w:val="0"/>
          <w:numId w:val="36"/>
        </w:numPr>
      </w:pPr>
      <w:r>
        <w:t>When compressed folders are required, they must be .zip format only</w:t>
      </w:r>
    </w:p>
    <w:p w14:paraId="094E2D29" w14:textId="4D5C0093" w:rsidR="00603C0F" w:rsidRDefault="00603C0F" w:rsidP="00603C0F">
      <w:pPr>
        <w:pStyle w:val="ListParagraph"/>
        <w:numPr>
          <w:ilvl w:val="0"/>
          <w:numId w:val="36"/>
        </w:numPr>
      </w:pPr>
      <w:r>
        <w:t>Email is considered a form of professional communications. I only accept emails in professional format</w:t>
      </w:r>
    </w:p>
    <w:p w14:paraId="49FBCE30" w14:textId="77777777" w:rsidR="00382329" w:rsidRDefault="00382329" w:rsidP="00382329"/>
    <w:p w14:paraId="40A10D4D" w14:textId="77777777" w:rsidR="00603C0F" w:rsidRPr="00603C0F" w:rsidRDefault="00603C0F" w:rsidP="00603C0F">
      <w:pPr>
        <w:pStyle w:val="ListParagraph"/>
        <w:ind w:left="288"/>
      </w:pPr>
    </w:p>
    <w:p w14:paraId="2CFDC350" w14:textId="65AEC926" w:rsidR="00AC4012" w:rsidRPr="005C06EB" w:rsidRDefault="00057DBA" w:rsidP="005C06EB">
      <w:pPr>
        <w:spacing w:after="120"/>
        <w:rPr>
          <w:b/>
          <w:bCs/>
          <w:sz w:val="28"/>
          <w:szCs w:val="28"/>
        </w:rPr>
      </w:pPr>
      <w:r w:rsidRPr="006928AD">
        <w:rPr>
          <w:rStyle w:val="Strong"/>
          <w:sz w:val="28"/>
          <w:szCs w:val="28"/>
        </w:rPr>
        <w:t>Online Cours</w:t>
      </w:r>
      <w:r w:rsidR="00832818" w:rsidRPr="006928AD">
        <w:rPr>
          <w:rStyle w:val="Strong"/>
          <w:sz w:val="28"/>
          <w:szCs w:val="28"/>
        </w:rPr>
        <w:t>e Requirements</w:t>
      </w:r>
    </w:p>
    <w:p w14:paraId="1E3A951A" w14:textId="77777777" w:rsidR="00AC4012" w:rsidRDefault="00AC4012" w:rsidP="00133C6C">
      <w:pPr>
        <w:rPr>
          <w:b/>
        </w:rPr>
      </w:pPr>
    </w:p>
    <w:p w14:paraId="3E50B731" w14:textId="7E52E036" w:rsidR="00302EE3" w:rsidRPr="00302EE3" w:rsidRDefault="00302EE3" w:rsidP="00133C6C">
      <w:pPr>
        <w:rPr>
          <w:b/>
        </w:rPr>
      </w:pPr>
      <w:r w:rsidRPr="001634D6">
        <w:rPr>
          <w:b/>
        </w:rPr>
        <w:t>Internet</w:t>
      </w:r>
    </w:p>
    <w:p w14:paraId="4BFBF8E8" w14:textId="4E0C41F5" w:rsidR="00057DBA" w:rsidRDefault="00C12199" w:rsidP="00133C6C">
      <w:r w:rsidRPr="00C12199">
        <w:t>This course</w:t>
      </w:r>
      <w:r w:rsidR="008E2BED">
        <w:t xml:space="preserve"> has online components</w:t>
      </w:r>
      <w:r w:rsidRPr="00C12199">
        <w:t xml:space="preserve">. All interactions and activities will utilize internet technologies. </w:t>
      </w:r>
      <w:r w:rsidRPr="00C12199">
        <w:rPr>
          <w:i/>
        </w:rPr>
        <w:t>You are responsible for having a reliable computer and high-speed internet connection throughout the course.</w:t>
      </w:r>
    </w:p>
    <w:p w14:paraId="15E3C8FB" w14:textId="38A75E32" w:rsidR="00C12199" w:rsidRDefault="00C12199" w:rsidP="00133C6C"/>
    <w:p w14:paraId="227D0990" w14:textId="77777777" w:rsidR="00CF26F1" w:rsidRDefault="00CF26F1" w:rsidP="00133C6C">
      <w:pPr>
        <w:rPr>
          <w:b/>
          <w:bCs/>
        </w:rPr>
      </w:pPr>
    </w:p>
    <w:p w14:paraId="2A2A79D6" w14:textId="77777777" w:rsidR="00CF26F1" w:rsidRDefault="00CF26F1" w:rsidP="00133C6C">
      <w:pPr>
        <w:rPr>
          <w:b/>
          <w:bCs/>
        </w:rPr>
      </w:pPr>
    </w:p>
    <w:p w14:paraId="764BB96E" w14:textId="77777777" w:rsidR="00CF26F1" w:rsidRPr="00CF26F1" w:rsidRDefault="00CF26F1" w:rsidP="00133C6C"/>
    <w:p w14:paraId="27388ECB" w14:textId="4D3CC9DC" w:rsidR="00186DF9" w:rsidRPr="001634D6" w:rsidRDefault="00186DF9" w:rsidP="00186DF9">
      <w:pPr>
        <w:rPr>
          <w:b/>
        </w:rPr>
      </w:pPr>
      <w:r>
        <w:rPr>
          <w:b/>
        </w:rPr>
        <w:t>Learning Management System (</w:t>
      </w:r>
      <w:r w:rsidR="00FD075F">
        <w:rPr>
          <w:b/>
        </w:rPr>
        <w:t>Brightspace</w:t>
      </w:r>
      <w:r>
        <w:rPr>
          <w:b/>
        </w:rPr>
        <w:t>)</w:t>
      </w:r>
    </w:p>
    <w:p w14:paraId="77E710E4" w14:textId="2C4AA07D" w:rsidR="00186DF9" w:rsidRPr="00186DF9" w:rsidRDefault="00186DF9" w:rsidP="00057DBA">
      <w:r>
        <w:t xml:space="preserve">This course uses </w:t>
      </w:r>
      <w:r w:rsidR="00FD075F">
        <w:t>Brightspace</w:t>
      </w:r>
      <w:r>
        <w:t xml:space="preserve"> as its lear</w:t>
      </w:r>
      <w:r w:rsidR="00024E6C">
        <w:t>ning management system</w:t>
      </w:r>
      <w:r w:rsidR="00C12199">
        <w:t xml:space="preserve"> (LMS)</w:t>
      </w:r>
      <w:r w:rsidR="00024E6C">
        <w:t>. Y</w:t>
      </w:r>
      <w:r>
        <w:t xml:space="preserve">ou must be able to use </w:t>
      </w:r>
      <w:r w:rsidR="00FD075F">
        <w:t>Brightspace</w:t>
      </w:r>
      <w:r>
        <w:t xml:space="preserve"> to download and view documents, review and submit assignments, post to discussion boards, interact with others in the class, and view posted grades. For tutorials on how to use </w:t>
      </w:r>
      <w:r w:rsidR="00FD075F">
        <w:t>Brightspace</w:t>
      </w:r>
      <w:r>
        <w:t xml:space="preserve">, please click the </w:t>
      </w:r>
      <w:r w:rsidR="00C12199" w:rsidRPr="00C12199">
        <w:rPr>
          <w:i/>
        </w:rPr>
        <w:t>Learn How to Use Brightspace</w:t>
      </w:r>
      <w:r w:rsidR="00C12199">
        <w:t xml:space="preserve"> link on the Brightspace home page or the </w:t>
      </w:r>
      <w:r w:rsidR="00024E6C" w:rsidRPr="00C12199">
        <w:rPr>
          <w:i/>
        </w:rPr>
        <w:t xml:space="preserve">Get </w:t>
      </w:r>
      <w:r w:rsidRPr="00C12199">
        <w:rPr>
          <w:i/>
        </w:rPr>
        <w:t>Help</w:t>
      </w:r>
      <w:r>
        <w:t xml:space="preserve"> link on the course menu.</w:t>
      </w:r>
    </w:p>
    <w:p w14:paraId="767FFDCD" w14:textId="77777777" w:rsidR="00186DF9" w:rsidRDefault="00186DF9" w:rsidP="00057DBA">
      <w:pPr>
        <w:rPr>
          <w:b/>
        </w:rPr>
      </w:pPr>
    </w:p>
    <w:p w14:paraId="35C31458" w14:textId="6A3EAEA7" w:rsidR="00057DBA" w:rsidRDefault="001634D6" w:rsidP="00057DBA">
      <w:r>
        <w:rPr>
          <w:b/>
        </w:rPr>
        <w:t>Email</w:t>
      </w:r>
      <w:r>
        <w:br/>
      </w:r>
      <w:r w:rsidR="00C12199" w:rsidRPr="00C12199">
        <w:t>You must check your North Central student email account daily. Any course correspondence outside of Brightspace will be sent to your North Central student email account. If you would like assistance accessing your student email account on your personal computer, smartphone, or other devices, you may contact the IT Help Desk (contact information in Section 6).</w:t>
      </w:r>
    </w:p>
    <w:p w14:paraId="6B168FAE" w14:textId="77777777" w:rsidR="001634D6" w:rsidRDefault="001634D6" w:rsidP="00057DBA"/>
    <w:p w14:paraId="005A38DA" w14:textId="0D212703" w:rsidR="00302EE3" w:rsidRDefault="00302EE3" w:rsidP="00302EE3">
      <w:r w:rsidRPr="00057DBA">
        <w:rPr>
          <w:b/>
        </w:rPr>
        <w:t>Computer Requirements</w:t>
      </w:r>
      <w:r>
        <w:br/>
        <w:t>This course requires that you have reliable</w:t>
      </w:r>
      <w:r w:rsidR="00FA2420">
        <w:t>, high-speed</w:t>
      </w:r>
      <w:r>
        <w:t xml:space="preserve"> access to the internet and computer/laptop with updated software. You need to have access to</w:t>
      </w:r>
      <w:r w:rsidR="005B68C8">
        <w:t xml:space="preserve"> </w:t>
      </w:r>
      <w:r>
        <w:t>and</w:t>
      </w:r>
      <w:r w:rsidR="005B68C8">
        <w:t xml:space="preserve"> must</w:t>
      </w:r>
      <w:r>
        <w:t xml:space="preserve"> be able to use:</w:t>
      </w:r>
    </w:p>
    <w:p w14:paraId="655602C5" w14:textId="2EA05B22" w:rsidR="00186DF9" w:rsidRDefault="00186DF9" w:rsidP="00302EE3">
      <w:pPr>
        <w:pStyle w:val="ListParagraph"/>
        <w:numPr>
          <w:ilvl w:val="0"/>
          <w:numId w:val="4"/>
        </w:numPr>
      </w:pPr>
      <w:r>
        <w:t>High-speed Internet access (i.e., cable modem, DSL)</w:t>
      </w:r>
    </w:p>
    <w:p w14:paraId="2043AEE1" w14:textId="387C838E" w:rsidR="00302EE3" w:rsidRPr="003E5EBD" w:rsidRDefault="00302EE3" w:rsidP="00302EE3">
      <w:pPr>
        <w:pStyle w:val="ListParagraph"/>
        <w:numPr>
          <w:ilvl w:val="0"/>
          <w:numId w:val="4"/>
        </w:numPr>
      </w:pPr>
      <w:r w:rsidRPr="003E5EBD">
        <w:t>Web browser (</w:t>
      </w:r>
      <w:r w:rsidR="003E5EBD" w:rsidRPr="003E5EBD">
        <w:t>F</w:t>
      </w:r>
      <w:r w:rsidRPr="003E5EBD">
        <w:t>ree)</w:t>
      </w:r>
      <w:r w:rsidR="003E5EBD" w:rsidRPr="003E5EBD">
        <w:t xml:space="preserve"> – the latest version of Firefox, Chrome, or Safari is recommended</w:t>
      </w:r>
    </w:p>
    <w:p w14:paraId="71E6D66A" w14:textId="77777777" w:rsidR="00834B63" w:rsidRDefault="00834B63" w:rsidP="00B818B4">
      <w:pPr>
        <w:pStyle w:val="ListParagraph"/>
        <w:numPr>
          <w:ilvl w:val="0"/>
          <w:numId w:val="4"/>
        </w:numPr>
      </w:pPr>
      <w:r>
        <w:t xml:space="preserve">Microsoft Office - </w:t>
      </w:r>
      <w:r w:rsidRPr="003E5EBD">
        <w:t xml:space="preserve">Free to North Central students as part of your tuition. </w:t>
      </w:r>
      <w:r>
        <w:t xml:space="preserve">To download </w:t>
      </w:r>
      <w:r w:rsidRPr="003E5EBD">
        <w:t>Microsoft Office365</w:t>
      </w:r>
      <w:r>
        <w:t>, login to the North Central portal and select the My Office365 link.</w:t>
      </w:r>
    </w:p>
    <w:p w14:paraId="2699DCE8" w14:textId="527FDA05" w:rsidR="00624861" w:rsidRDefault="00302EE3" w:rsidP="00B818B4">
      <w:pPr>
        <w:pStyle w:val="ListParagraph"/>
        <w:numPr>
          <w:ilvl w:val="0"/>
          <w:numId w:val="4"/>
        </w:numPr>
      </w:pPr>
      <w:r w:rsidRPr="003E5EBD">
        <w:t xml:space="preserve">Adobe Acrobat </w:t>
      </w:r>
      <w:r w:rsidR="00C12199">
        <w:t>R</w:t>
      </w:r>
      <w:r w:rsidRPr="003E5EBD">
        <w:t>eader (</w:t>
      </w:r>
      <w:r w:rsidR="003E5EBD" w:rsidRPr="003E5EBD">
        <w:t>F</w:t>
      </w:r>
      <w:r w:rsidR="001D6AFC">
        <w:t>ree)</w:t>
      </w:r>
    </w:p>
    <w:p w14:paraId="0D7A69B2" w14:textId="77777777" w:rsidR="005C06EB" w:rsidRPr="005C06EB" w:rsidRDefault="00624861" w:rsidP="00B818B4">
      <w:pPr>
        <w:pStyle w:val="ListParagraph"/>
        <w:numPr>
          <w:ilvl w:val="0"/>
          <w:numId w:val="4"/>
        </w:numPr>
      </w:pPr>
      <w:r w:rsidRPr="00B737C5">
        <w:rPr>
          <w:i/>
        </w:rPr>
        <w:t>NOTE: Online courses CANNOT be completed on mobile phones.</w:t>
      </w:r>
    </w:p>
    <w:p w14:paraId="3B3E3F05" w14:textId="77777777" w:rsidR="008D2904" w:rsidRPr="008D2904" w:rsidRDefault="005C06EB" w:rsidP="00B818B4">
      <w:pPr>
        <w:pStyle w:val="ListParagraph"/>
        <w:numPr>
          <w:ilvl w:val="0"/>
          <w:numId w:val="4"/>
        </w:numPr>
      </w:pPr>
      <w:r>
        <w:rPr>
          <w:iCs/>
        </w:rPr>
        <w:t>A good set of Headphones are recommended.</w:t>
      </w:r>
    </w:p>
    <w:p w14:paraId="717A6AA5" w14:textId="7C450C79" w:rsidR="00302EE3" w:rsidRPr="00B818B4" w:rsidRDefault="00206F76" w:rsidP="00603C0F">
      <w:r>
        <w:br/>
      </w:r>
    </w:p>
    <w:p w14:paraId="1FC5EA19" w14:textId="126CAA37" w:rsidR="00732181" w:rsidRPr="006863C7" w:rsidRDefault="006863C7" w:rsidP="00206F76">
      <w:pPr>
        <w:pStyle w:val="Heading1"/>
      </w:pPr>
      <w:bookmarkStart w:id="2" w:name="_Toc26514508"/>
      <w:r>
        <w:t xml:space="preserve">Section 3: </w:t>
      </w:r>
      <w:r w:rsidR="000D33D6" w:rsidRPr="006863C7">
        <w:t>Communication</w:t>
      </w:r>
      <w:r w:rsidR="00624861">
        <w:t xml:space="preserve"> Policy</w:t>
      </w:r>
      <w:bookmarkEnd w:id="2"/>
    </w:p>
    <w:p w14:paraId="448385B8" w14:textId="1E88A1F3" w:rsidR="006863C7" w:rsidRPr="006928AD" w:rsidRDefault="006863C7" w:rsidP="00336906"/>
    <w:p w14:paraId="0C046AA6" w14:textId="413AEFFF" w:rsidR="00AC4012" w:rsidRPr="003726AE" w:rsidRDefault="008259D3" w:rsidP="003726AE">
      <w:pPr>
        <w:spacing w:after="120"/>
        <w:rPr>
          <w:b/>
          <w:bCs/>
          <w:sz w:val="28"/>
          <w:szCs w:val="28"/>
        </w:rPr>
      </w:pPr>
      <w:r>
        <w:rPr>
          <w:rStyle w:val="Strong"/>
          <w:sz w:val="28"/>
          <w:szCs w:val="28"/>
        </w:rPr>
        <w:t>Communication Policy</w:t>
      </w:r>
    </w:p>
    <w:p w14:paraId="06B288A4" w14:textId="542A55BA" w:rsidR="00732181" w:rsidRPr="006928AD" w:rsidRDefault="00732181" w:rsidP="00336906">
      <w:r w:rsidRPr="006928AD">
        <w:rPr>
          <w:b/>
        </w:rPr>
        <w:t xml:space="preserve">I </w:t>
      </w:r>
      <w:r w:rsidR="00674439" w:rsidRPr="006928AD">
        <w:rPr>
          <w:b/>
        </w:rPr>
        <w:t>have</w:t>
      </w:r>
      <w:r w:rsidRPr="006928AD">
        <w:rPr>
          <w:b/>
        </w:rPr>
        <w:t xml:space="preserve"> a “3 before me” policy</w:t>
      </w:r>
      <w:r w:rsidR="006616A4" w:rsidRPr="006928AD">
        <w:t xml:space="preserve">. </w:t>
      </w:r>
      <w:r w:rsidR="000D33D6" w:rsidRPr="006928AD">
        <w:t>If you have questions</w:t>
      </w:r>
      <w:r w:rsidR="00D82453" w:rsidRPr="006928AD">
        <w:t xml:space="preserve"> regarding this course, you must</w:t>
      </w:r>
      <w:r w:rsidR="000D33D6" w:rsidRPr="006928AD">
        <w:t xml:space="preserve"> review these resources before asking me to re</w:t>
      </w:r>
      <w:r w:rsidR="00674439" w:rsidRPr="006928AD">
        <w:t>spond</w:t>
      </w:r>
      <w:r w:rsidR="000D33D6" w:rsidRPr="006928AD">
        <w:t xml:space="preserve"> to individual questions of a non-personal nature:</w:t>
      </w:r>
      <w:r w:rsidR="000D33D6" w:rsidRPr="006928AD">
        <w:br/>
      </w:r>
    </w:p>
    <w:p w14:paraId="4BA29A7C" w14:textId="5C9E3507" w:rsidR="000D33D6" w:rsidRPr="006928AD" w:rsidRDefault="00DF454E" w:rsidP="000D33D6">
      <w:pPr>
        <w:pStyle w:val="ListParagraph"/>
        <w:numPr>
          <w:ilvl w:val="0"/>
          <w:numId w:val="1"/>
        </w:numPr>
      </w:pPr>
      <w:r>
        <w:t>S</w:t>
      </w:r>
      <w:r w:rsidR="000D33D6" w:rsidRPr="006928AD">
        <w:t>yllabus</w:t>
      </w:r>
    </w:p>
    <w:p w14:paraId="78DE894D" w14:textId="7159C2C8" w:rsidR="000D33D6" w:rsidRPr="00525DCC" w:rsidRDefault="000D33D6" w:rsidP="000D33D6">
      <w:pPr>
        <w:pStyle w:val="ListParagraph"/>
        <w:numPr>
          <w:ilvl w:val="0"/>
          <w:numId w:val="1"/>
        </w:numPr>
      </w:pPr>
      <w:r w:rsidRPr="00525DCC">
        <w:t xml:space="preserve">Announcements in </w:t>
      </w:r>
      <w:r w:rsidR="00FD075F">
        <w:t>Brightspace</w:t>
      </w:r>
    </w:p>
    <w:p w14:paraId="5DFAE760" w14:textId="384911DD" w:rsidR="000D33D6" w:rsidRPr="00525DCC" w:rsidRDefault="000D33D6" w:rsidP="000D33D6">
      <w:pPr>
        <w:pStyle w:val="ListParagraph"/>
        <w:numPr>
          <w:ilvl w:val="0"/>
          <w:numId w:val="1"/>
        </w:numPr>
      </w:pPr>
      <w:r w:rsidRPr="00525DCC">
        <w:t>General Questions discussion board</w:t>
      </w:r>
      <w:r w:rsidRPr="00525DCC">
        <w:br/>
      </w:r>
    </w:p>
    <w:p w14:paraId="7D9F0267" w14:textId="6FD7ECAC" w:rsidR="00674439" w:rsidRPr="00525DCC" w:rsidRDefault="000D33D6" w:rsidP="000D33D6">
      <w:r w:rsidRPr="00525DCC">
        <w:t xml:space="preserve">If you cannot find the answer to your question, please </w:t>
      </w:r>
      <w:r w:rsidRPr="00525DCC">
        <w:rPr>
          <w:i/>
        </w:rPr>
        <w:t>post your question</w:t>
      </w:r>
      <w:r w:rsidRPr="00525DCC">
        <w:t xml:space="preserve"> in the General Questions discussion, which I monitor closely. Just as in a traditional classroom, your question will be answered and benefit your fellow classmates</w:t>
      </w:r>
      <w:r w:rsidR="00674439" w:rsidRPr="00525DCC">
        <w:t xml:space="preserve">. </w:t>
      </w:r>
      <w:r w:rsidRPr="00DF454E">
        <w:rPr>
          <w:i/>
        </w:rPr>
        <w:t xml:space="preserve">You are encouraged to subscribe to this forum and to answer questions from other students – </w:t>
      </w:r>
      <w:r w:rsidR="00674439" w:rsidRPr="00DF454E">
        <w:rPr>
          <w:i/>
        </w:rPr>
        <w:t>this not only allows us to support each other but also helps provide timely assistance</w:t>
      </w:r>
      <w:r w:rsidR="00AE4AE0" w:rsidRPr="00DF454E">
        <w:rPr>
          <w:i/>
        </w:rPr>
        <w:t xml:space="preserve"> if I am away from my computer</w:t>
      </w:r>
      <w:r w:rsidR="00674439" w:rsidRPr="00DF454E">
        <w:rPr>
          <w:i/>
        </w:rPr>
        <w:t>.</w:t>
      </w:r>
      <w:r w:rsidR="0025467F" w:rsidRPr="00DF454E">
        <w:rPr>
          <w:i/>
        </w:rPr>
        <w:br/>
      </w:r>
    </w:p>
    <w:p w14:paraId="582C34EF" w14:textId="76C75606" w:rsidR="00674439" w:rsidRPr="00525DCC" w:rsidRDefault="006863C7" w:rsidP="000D33D6">
      <w:pPr>
        <w:rPr>
          <w:b/>
        </w:rPr>
      </w:pPr>
      <w:r w:rsidRPr="006928AD">
        <w:rPr>
          <w:b/>
        </w:rPr>
        <w:t>Instructor Response</w:t>
      </w:r>
      <w:r w:rsidR="00AC4012" w:rsidRPr="006928AD">
        <w:rPr>
          <w:b/>
        </w:rPr>
        <w:t xml:space="preserve"> Expectations</w:t>
      </w:r>
    </w:p>
    <w:p w14:paraId="1BD2CE8D" w14:textId="1E35FDAB" w:rsidR="00DF454E" w:rsidRDefault="00DF454E" w:rsidP="00DF454E">
      <w:r w:rsidRPr="00525DCC">
        <w:lastRenderedPageBreak/>
        <w:t xml:space="preserve">I do my best to respond to General Questions posts within 24-48 </w:t>
      </w:r>
      <w:r>
        <w:t xml:space="preserve">business </w:t>
      </w:r>
      <w:r w:rsidRPr="00525DCC">
        <w:t xml:space="preserve">hours but typically </w:t>
      </w:r>
      <w:r>
        <w:t xml:space="preserve">respond </w:t>
      </w:r>
      <w:r w:rsidRPr="00525DCC">
        <w:t xml:space="preserve">much sooner. If you have issues or questions of a personal nature, such as notifying me of a personal emergency or have questions regarding your grades, you are welcome to call or email me. Please allow 24-48 </w:t>
      </w:r>
      <w:r>
        <w:t xml:space="preserve">business </w:t>
      </w:r>
      <w:r w:rsidRPr="00525DCC">
        <w:t>hours for a response.</w:t>
      </w:r>
    </w:p>
    <w:p w14:paraId="3D045607" w14:textId="77777777" w:rsidR="0088288C" w:rsidRDefault="0088288C" w:rsidP="000D33D6"/>
    <w:p w14:paraId="6A652EA5" w14:textId="32179AD6" w:rsidR="0088288C" w:rsidRPr="00DD7F0B" w:rsidRDefault="0088288C" w:rsidP="001B6A34">
      <w:pPr>
        <w:pStyle w:val="Heading1"/>
      </w:pPr>
      <w:bookmarkStart w:id="3" w:name="_Toc26514509"/>
      <w:r w:rsidRPr="00DD7F0B">
        <w:t xml:space="preserve">Section 4: </w:t>
      </w:r>
      <w:r w:rsidR="009476E1">
        <w:t xml:space="preserve">Other </w:t>
      </w:r>
      <w:r w:rsidR="00DD7F0B" w:rsidRPr="00DD7F0B">
        <w:t>Policies</w:t>
      </w:r>
      <w:bookmarkEnd w:id="3"/>
    </w:p>
    <w:p w14:paraId="58D9F20F" w14:textId="77777777" w:rsidR="00DD7F0B" w:rsidRDefault="00DD7F0B" w:rsidP="000D33D6"/>
    <w:p w14:paraId="67FE8970" w14:textId="583C2847" w:rsidR="00DD7F0B" w:rsidRPr="00DD7F0B" w:rsidRDefault="00DD7F0B" w:rsidP="00DD7F0B">
      <w:pPr>
        <w:spacing w:after="120"/>
        <w:rPr>
          <w:rStyle w:val="Strong"/>
          <w:sz w:val="28"/>
          <w:szCs w:val="28"/>
        </w:rPr>
      </w:pPr>
      <w:r w:rsidRPr="006928AD">
        <w:rPr>
          <w:rStyle w:val="Strong"/>
          <w:sz w:val="28"/>
          <w:szCs w:val="28"/>
        </w:rPr>
        <w:t>Attendance/Participation</w:t>
      </w:r>
    </w:p>
    <w:p w14:paraId="4B691EC9" w14:textId="77777777" w:rsidR="003A349A" w:rsidRPr="009B1463" w:rsidRDefault="003A349A" w:rsidP="003A349A">
      <w:pPr>
        <w:rPr>
          <w:rFonts w:asciiTheme="minorHAnsi" w:hAnsiTheme="minorHAnsi"/>
        </w:rPr>
      </w:pPr>
      <w:r w:rsidRPr="009B1463">
        <w:rPr>
          <w:rFonts w:asciiTheme="minorHAnsi" w:hAnsiTheme="minorHAnsi"/>
        </w:rPr>
        <w:t xml:space="preserve">You are allowed a maximum of 4 un-excused absences from class. If you miss more than 4 class sessions without a reasonable excuse, you will fail the class. </w:t>
      </w:r>
      <w:r>
        <w:t>For a remotely delivered class, this means logging into your Zoom meeting before class starts each week. Attendance will be taken at the start of class.</w:t>
      </w:r>
    </w:p>
    <w:p w14:paraId="1ACEF291" w14:textId="77777777" w:rsidR="003A349A" w:rsidRPr="009B1463" w:rsidRDefault="003A349A" w:rsidP="003A349A">
      <w:pPr>
        <w:rPr>
          <w:rFonts w:asciiTheme="minorHAnsi" w:hAnsiTheme="minorHAnsi"/>
        </w:rPr>
      </w:pPr>
    </w:p>
    <w:p w14:paraId="73400FD6" w14:textId="38515C69" w:rsidR="00C71588" w:rsidRDefault="003A349A" w:rsidP="001D6AFC">
      <w:pPr>
        <w:rPr>
          <w:rFonts w:asciiTheme="minorHAnsi" w:hAnsiTheme="minorHAnsi"/>
        </w:rPr>
      </w:pPr>
      <w:r w:rsidRPr="009B1463">
        <w:rPr>
          <w:rFonts w:asciiTheme="minorHAnsi" w:hAnsiTheme="minorHAnsi"/>
        </w:rPr>
        <w:t>Show up on time. We get started with lecture immediately. Don’t miss any important information or points.</w:t>
      </w:r>
    </w:p>
    <w:p w14:paraId="2452FA7E" w14:textId="1E607F27" w:rsidR="008506B5" w:rsidRDefault="008506B5" w:rsidP="001D6AFC">
      <w:pPr>
        <w:rPr>
          <w:rFonts w:asciiTheme="minorHAnsi" w:hAnsiTheme="minorHAnsi"/>
        </w:rPr>
      </w:pPr>
    </w:p>
    <w:tbl>
      <w:tblPr>
        <w:tblStyle w:val="TableGrid"/>
        <w:tblpPr w:leftFromText="180" w:rightFromText="180" w:vertAnchor="text" w:horzAnchor="margin" w:tblpY="30"/>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8506B5" w14:paraId="74913088" w14:textId="77777777" w:rsidTr="00911289">
        <w:trPr>
          <w:trHeight w:val="264"/>
        </w:trPr>
        <w:tc>
          <w:tcPr>
            <w:tcW w:w="9540" w:type="dxa"/>
            <w:tcBorders>
              <w:top w:val="single" w:sz="4" w:space="0" w:color="5B9BD5" w:themeColor="accent1"/>
              <w:bottom w:val="single" w:sz="4" w:space="0" w:color="5B9BD5" w:themeColor="accent1"/>
            </w:tcBorders>
          </w:tcPr>
          <w:p w14:paraId="0E3DD140" w14:textId="77777777" w:rsidR="008506B5" w:rsidRDefault="008506B5" w:rsidP="00911289">
            <w:pPr>
              <w:tabs>
                <w:tab w:val="left" w:pos="900"/>
                <w:tab w:val="left" w:pos="1170"/>
                <w:tab w:val="left" w:pos="1530"/>
                <w:tab w:val="left" w:pos="2277"/>
                <w:tab w:val="center" w:pos="4704"/>
              </w:tabs>
              <w:jc w:val="center"/>
              <w:rPr>
                <w:rFonts w:asciiTheme="minorHAnsi" w:hAnsiTheme="minorHAnsi"/>
                <w:i/>
              </w:rPr>
            </w:pPr>
            <w:r>
              <w:rPr>
                <w:rFonts w:asciiTheme="minorHAnsi" w:eastAsia="Arial" w:hAnsiTheme="minorHAnsi" w:cs="Arial"/>
                <w:b/>
                <w:i/>
                <w:sz w:val="28"/>
                <w:szCs w:val="28"/>
              </w:rPr>
              <w:t>COVID-19 CONSIDERATIONS</w:t>
            </w:r>
          </w:p>
        </w:tc>
      </w:tr>
    </w:tbl>
    <w:p w14:paraId="00FFB8A9" w14:textId="77777777" w:rsidR="008506B5" w:rsidRPr="0045251A" w:rsidRDefault="008506B5" w:rsidP="008506B5">
      <w:pPr>
        <w:rPr>
          <w:rFonts w:asciiTheme="minorHAnsi" w:hAnsiTheme="minorHAnsi"/>
          <w:b/>
          <w:sz w:val="12"/>
          <w:u w:val="single"/>
        </w:rPr>
      </w:pPr>
    </w:p>
    <w:p w14:paraId="6D5BEA8F" w14:textId="77777777" w:rsidR="008506B5" w:rsidRPr="00EA2828" w:rsidRDefault="008506B5" w:rsidP="008506B5">
      <w:pPr>
        <w:rPr>
          <w:rFonts w:asciiTheme="minorHAnsi" w:hAnsiTheme="minorHAnsi"/>
        </w:rPr>
      </w:pPr>
      <w:r w:rsidRPr="00EA2828">
        <w:rPr>
          <w:rFonts w:asciiTheme="minorHAnsi" w:hAnsiTheme="minorHAnsi"/>
          <w:b/>
          <w:u w:val="single"/>
        </w:rPr>
        <w:t>VACCINATION</w:t>
      </w:r>
      <w:r>
        <w:rPr>
          <w:rFonts w:asciiTheme="minorHAnsi" w:hAnsiTheme="minorHAnsi"/>
          <w:b/>
          <w:u w:val="single"/>
        </w:rPr>
        <w:t>:</w:t>
      </w:r>
      <w:r w:rsidRPr="00EA2828">
        <w:rPr>
          <w:rFonts w:asciiTheme="minorHAnsi" w:hAnsiTheme="minorHAnsi"/>
          <w:b/>
        </w:rPr>
        <w:t xml:space="preserve"> </w:t>
      </w:r>
      <w:r w:rsidRPr="00EA2828">
        <w:rPr>
          <w:rFonts w:asciiTheme="minorHAnsi" w:hAnsiTheme="minorHAnsi"/>
        </w:rPr>
        <w:t xml:space="preserve">North Central Michigan College strongly encourages all students to become vaccinated against </w:t>
      </w:r>
      <w:r>
        <w:rPr>
          <w:rFonts w:asciiTheme="minorHAnsi" w:hAnsiTheme="minorHAnsi"/>
        </w:rPr>
        <w:t>COVID-</w:t>
      </w:r>
      <w:r w:rsidRPr="00EA2828">
        <w:rPr>
          <w:rFonts w:asciiTheme="minorHAnsi" w:hAnsiTheme="minorHAnsi"/>
        </w:rPr>
        <w:t xml:space="preserve">19, as the most effective known measure to mitigate serious illness.  Contact your local health department for vaccination clinics in your geographic location or your primary care physician for vaccination options. </w:t>
      </w:r>
    </w:p>
    <w:p w14:paraId="7A424E82" w14:textId="77777777" w:rsidR="008506B5" w:rsidRPr="00B448EE" w:rsidRDefault="008506B5" w:rsidP="008506B5">
      <w:pPr>
        <w:rPr>
          <w:rFonts w:asciiTheme="minorHAnsi" w:hAnsiTheme="minorHAnsi"/>
          <w:b/>
          <w:sz w:val="20"/>
          <w:u w:val="single"/>
        </w:rPr>
      </w:pPr>
    </w:p>
    <w:p w14:paraId="5CCABF72" w14:textId="77777777" w:rsidR="008506B5" w:rsidRPr="0079654F" w:rsidRDefault="008506B5" w:rsidP="008506B5">
      <w:pPr>
        <w:rPr>
          <w:rFonts w:asciiTheme="minorHAnsi" w:hAnsiTheme="minorHAnsi"/>
          <w:b/>
        </w:rPr>
      </w:pPr>
      <w:r w:rsidRPr="000F4E89">
        <w:rPr>
          <w:rFonts w:asciiTheme="minorHAnsi" w:hAnsiTheme="minorHAnsi"/>
          <w:b/>
          <w:u w:val="single"/>
        </w:rPr>
        <w:t>MASKS REQUIRED AT ALL TIMES:</w:t>
      </w:r>
      <w:r w:rsidRPr="000F4E89">
        <w:rPr>
          <w:rFonts w:asciiTheme="minorHAnsi" w:hAnsiTheme="minorHAnsi"/>
          <w:b/>
        </w:rPr>
        <w:t xml:space="preserve"> </w:t>
      </w:r>
      <w:r w:rsidRPr="001F36E6">
        <w:rPr>
          <w:rFonts w:asciiTheme="minorHAnsi" w:hAnsiTheme="minorHAnsi"/>
        </w:rPr>
        <w:t xml:space="preserve">To best protect the safety of students, faculty, staff, and their families during the COVID-19 pandemic, </w:t>
      </w:r>
      <w:r w:rsidRPr="001F36E6">
        <w:rPr>
          <w:rFonts w:asciiTheme="minorHAnsi" w:hAnsiTheme="minorHAnsi"/>
          <w:b/>
          <w:i/>
        </w:rPr>
        <w:t>masks that cover the nose and mouth are required</w:t>
      </w:r>
      <w:r>
        <w:rPr>
          <w:rFonts w:asciiTheme="minorHAnsi" w:hAnsiTheme="minorHAnsi"/>
          <w:b/>
          <w:i/>
        </w:rPr>
        <w:t xml:space="preserve"> on campus from the start of the Fall 2021 semester until further notice</w:t>
      </w:r>
      <w:r w:rsidRPr="001F36E6">
        <w:rPr>
          <w:rFonts w:asciiTheme="minorHAnsi" w:hAnsiTheme="minorHAnsi"/>
        </w:rPr>
        <w:t xml:space="preserve">. </w:t>
      </w:r>
    </w:p>
    <w:p w14:paraId="691F59BE" w14:textId="77777777" w:rsidR="008506B5" w:rsidRPr="00B448EE" w:rsidRDefault="008506B5" w:rsidP="008506B5">
      <w:pPr>
        <w:rPr>
          <w:rFonts w:asciiTheme="minorHAnsi" w:hAnsiTheme="minorHAnsi"/>
          <w:sz w:val="16"/>
        </w:rPr>
      </w:pPr>
      <w:r w:rsidRPr="001F36E6">
        <w:rPr>
          <w:rFonts w:asciiTheme="minorHAnsi" w:hAnsiTheme="minorHAnsi"/>
        </w:rPr>
        <w:t xml:space="preserve"> </w:t>
      </w:r>
    </w:p>
    <w:p w14:paraId="72C2CC5A" w14:textId="77777777" w:rsidR="008506B5" w:rsidRPr="001F36E6" w:rsidRDefault="008506B5" w:rsidP="008506B5">
      <w:pPr>
        <w:rPr>
          <w:rFonts w:asciiTheme="minorHAnsi" w:hAnsiTheme="minorHAnsi"/>
        </w:rPr>
      </w:pPr>
      <w:r w:rsidRPr="001F36E6">
        <w:rPr>
          <w:rFonts w:asciiTheme="minorHAnsi" w:hAnsiTheme="minorHAnsi"/>
        </w:rPr>
        <w:t>Faculty, librarians, and counselors may dismiss individual students if they refuse to comply with mask use, social distancing, and hand sanitizer requirements. If the non-compliant student does not comply with the safety request, the faculty member may dismiss the rest of the class, maintain appropriate social distance between him or herself and the non-compliant student, and call 911 for a trespass complaint. Again, such non-compliance may be considered a violation of the Student Code of Conduct</w:t>
      </w:r>
      <w:r w:rsidRPr="00CA1BD2">
        <w:rPr>
          <w:rFonts w:asciiTheme="minorHAnsi" w:hAnsiTheme="minorHAnsi"/>
        </w:rPr>
        <w:t xml:space="preserve"> </w:t>
      </w:r>
      <w:r w:rsidRPr="001F36E6">
        <w:rPr>
          <w:rFonts w:asciiTheme="minorHAnsi" w:hAnsiTheme="minorHAnsi"/>
        </w:rPr>
        <w:t>and/or class and possible further sanctions.</w:t>
      </w:r>
    </w:p>
    <w:p w14:paraId="36267BFA" w14:textId="77777777" w:rsidR="008506B5" w:rsidRPr="00B448EE" w:rsidRDefault="008506B5" w:rsidP="008506B5">
      <w:pPr>
        <w:rPr>
          <w:rFonts w:asciiTheme="minorHAnsi" w:hAnsiTheme="minorHAnsi"/>
          <w:sz w:val="16"/>
        </w:rPr>
      </w:pPr>
      <w:r w:rsidRPr="001F36E6">
        <w:rPr>
          <w:rFonts w:asciiTheme="minorHAnsi" w:hAnsiTheme="minorHAnsi"/>
        </w:rPr>
        <w:t xml:space="preserve"> </w:t>
      </w:r>
    </w:p>
    <w:p w14:paraId="7D6EF338" w14:textId="77777777" w:rsidR="008506B5" w:rsidRDefault="008506B5" w:rsidP="008506B5">
      <w:pPr>
        <w:rPr>
          <w:rFonts w:asciiTheme="minorHAnsi" w:hAnsiTheme="minorHAnsi"/>
          <w:b/>
        </w:rPr>
      </w:pPr>
      <w:r w:rsidRPr="001F36E6">
        <w:rPr>
          <w:rFonts w:asciiTheme="minorHAnsi" w:hAnsiTheme="minorHAnsi"/>
        </w:rPr>
        <w:t>Students who are not able to comply with safety mandates, such as the mask requirement, due to a certified medical condition are to schedule an appointment with Learning Support Services to request an accommodation prior to attending any in person class or campus event, or be subject to the rules above regarding non-compliance.</w:t>
      </w:r>
      <w:r>
        <w:rPr>
          <w:rFonts w:asciiTheme="minorHAnsi" w:hAnsiTheme="minorHAnsi"/>
          <w:b/>
        </w:rPr>
        <w:t xml:space="preserve"> </w:t>
      </w:r>
    </w:p>
    <w:p w14:paraId="24759D89" w14:textId="77777777" w:rsidR="008506B5" w:rsidRPr="000F4E89" w:rsidRDefault="008506B5" w:rsidP="008506B5">
      <w:pPr>
        <w:rPr>
          <w:rFonts w:asciiTheme="minorHAnsi" w:hAnsiTheme="minorHAnsi"/>
          <w:sz w:val="14"/>
        </w:rPr>
      </w:pPr>
    </w:p>
    <w:p w14:paraId="4F2963B7" w14:textId="77777777" w:rsidR="008506B5" w:rsidRPr="000F4E89" w:rsidRDefault="008506B5" w:rsidP="008506B5">
      <w:pPr>
        <w:rPr>
          <w:rFonts w:asciiTheme="minorHAnsi" w:hAnsiTheme="minorHAnsi"/>
        </w:rPr>
      </w:pPr>
      <w:r>
        <w:rPr>
          <w:rFonts w:asciiTheme="minorHAnsi" w:hAnsiTheme="minorHAnsi"/>
          <w:b/>
          <w:u w:val="single"/>
        </w:rPr>
        <w:t>OTHER BEST PRACTICES</w:t>
      </w:r>
      <w:r w:rsidRPr="000F4E89">
        <w:rPr>
          <w:rFonts w:asciiTheme="minorHAnsi" w:hAnsiTheme="minorHAnsi"/>
          <w:b/>
        </w:rPr>
        <w:t>:</w:t>
      </w:r>
      <w:r w:rsidRPr="000F4E89">
        <w:rPr>
          <w:rFonts w:asciiTheme="minorHAnsi" w:hAnsiTheme="minorHAnsi"/>
        </w:rPr>
        <w:t xml:space="preserve"> </w:t>
      </w:r>
      <w:r w:rsidRPr="00EA2828">
        <w:rPr>
          <w:rFonts w:asciiTheme="minorHAnsi" w:hAnsiTheme="minorHAnsi"/>
        </w:rPr>
        <w:t xml:space="preserve">Practicing good hygiene, such as proper hand washing </w:t>
      </w:r>
      <w:r>
        <w:rPr>
          <w:rFonts w:asciiTheme="minorHAnsi" w:hAnsiTheme="minorHAnsi"/>
        </w:rPr>
        <w:t>and/</w:t>
      </w:r>
      <w:r w:rsidRPr="00EA2828">
        <w:rPr>
          <w:rFonts w:asciiTheme="minorHAnsi" w:hAnsiTheme="minorHAnsi"/>
        </w:rPr>
        <w:t xml:space="preserve">or hand sanitizing, socially distancing (at least 3 feet), staying home when ill and completing </w:t>
      </w:r>
      <w:r>
        <w:rPr>
          <w:rFonts w:asciiTheme="minorHAnsi" w:hAnsiTheme="minorHAnsi"/>
        </w:rPr>
        <w:t>COVID-</w:t>
      </w:r>
      <w:r w:rsidRPr="00EA2828">
        <w:rPr>
          <w:rFonts w:asciiTheme="minorHAnsi" w:hAnsiTheme="minorHAnsi"/>
        </w:rPr>
        <w:t xml:space="preserve">19 testing when you have symptoms (fever or chills, cough, shortness of breath or difficulty breathing, fatigue, muscle or body aches, headache, new loss of taste or smell, sore throat, congestion or runny nose, nausea or vomiting, diarrhea) or exposure to </w:t>
      </w:r>
      <w:r>
        <w:rPr>
          <w:rFonts w:asciiTheme="minorHAnsi" w:hAnsiTheme="minorHAnsi"/>
        </w:rPr>
        <w:t>COVID-</w:t>
      </w:r>
      <w:r w:rsidRPr="00EA2828">
        <w:rPr>
          <w:rFonts w:asciiTheme="minorHAnsi" w:hAnsiTheme="minorHAnsi"/>
        </w:rPr>
        <w:t xml:space="preserve">19, are shown to be effective methods to mitigate spread of </w:t>
      </w:r>
      <w:r>
        <w:rPr>
          <w:rFonts w:asciiTheme="minorHAnsi" w:hAnsiTheme="minorHAnsi"/>
        </w:rPr>
        <w:t>COVID-19</w:t>
      </w:r>
      <w:r w:rsidRPr="00EA2828">
        <w:rPr>
          <w:rFonts w:asciiTheme="minorHAnsi" w:hAnsiTheme="minorHAnsi"/>
        </w:rPr>
        <w:t xml:space="preserve">. </w:t>
      </w:r>
    </w:p>
    <w:p w14:paraId="01E3403F" w14:textId="77777777" w:rsidR="008506B5" w:rsidRPr="00B448EE" w:rsidRDefault="008506B5" w:rsidP="008506B5">
      <w:pPr>
        <w:tabs>
          <w:tab w:val="left" w:pos="900"/>
        </w:tabs>
        <w:rPr>
          <w:rFonts w:asciiTheme="minorHAnsi" w:hAnsiTheme="minorHAnsi"/>
          <w:b/>
          <w:sz w:val="18"/>
          <w:u w:val="single"/>
        </w:rPr>
      </w:pPr>
    </w:p>
    <w:p w14:paraId="06245F6C" w14:textId="77777777" w:rsidR="008506B5" w:rsidRPr="00B448EE" w:rsidRDefault="008506B5" w:rsidP="008506B5">
      <w:pPr>
        <w:rPr>
          <w:rFonts w:asciiTheme="minorHAnsi" w:hAnsiTheme="minorHAnsi"/>
        </w:rPr>
      </w:pPr>
      <w:r>
        <w:rPr>
          <w:rFonts w:asciiTheme="minorHAnsi" w:hAnsiTheme="minorHAnsi"/>
          <w:b/>
          <w:u w:val="single"/>
        </w:rPr>
        <w:t>SYMPTOMS AND ILLNESS REPORTING</w:t>
      </w:r>
      <w:r w:rsidRPr="000F4E89">
        <w:rPr>
          <w:rFonts w:asciiTheme="minorHAnsi" w:hAnsiTheme="minorHAnsi"/>
          <w:b/>
        </w:rPr>
        <w:t>:</w:t>
      </w:r>
      <w:r>
        <w:rPr>
          <w:rFonts w:asciiTheme="minorHAnsi" w:hAnsiTheme="minorHAnsi"/>
          <w:b/>
        </w:rPr>
        <w:t xml:space="preserve"> </w:t>
      </w:r>
      <w:r>
        <w:rPr>
          <w:rFonts w:asciiTheme="minorHAnsi" w:hAnsiTheme="minorHAnsi"/>
        </w:rPr>
        <w:t>You</w:t>
      </w:r>
      <w:r w:rsidRPr="00B448EE">
        <w:rPr>
          <w:rFonts w:asciiTheme="minorHAnsi" w:hAnsiTheme="minorHAnsi"/>
        </w:rPr>
        <w:t xml:space="preserve"> are instructed to stay home if you are sick or had close contact with a person with COVID</w:t>
      </w:r>
      <w:r>
        <w:rPr>
          <w:rFonts w:asciiTheme="minorHAnsi" w:hAnsiTheme="minorHAnsi"/>
        </w:rPr>
        <w:t>-</w:t>
      </w:r>
      <w:r w:rsidRPr="00B448EE">
        <w:rPr>
          <w:rFonts w:asciiTheme="minorHAnsi" w:hAnsiTheme="minorHAnsi"/>
        </w:rPr>
        <w:t xml:space="preserve">19 (within 6 feet for over 15 minutes). </w:t>
      </w:r>
      <w:r>
        <w:rPr>
          <w:rFonts w:asciiTheme="minorHAnsi" w:hAnsiTheme="minorHAnsi"/>
        </w:rPr>
        <w:t>Then,</w:t>
      </w:r>
      <w:r w:rsidRPr="00B448EE">
        <w:rPr>
          <w:rFonts w:asciiTheme="minorHAnsi" w:hAnsiTheme="minorHAnsi"/>
        </w:rPr>
        <w:t xml:space="preserve"> contact your instructor </w:t>
      </w:r>
      <w:r w:rsidRPr="00B448EE">
        <w:rPr>
          <w:rFonts w:asciiTheme="minorHAnsi" w:hAnsiTheme="minorHAnsi"/>
        </w:rPr>
        <w:lastRenderedPageBreak/>
        <w:t>to report that you are ill and will be absent. Your instructor will contact the North Central Michigan College’s Chief Health Office. You will be directed on what measures to take (</w:t>
      </w:r>
      <w:proofErr w:type="gramStart"/>
      <w:r w:rsidRPr="00B448EE">
        <w:rPr>
          <w:rFonts w:asciiTheme="minorHAnsi" w:hAnsiTheme="minorHAnsi"/>
        </w:rPr>
        <w:t>e.g.</w:t>
      </w:r>
      <w:proofErr w:type="gramEnd"/>
      <w:r w:rsidRPr="00B448EE">
        <w:rPr>
          <w:rFonts w:asciiTheme="minorHAnsi" w:hAnsiTheme="minorHAnsi"/>
        </w:rPr>
        <w:t xml:space="preserve"> testing, isolation, working with the Northwest Michigan health department) and be told when it is safe for you to return to campus by North Central Michigan College’s Chief Health Office. In the meantime, work with your instructor to plan for missed assignments.   </w:t>
      </w:r>
    </w:p>
    <w:p w14:paraId="3C6D5DFF" w14:textId="77777777" w:rsidR="008506B5" w:rsidRPr="00B448EE" w:rsidRDefault="008506B5" w:rsidP="008506B5">
      <w:pPr>
        <w:rPr>
          <w:rFonts w:asciiTheme="minorHAnsi" w:hAnsiTheme="minorHAnsi"/>
          <w:b/>
          <w:sz w:val="20"/>
          <w:u w:val="single"/>
        </w:rPr>
      </w:pPr>
    </w:p>
    <w:p w14:paraId="4ABBCD1A" w14:textId="77777777" w:rsidR="008506B5" w:rsidRPr="000F4E89" w:rsidRDefault="008506B5" w:rsidP="008506B5">
      <w:pPr>
        <w:rPr>
          <w:rFonts w:asciiTheme="minorHAnsi" w:hAnsiTheme="minorHAnsi"/>
        </w:rPr>
      </w:pPr>
      <w:r w:rsidRPr="000F4E89">
        <w:rPr>
          <w:rFonts w:asciiTheme="minorHAnsi" w:hAnsiTheme="minorHAnsi"/>
          <w:b/>
          <w:u w:val="single"/>
        </w:rPr>
        <w:t>NO FOOD OR DRINKS IN CLASSROOM</w:t>
      </w:r>
      <w:r w:rsidRPr="000F4E89">
        <w:rPr>
          <w:rFonts w:asciiTheme="minorHAnsi" w:hAnsiTheme="minorHAnsi"/>
          <w:b/>
        </w:rPr>
        <w:t>:</w:t>
      </w:r>
      <w:r w:rsidRPr="000F4E89">
        <w:rPr>
          <w:rFonts w:asciiTheme="minorHAnsi" w:hAnsiTheme="minorHAnsi"/>
        </w:rPr>
        <w:t xml:space="preserve"> Our classroom is also a laboratory where hazardous materials are occasionally handled. Also, consuming food or drinks requires the removal of a face covering, which is prohibited by NCMC and classroom policy (See above). Therefore, food and open beverage containers are not allowed within the classroom. Any student that must eat or drink something for health reasons (low blood sugar, etc.) may excuse themselves from the classroom and return at their convenience. </w:t>
      </w:r>
    </w:p>
    <w:p w14:paraId="21B84852" w14:textId="77777777" w:rsidR="008506B5" w:rsidRDefault="008506B5" w:rsidP="008506B5">
      <w:pPr>
        <w:tabs>
          <w:tab w:val="left" w:pos="900"/>
        </w:tabs>
        <w:rPr>
          <w:rFonts w:asciiTheme="minorHAnsi" w:hAnsiTheme="minorHAnsi"/>
        </w:rPr>
      </w:pPr>
      <w:r w:rsidRPr="000F4E89">
        <w:rPr>
          <w:rFonts w:asciiTheme="minorHAnsi" w:hAnsiTheme="minorHAnsi"/>
          <w:b/>
          <w:u w:val="single"/>
        </w:rPr>
        <w:t>OTHER CLEANING AND SAFETY MEASURES</w:t>
      </w:r>
      <w:r w:rsidRPr="000F4E89">
        <w:rPr>
          <w:rFonts w:asciiTheme="minorHAnsi" w:hAnsiTheme="minorHAnsi"/>
          <w:b/>
        </w:rPr>
        <w:t xml:space="preserve">: </w:t>
      </w:r>
      <w:r w:rsidRPr="000F4E89">
        <w:rPr>
          <w:rFonts w:asciiTheme="minorHAnsi" w:hAnsiTheme="minorHAnsi"/>
        </w:rPr>
        <w:t>Our classroom will be stocked with spray bottles of disinfectant, disinfectant wipes, hand sanitizer, and nitrile gloves. Additionally, there are two sinks in the back of the classroom.</w:t>
      </w:r>
      <w:r>
        <w:rPr>
          <w:rFonts w:asciiTheme="minorHAnsi" w:hAnsiTheme="minorHAnsi"/>
        </w:rPr>
        <w:t xml:space="preserve"> Below are some health/safety guidelines we will follow in class:</w:t>
      </w:r>
    </w:p>
    <w:p w14:paraId="35BB3E84" w14:textId="77777777" w:rsidR="008506B5" w:rsidRPr="00A504F1" w:rsidRDefault="008506B5" w:rsidP="008506B5">
      <w:pPr>
        <w:tabs>
          <w:tab w:val="left" w:pos="900"/>
        </w:tabs>
        <w:rPr>
          <w:rFonts w:asciiTheme="minorHAnsi" w:hAnsiTheme="minorHAnsi"/>
          <w:sz w:val="4"/>
        </w:rPr>
      </w:pPr>
    </w:p>
    <w:p w14:paraId="6B5A27CA" w14:textId="77777777" w:rsidR="008506B5" w:rsidRPr="000F4E89" w:rsidRDefault="008506B5" w:rsidP="008506B5">
      <w:pPr>
        <w:tabs>
          <w:tab w:val="left" w:pos="900"/>
        </w:tabs>
        <w:spacing w:after="60"/>
        <w:rPr>
          <w:rFonts w:asciiTheme="minorHAnsi" w:hAnsiTheme="minorHAnsi"/>
          <w:i/>
          <w:u w:val="single"/>
        </w:rPr>
      </w:pPr>
      <w:r w:rsidRPr="000F4E89">
        <w:rPr>
          <w:rFonts w:asciiTheme="minorHAnsi" w:hAnsiTheme="minorHAnsi"/>
          <w:i/>
          <w:u w:val="single"/>
        </w:rPr>
        <w:t xml:space="preserve">When to wash your hands or </w:t>
      </w:r>
      <w:r>
        <w:rPr>
          <w:rFonts w:asciiTheme="minorHAnsi" w:hAnsiTheme="minorHAnsi"/>
          <w:i/>
          <w:u w:val="single"/>
        </w:rPr>
        <w:t xml:space="preserve">use </w:t>
      </w:r>
      <w:r w:rsidRPr="000F4E89">
        <w:rPr>
          <w:rFonts w:asciiTheme="minorHAnsi" w:hAnsiTheme="minorHAnsi"/>
          <w:i/>
          <w:u w:val="single"/>
        </w:rPr>
        <w:t xml:space="preserve">hand sanitizer: </w:t>
      </w:r>
    </w:p>
    <w:p w14:paraId="7CB5686A" w14:textId="77777777" w:rsidR="008506B5" w:rsidRPr="000F4E89" w:rsidRDefault="008506B5" w:rsidP="008506B5">
      <w:pPr>
        <w:tabs>
          <w:tab w:val="left" w:pos="900"/>
        </w:tabs>
        <w:rPr>
          <w:rFonts w:asciiTheme="minorHAnsi" w:hAnsiTheme="minorHAnsi"/>
        </w:rPr>
      </w:pPr>
      <w:r w:rsidRPr="000F4E89">
        <w:rPr>
          <w:rFonts w:asciiTheme="minorHAnsi" w:hAnsiTheme="minorHAnsi"/>
        </w:rPr>
        <w:t>- When you arrive to class each day</w:t>
      </w:r>
      <w:r>
        <w:rPr>
          <w:rFonts w:asciiTheme="minorHAnsi" w:hAnsiTheme="minorHAnsi"/>
        </w:rPr>
        <w:tab/>
      </w:r>
      <w:r>
        <w:rPr>
          <w:rFonts w:asciiTheme="minorHAnsi" w:hAnsiTheme="minorHAnsi"/>
        </w:rPr>
        <w:tab/>
      </w:r>
      <w:r>
        <w:rPr>
          <w:rFonts w:asciiTheme="minorHAnsi" w:hAnsiTheme="minorHAnsi"/>
        </w:rPr>
        <w:tab/>
        <w:t xml:space="preserve"> </w:t>
      </w:r>
    </w:p>
    <w:p w14:paraId="5673AA69" w14:textId="77777777" w:rsidR="008506B5" w:rsidRPr="000F4E89" w:rsidRDefault="008506B5" w:rsidP="008506B5">
      <w:pPr>
        <w:tabs>
          <w:tab w:val="left" w:pos="900"/>
        </w:tabs>
        <w:rPr>
          <w:rFonts w:asciiTheme="minorHAnsi" w:hAnsiTheme="minorHAnsi"/>
        </w:rPr>
      </w:pPr>
      <w:r w:rsidRPr="000F4E89">
        <w:rPr>
          <w:rFonts w:asciiTheme="minorHAnsi" w:hAnsiTheme="minorHAnsi"/>
        </w:rPr>
        <w:t>- After cleaning/sanitizing supplies and workspaces</w:t>
      </w:r>
    </w:p>
    <w:p w14:paraId="2E5D5A62" w14:textId="77777777" w:rsidR="008506B5" w:rsidRPr="000F4E89" w:rsidRDefault="008506B5" w:rsidP="008506B5">
      <w:pPr>
        <w:tabs>
          <w:tab w:val="left" w:pos="900"/>
        </w:tabs>
        <w:rPr>
          <w:rFonts w:asciiTheme="minorHAnsi" w:hAnsiTheme="minorHAnsi"/>
        </w:rPr>
      </w:pPr>
      <w:r w:rsidRPr="000F4E89">
        <w:rPr>
          <w:rFonts w:asciiTheme="minorHAnsi" w:hAnsiTheme="minorHAnsi"/>
        </w:rPr>
        <w:t xml:space="preserve">- On your way out the door after completing </w:t>
      </w:r>
      <w:r>
        <w:rPr>
          <w:rFonts w:asciiTheme="minorHAnsi" w:hAnsiTheme="minorHAnsi"/>
        </w:rPr>
        <w:t>class/</w:t>
      </w:r>
      <w:r w:rsidRPr="000F4E89">
        <w:rPr>
          <w:rFonts w:asciiTheme="minorHAnsi" w:hAnsiTheme="minorHAnsi"/>
        </w:rPr>
        <w:t>lab</w:t>
      </w:r>
    </w:p>
    <w:p w14:paraId="4E612C14" w14:textId="77777777" w:rsidR="008506B5" w:rsidRPr="000F4E89" w:rsidRDefault="008506B5" w:rsidP="008506B5">
      <w:pPr>
        <w:tabs>
          <w:tab w:val="left" w:pos="900"/>
        </w:tabs>
        <w:spacing w:after="60"/>
        <w:ind w:firstLine="720"/>
        <w:rPr>
          <w:rFonts w:asciiTheme="minorHAnsi" w:hAnsiTheme="minorHAnsi"/>
          <w:sz w:val="4"/>
        </w:rPr>
      </w:pPr>
    </w:p>
    <w:p w14:paraId="00E4EA3D" w14:textId="77777777" w:rsidR="008506B5" w:rsidRPr="000F4E89" w:rsidRDefault="008506B5" w:rsidP="008506B5">
      <w:pPr>
        <w:tabs>
          <w:tab w:val="left" w:pos="900"/>
        </w:tabs>
        <w:spacing w:after="60"/>
        <w:rPr>
          <w:rFonts w:asciiTheme="minorHAnsi" w:hAnsiTheme="minorHAnsi"/>
          <w:i/>
          <w:u w:val="single"/>
        </w:rPr>
      </w:pPr>
      <w:r w:rsidRPr="000F4E89">
        <w:rPr>
          <w:rFonts w:asciiTheme="minorHAnsi" w:hAnsiTheme="minorHAnsi"/>
          <w:i/>
          <w:u w:val="single"/>
        </w:rPr>
        <w:t xml:space="preserve">When to wear nitrile gloves: </w:t>
      </w:r>
    </w:p>
    <w:p w14:paraId="68FADA02" w14:textId="77777777" w:rsidR="008506B5" w:rsidRPr="000F4E89" w:rsidRDefault="008506B5" w:rsidP="008506B5">
      <w:pPr>
        <w:tabs>
          <w:tab w:val="left" w:pos="900"/>
        </w:tabs>
        <w:spacing w:after="60"/>
        <w:rPr>
          <w:rFonts w:asciiTheme="minorHAnsi" w:hAnsiTheme="minorHAnsi"/>
        </w:rPr>
      </w:pPr>
      <w:r w:rsidRPr="000F4E89">
        <w:rPr>
          <w:rFonts w:asciiTheme="minorHAnsi" w:hAnsiTheme="minorHAnsi"/>
        </w:rPr>
        <w:t>- When handling lab materials/supplies shared among other students.</w:t>
      </w:r>
    </w:p>
    <w:p w14:paraId="7A8A733D" w14:textId="77777777" w:rsidR="008506B5" w:rsidRPr="00213D8D" w:rsidRDefault="008506B5" w:rsidP="008506B5">
      <w:pPr>
        <w:tabs>
          <w:tab w:val="left" w:pos="900"/>
        </w:tabs>
        <w:spacing w:after="60"/>
        <w:rPr>
          <w:rFonts w:asciiTheme="minorHAnsi" w:hAnsiTheme="minorHAnsi"/>
          <w:sz w:val="2"/>
        </w:rPr>
      </w:pPr>
    </w:p>
    <w:p w14:paraId="2C73E1C6" w14:textId="77777777" w:rsidR="008506B5" w:rsidRPr="000F4E89" w:rsidRDefault="008506B5" w:rsidP="008506B5">
      <w:pPr>
        <w:tabs>
          <w:tab w:val="left" w:pos="900"/>
        </w:tabs>
        <w:spacing w:after="60"/>
        <w:rPr>
          <w:rFonts w:asciiTheme="minorHAnsi" w:hAnsiTheme="minorHAnsi"/>
          <w:i/>
          <w:u w:val="single"/>
        </w:rPr>
      </w:pPr>
      <w:r w:rsidRPr="000F4E89">
        <w:rPr>
          <w:rFonts w:asciiTheme="minorHAnsi" w:hAnsiTheme="minorHAnsi"/>
          <w:i/>
          <w:u w:val="single"/>
        </w:rPr>
        <w:t xml:space="preserve">When to use disinfecting spray and/or wipes: </w:t>
      </w:r>
    </w:p>
    <w:p w14:paraId="74A93115" w14:textId="77777777" w:rsidR="008506B5" w:rsidRPr="000F4E89" w:rsidRDefault="008506B5" w:rsidP="008506B5">
      <w:pPr>
        <w:tabs>
          <w:tab w:val="left" w:pos="900"/>
        </w:tabs>
        <w:rPr>
          <w:rFonts w:asciiTheme="minorHAnsi" w:hAnsiTheme="minorHAnsi"/>
        </w:rPr>
      </w:pPr>
      <w:r w:rsidRPr="000F4E89">
        <w:rPr>
          <w:rFonts w:asciiTheme="minorHAnsi" w:hAnsiTheme="minorHAnsi"/>
        </w:rPr>
        <w:t xml:space="preserve">- </w:t>
      </w:r>
      <w:r>
        <w:rPr>
          <w:rFonts w:asciiTheme="minorHAnsi" w:hAnsiTheme="minorHAnsi"/>
        </w:rPr>
        <w:t>Use the provided wipes to disinfect any shared lab supplies/materials when finished with them</w:t>
      </w:r>
      <w:r w:rsidRPr="000F4E89">
        <w:rPr>
          <w:rFonts w:asciiTheme="minorHAnsi" w:hAnsiTheme="minorHAnsi"/>
        </w:rPr>
        <w:t>.</w:t>
      </w:r>
    </w:p>
    <w:p w14:paraId="19CCEFC3" w14:textId="77777777" w:rsidR="008506B5" w:rsidRDefault="008506B5" w:rsidP="008506B5">
      <w:pPr>
        <w:tabs>
          <w:tab w:val="left" w:pos="900"/>
        </w:tabs>
        <w:rPr>
          <w:rFonts w:asciiTheme="minorHAnsi" w:hAnsiTheme="minorHAnsi"/>
        </w:rPr>
      </w:pPr>
      <w:r w:rsidRPr="000F4E89">
        <w:rPr>
          <w:rFonts w:asciiTheme="minorHAnsi" w:hAnsiTheme="minorHAnsi"/>
        </w:rPr>
        <w:t xml:space="preserve">- </w:t>
      </w:r>
      <w:r>
        <w:rPr>
          <w:rFonts w:asciiTheme="minorHAnsi" w:hAnsiTheme="minorHAnsi"/>
        </w:rPr>
        <w:t xml:space="preserve">Disinfectant spray used at NCMC must remain wet for 10 minutes to inactivate COVID-19 on surfaces. Therefore, your professor will disinfect tables and lab supplies prior to each class meeting. </w:t>
      </w:r>
    </w:p>
    <w:p w14:paraId="6616CC80" w14:textId="77777777" w:rsidR="008506B5" w:rsidRPr="00047604" w:rsidRDefault="008506B5" w:rsidP="008506B5">
      <w:pPr>
        <w:tabs>
          <w:tab w:val="left" w:pos="900"/>
        </w:tabs>
        <w:spacing w:after="60"/>
        <w:rPr>
          <w:rFonts w:asciiTheme="minorHAnsi" w:hAnsiTheme="minorHAnsi"/>
          <w:sz w:val="12"/>
        </w:rPr>
      </w:pPr>
    </w:p>
    <w:p w14:paraId="13B04157" w14:textId="77777777" w:rsidR="008506B5" w:rsidRPr="00047604" w:rsidRDefault="008506B5" w:rsidP="008506B5">
      <w:pPr>
        <w:tabs>
          <w:tab w:val="left" w:pos="900"/>
        </w:tabs>
        <w:rPr>
          <w:rStyle w:val="Hyperlink"/>
        </w:rPr>
      </w:pPr>
      <w:r w:rsidRPr="00047604">
        <w:rPr>
          <w:rFonts w:asciiTheme="minorHAnsi" w:hAnsiTheme="minorHAnsi"/>
          <w:b/>
          <w:u w:val="single"/>
        </w:rPr>
        <w:t>PLEDGE</w:t>
      </w:r>
      <w:r>
        <w:rPr>
          <w:rFonts w:asciiTheme="minorHAnsi" w:hAnsiTheme="minorHAnsi"/>
          <w:b/>
          <w:u w:val="single"/>
        </w:rPr>
        <w:t>:</w:t>
      </w:r>
      <w:r w:rsidRPr="00047604">
        <w:rPr>
          <w:rFonts w:asciiTheme="minorHAnsi" w:hAnsiTheme="minorHAnsi"/>
          <w:b/>
        </w:rPr>
        <w:t xml:space="preserve"> </w:t>
      </w:r>
      <w:r w:rsidRPr="00047604">
        <w:rPr>
          <w:rFonts w:asciiTheme="minorHAnsi" w:hAnsiTheme="minorHAnsi"/>
        </w:rPr>
        <w:t>Please review the Together as North Central Pledge on the North Central Michigan College</w:t>
      </w:r>
      <w:r>
        <w:rPr>
          <w:rFonts w:asciiTheme="minorHAnsi" w:hAnsiTheme="minorHAnsi"/>
        </w:rPr>
        <w:t xml:space="preserve"> w</w:t>
      </w:r>
      <w:r w:rsidRPr="00047604">
        <w:rPr>
          <w:rFonts w:asciiTheme="minorHAnsi" w:hAnsiTheme="minorHAnsi"/>
        </w:rPr>
        <w:t xml:space="preserve">ebsite: </w:t>
      </w:r>
      <w:hyperlink r:id="rId8" w:history="1">
        <w:r w:rsidRPr="00047604">
          <w:rPr>
            <w:rStyle w:val="Hyperlink"/>
          </w:rPr>
          <w:t>https://www.ncmich.edu/safety/together-as-north-central-pledge.html</w:t>
        </w:r>
      </w:hyperlink>
    </w:p>
    <w:p w14:paraId="6BC75D3A" w14:textId="77777777" w:rsidR="008506B5" w:rsidRPr="00047604" w:rsidRDefault="008506B5" w:rsidP="008506B5">
      <w:pPr>
        <w:tabs>
          <w:tab w:val="left" w:pos="900"/>
        </w:tabs>
        <w:rPr>
          <w:rFonts w:asciiTheme="minorHAnsi" w:hAnsiTheme="minorHAnsi"/>
          <w:sz w:val="12"/>
        </w:rPr>
      </w:pPr>
    </w:p>
    <w:p w14:paraId="5A5063DE" w14:textId="77777777" w:rsidR="008506B5" w:rsidRPr="00047604" w:rsidRDefault="008506B5" w:rsidP="008506B5">
      <w:pPr>
        <w:tabs>
          <w:tab w:val="left" w:pos="900"/>
        </w:tabs>
        <w:rPr>
          <w:rFonts w:asciiTheme="minorHAnsi" w:hAnsiTheme="minorHAnsi"/>
        </w:rPr>
      </w:pPr>
      <w:r w:rsidRPr="00047604">
        <w:rPr>
          <w:rFonts w:asciiTheme="minorHAnsi" w:hAnsiTheme="minorHAnsi"/>
        </w:rPr>
        <w:t xml:space="preserve">We thank you in advance for taking all of the steps listed above to keep yourself and those around you safe, as we work together to foster a healthy learning environment. </w:t>
      </w:r>
    </w:p>
    <w:p w14:paraId="76FACAAA" w14:textId="77777777" w:rsidR="008506B5" w:rsidRDefault="008506B5" w:rsidP="001D6AFC"/>
    <w:p w14:paraId="01A90366" w14:textId="6629F8F1" w:rsidR="007B162A" w:rsidRPr="006928AD" w:rsidRDefault="00206F76" w:rsidP="001D6AFC">
      <w:pPr>
        <w:rPr>
          <w:rStyle w:val="Strong"/>
          <w:b w:val="0"/>
          <w:bCs w:val="0"/>
        </w:rPr>
      </w:pPr>
      <w:r>
        <w:br/>
      </w:r>
      <w:r w:rsidR="007B162A" w:rsidRPr="006928AD">
        <w:rPr>
          <w:rStyle w:val="Strong"/>
          <w:sz w:val="28"/>
          <w:szCs w:val="28"/>
        </w:rPr>
        <w:t>Student Code of Conduct / Netiquette</w:t>
      </w:r>
    </w:p>
    <w:p w14:paraId="1FA107BC" w14:textId="77777777" w:rsidR="00DF7A9A" w:rsidRPr="006928AD" w:rsidRDefault="00EA7C1F" w:rsidP="001D6AFC">
      <w:r w:rsidRPr="006928AD">
        <w:t xml:space="preserve">Students are responsible for obeying municipal, state, and federal laws, as well as </w:t>
      </w:r>
      <w:r w:rsidR="00594CEF" w:rsidRPr="006928AD">
        <w:t>North Central policies</w:t>
      </w:r>
      <w:r w:rsidRPr="006928AD">
        <w:t>. The complete Student Code of Conduct, including the guidelines for netiquette in electronic communication, can be found in the No</w:t>
      </w:r>
      <w:r w:rsidR="00E97DA6" w:rsidRPr="006928AD">
        <w:t>rth Central Student Handbook (</w:t>
      </w:r>
      <w:hyperlink r:id="rId9" w:anchor="cofcond" w:history="1">
        <w:r w:rsidR="00E97DA6" w:rsidRPr="006928AD">
          <w:rPr>
            <w:rStyle w:val="Hyperlink"/>
          </w:rPr>
          <w:t>available o</w:t>
        </w:r>
        <w:r w:rsidRPr="006928AD">
          <w:rPr>
            <w:rStyle w:val="Hyperlink"/>
          </w:rPr>
          <w:t>nlin</w:t>
        </w:r>
        <w:r w:rsidR="00E97DA6" w:rsidRPr="006928AD">
          <w:rPr>
            <w:rStyle w:val="Hyperlink"/>
          </w:rPr>
          <w:t>e here</w:t>
        </w:r>
      </w:hyperlink>
      <w:r w:rsidR="00BC3CB1" w:rsidRPr="006928AD">
        <w:rPr>
          <w:rStyle w:val="Hyperlink"/>
        </w:rPr>
        <w:t>)</w:t>
      </w:r>
      <w:r w:rsidR="00DF7A9A" w:rsidRPr="006928AD">
        <w:t>.</w:t>
      </w:r>
    </w:p>
    <w:p w14:paraId="12B5C94B" w14:textId="589A6C7B" w:rsidR="00A338DB" w:rsidRDefault="00206F76" w:rsidP="00D75C1A">
      <w:r w:rsidRPr="006928AD">
        <w:br/>
      </w:r>
      <w:r w:rsidR="00DD7F0B" w:rsidRPr="006928AD">
        <w:rPr>
          <w:rStyle w:val="Strong"/>
          <w:sz w:val="28"/>
          <w:szCs w:val="28"/>
        </w:rPr>
        <w:t>Late Work</w:t>
      </w:r>
      <w:r w:rsidR="00680D0A" w:rsidRPr="006928AD">
        <w:rPr>
          <w:rStyle w:val="Strong"/>
          <w:sz w:val="28"/>
          <w:szCs w:val="28"/>
        </w:rPr>
        <w:t xml:space="preserve"> Policy</w:t>
      </w:r>
    </w:p>
    <w:p w14:paraId="0672E9FB" w14:textId="006672A3" w:rsidR="00075D80" w:rsidRDefault="00075D80" w:rsidP="00075D80">
      <w:r>
        <w:t xml:space="preserve">In this </w:t>
      </w:r>
      <w:r w:rsidR="00FB695C">
        <w:t>class,</w:t>
      </w:r>
      <w:r>
        <w:t xml:space="preserve"> you will be working closely with your peers and will often be reliant on others submitting their work in a timely f</w:t>
      </w:r>
      <w:r w:rsidR="008C22C8">
        <w:t xml:space="preserve">ashion so you can complete </w:t>
      </w:r>
      <w:r>
        <w:t>assignments on time. Submitting late work puts undue pressure on your classmates and doesn’t show respect for their time or input. I am aware that emergencies happen</w:t>
      </w:r>
      <w:r w:rsidR="00813225">
        <w:t>,</w:t>
      </w:r>
      <w:r>
        <w:t xml:space="preserve"> and life sometimes throws us unexpected challenges. I am willing to work with you on a </w:t>
      </w:r>
      <w:r w:rsidRPr="00A338DB">
        <w:rPr>
          <w:i/>
        </w:rPr>
        <w:t>short-term, limited basis</w:t>
      </w:r>
      <w:r>
        <w:t xml:space="preserve"> when these things happen. </w:t>
      </w:r>
      <w:r w:rsidRPr="00680D0A">
        <w:rPr>
          <w:b/>
          <w:i/>
        </w:rPr>
        <w:t>You must contact me as soon as possible to</w:t>
      </w:r>
      <w:r>
        <w:t xml:space="preserve"> </w:t>
      </w:r>
      <w:r w:rsidRPr="00680D0A">
        <w:rPr>
          <w:b/>
          <w:i/>
        </w:rPr>
        <w:t>make arrangements for late work</w:t>
      </w:r>
      <w:r w:rsidR="006036EC">
        <w:rPr>
          <w:b/>
          <w:i/>
        </w:rPr>
        <w:t xml:space="preserve"> without a penalty</w:t>
      </w:r>
      <w:r>
        <w:rPr>
          <w:b/>
          <w:i/>
        </w:rPr>
        <w:t>.</w:t>
      </w:r>
    </w:p>
    <w:p w14:paraId="0186F703" w14:textId="77777777" w:rsidR="00075D80" w:rsidRDefault="00075D80" w:rsidP="00075D80"/>
    <w:p w14:paraId="31BEE3BD" w14:textId="77777777" w:rsidR="00075D80" w:rsidRDefault="00075D80" w:rsidP="00075D80">
      <w:r>
        <w:t xml:space="preserve">Unless you have made arrangements with me </w:t>
      </w:r>
      <w:r w:rsidRPr="00680D0A">
        <w:rPr>
          <w:i/>
        </w:rPr>
        <w:t>in</w:t>
      </w:r>
      <w:r w:rsidRPr="00A338DB">
        <w:rPr>
          <w:i/>
        </w:rPr>
        <w:t xml:space="preserve"> advance</w:t>
      </w:r>
      <w:r>
        <w:t xml:space="preserve">, the Late Work Policy for this class is: </w:t>
      </w:r>
    </w:p>
    <w:p w14:paraId="0333A59A" w14:textId="77777777" w:rsidR="00075D80" w:rsidRDefault="00075D80" w:rsidP="00075D80"/>
    <w:p w14:paraId="6F64BF0D" w14:textId="4B3E9F5D" w:rsidR="00075D80" w:rsidRPr="00A338DB" w:rsidRDefault="003D5DD9" w:rsidP="00075D80">
      <w:pPr>
        <w:pStyle w:val="ListParagraph"/>
        <w:numPr>
          <w:ilvl w:val="0"/>
          <w:numId w:val="16"/>
        </w:numPr>
      </w:pPr>
      <w:r w:rsidRPr="000700BC">
        <w:rPr>
          <w:b/>
        </w:rPr>
        <w:lastRenderedPageBreak/>
        <w:t>Late Work</w:t>
      </w:r>
      <w:r>
        <w:rPr>
          <w:b/>
        </w:rPr>
        <w:t xml:space="preserve"> (75%)</w:t>
      </w:r>
      <w:r w:rsidRPr="000700BC">
        <w:rPr>
          <w:b/>
        </w:rPr>
        <w:br/>
        <w:t>Late work is any assignment turned in past the due date, but WITHIN 48 hours of the deadline.</w:t>
      </w:r>
      <w:r w:rsidRPr="00A338DB">
        <w:t xml:space="preserve"> For example, if </w:t>
      </w:r>
      <w:r>
        <w:t>an assignment is due on Sunday</w:t>
      </w:r>
      <w:r w:rsidR="005B0498">
        <w:t xml:space="preserve"> night</w:t>
      </w:r>
      <w:r>
        <w:t xml:space="preserve"> and you submit it </w:t>
      </w:r>
      <w:r w:rsidR="005B0498">
        <w:t>Tues</w:t>
      </w:r>
      <w:r>
        <w:t>day</w:t>
      </w:r>
      <w:r w:rsidR="005B0498">
        <w:t xml:space="preserve"> morning, </w:t>
      </w:r>
      <w:r>
        <w:t xml:space="preserve">it </w:t>
      </w:r>
      <w:r w:rsidR="004C7088">
        <w:t xml:space="preserve">is </w:t>
      </w:r>
      <w:r>
        <w:t>Late Work. You cannot receive more than 75% of the assignment’s total points for Late Work.</w:t>
      </w:r>
      <w:r w:rsidR="00075D80">
        <w:br/>
      </w:r>
      <w:r w:rsidR="00075D80" w:rsidRPr="00A338DB">
        <w:t xml:space="preserve"> </w:t>
      </w:r>
    </w:p>
    <w:p w14:paraId="1BF16A49" w14:textId="160BD244" w:rsidR="006A29EC" w:rsidRDefault="00C54387" w:rsidP="00075D80">
      <w:pPr>
        <w:pStyle w:val="ListParagraph"/>
        <w:numPr>
          <w:ilvl w:val="0"/>
          <w:numId w:val="16"/>
        </w:numPr>
      </w:pPr>
      <w:r w:rsidRPr="000700BC">
        <w:rPr>
          <w:b/>
        </w:rPr>
        <w:t>Missed Work</w:t>
      </w:r>
      <w:r>
        <w:rPr>
          <w:b/>
        </w:rPr>
        <w:t xml:space="preserve"> (50%)</w:t>
      </w:r>
      <w:r w:rsidRPr="000700BC">
        <w:rPr>
          <w:b/>
        </w:rPr>
        <w:br/>
        <w:t>Missed Work is an assignment turned in 48 hours or more AFTER the deadline.</w:t>
      </w:r>
      <w:r>
        <w:t xml:space="preserve"> You cannot receive more than 50% of the assignment’s total points for Missed Work. Timely assignment submissions are integral to the success of everyone in the </w:t>
      </w:r>
      <w:r w:rsidRPr="00A338DB">
        <w:t xml:space="preserve">class, so turning in something beyond 48 hours </w:t>
      </w:r>
      <w:r>
        <w:t>hurts you</w:t>
      </w:r>
      <w:r w:rsidRPr="00A338DB">
        <w:t xml:space="preserve"> and your </w:t>
      </w:r>
      <w:r>
        <w:t>peers</w:t>
      </w:r>
      <w:r w:rsidRPr="00A338DB">
        <w:t>.</w:t>
      </w:r>
      <w:r w:rsidR="006A29EC">
        <w:br/>
      </w:r>
    </w:p>
    <w:p w14:paraId="5E2D2F0D" w14:textId="709998A2" w:rsidR="00075D80" w:rsidRDefault="002B0B58" w:rsidP="004C7088">
      <w:pPr>
        <w:pStyle w:val="ListParagraph"/>
        <w:numPr>
          <w:ilvl w:val="0"/>
          <w:numId w:val="16"/>
        </w:numPr>
      </w:pPr>
      <w:r w:rsidRPr="006A29EC">
        <w:rPr>
          <w:b/>
        </w:rPr>
        <w:t>Ignored Work</w:t>
      </w:r>
      <w:r>
        <w:rPr>
          <w:b/>
        </w:rPr>
        <w:t xml:space="preserve"> (0%)</w:t>
      </w:r>
      <w:r>
        <w:br/>
      </w:r>
      <w:r w:rsidRPr="006A29EC">
        <w:rPr>
          <w:b/>
        </w:rPr>
        <w:t>Ignored work is any work unaccounted for in the semester</w:t>
      </w:r>
      <w:r w:rsidRPr="003125C6">
        <w:t xml:space="preserve">, which means I have no record of you doing it or turning it in. </w:t>
      </w:r>
      <w:r>
        <w:t xml:space="preserve">If you believe you have submitted an </w:t>
      </w:r>
      <w:r w:rsidR="005B0498">
        <w:t>assignment but</w:t>
      </w:r>
      <w:r>
        <w:t xml:space="preserve"> have not received a grade for the assignment a week after the deadline, please contact me. Even if you are a week late, it’s better to submit </w:t>
      </w:r>
      <w:r w:rsidRPr="003125C6">
        <w:t xml:space="preserve">a </w:t>
      </w:r>
      <w:r>
        <w:t xml:space="preserve">missed assignment and get a few points rather than </w:t>
      </w:r>
      <w:r w:rsidRPr="003125C6">
        <w:t>ignoring it</w:t>
      </w:r>
      <w:r>
        <w:t xml:space="preserve"> and receiving none</w:t>
      </w:r>
      <w:r w:rsidRPr="003125C6">
        <w:t>.</w:t>
      </w:r>
    </w:p>
    <w:p w14:paraId="43750544" w14:textId="77777777" w:rsidR="00DD7F0B" w:rsidRDefault="00DD7F0B" w:rsidP="000D33D6"/>
    <w:p w14:paraId="76E41A44" w14:textId="2A822895" w:rsidR="00DD7F0B" w:rsidRPr="006928AD" w:rsidRDefault="00DD7F0B" w:rsidP="00DD7F0B">
      <w:pPr>
        <w:spacing w:after="120"/>
        <w:rPr>
          <w:rStyle w:val="Strong"/>
          <w:sz w:val="28"/>
          <w:szCs w:val="28"/>
        </w:rPr>
      </w:pPr>
      <w:r w:rsidRPr="006928AD">
        <w:rPr>
          <w:rStyle w:val="Strong"/>
          <w:sz w:val="28"/>
          <w:szCs w:val="28"/>
        </w:rPr>
        <w:t>Academic Integrity</w:t>
      </w:r>
    </w:p>
    <w:p w14:paraId="47CD61F8" w14:textId="77777777" w:rsidR="004D5102" w:rsidRPr="006928AD" w:rsidRDefault="004D5102" w:rsidP="004D5102">
      <w:r w:rsidRPr="006928AD">
        <w:t>North Central holds its students to high standards of academic integrity in all areas of college life, including the distance education environment. Any form of academic dishonesty will not be tolerated and can have serious consequences, including automatic failure in the course and/or dismissal from the college. By taking any form of course assessment, you agree that:</w:t>
      </w:r>
      <w:r w:rsidRPr="006928AD">
        <w:br/>
      </w:r>
    </w:p>
    <w:p w14:paraId="2D344D5F" w14:textId="39921B26" w:rsidR="004D5102" w:rsidRPr="006928AD" w:rsidRDefault="004D5102" w:rsidP="004D5102">
      <w:pPr>
        <w:pStyle w:val="ListParagraph"/>
        <w:numPr>
          <w:ilvl w:val="0"/>
          <w:numId w:val="5"/>
        </w:numPr>
        <w:spacing w:after="160" w:line="259" w:lineRule="auto"/>
      </w:pPr>
      <w:r w:rsidRPr="006928AD">
        <w:t>You are the person registered in this course who has participated in and will receive academic credit for this class and will not receive unauthorized assistance from any other person or source during this assessment.</w:t>
      </w:r>
      <w:r w:rsidRPr="006928AD">
        <w:br/>
      </w:r>
    </w:p>
    <w:p w14:paraId="4A890D07" w14:textId="77777777" w:rsidR="004D5102" w:rsidRPr="006928AD" w:rsidRDefault="004D5102" w:rsidP="004D5102">
      <w:pPr>
        <w:pStyle w:val="ListParagraph"/>
        <w:numPr>
          <w:ilvl w:val="0"/>
          <w:numId w:val="5"/>
        </w:numPr>
        <w:spacing w:after="160" w:line="259" w:lineRule="auto"/>
      </w:pPr>
      <w:r w:rsidRPr="006928AD">
        <w:t>Acknowledge that unauthorized sharing of information about an assessment with others is strictly prohibited and could result in serious consequences.</w:t>
      </w:r>
    </w:p>
    <w:p w14:paraId="06C5A561" w14:textId="77777777" w:rsidR="004D5102" w:rsidRPr="006928AD" w:rsidRDefault="004D5102" w:rsidP="004D5102">
      <w:r w:rsidRPr="006928AD">
        <w:rPr>
          <w:b/>
        </w:rPr>
        <w:t>By accessing assessments in this course</w:t>
      </w:r>
      <w:r w:rsidRPr="006928AD">
        <w:t xml:space="preserve">, you are acknowledging your compliance with North Central’s standards of academic integrity and that any violation will be dealt according to the </w:t>
      </w:r>
      <w:hyperlink r:id="rId10" w:anchor="cofcond" w:history="1">
        <w:r w:rsidRPr="006928AD">
          <w:rPr>
            <w:rStyle w:val="Hyperlink"/>
          </w:rPr>
          <w:t>Academic Dishonesty Process outlined in the North Central Student handbook</w:t>
        </w:r>
      </w:hyperlink>
      <w:r w:rsidRPr="006928AD">
        <w:t xml:space="preserve">. </w:t>
      </w:r>
    </w:p>
    <w:p w14:paraId="27D0956C" w14:textId="636DA710" w:rsidR="00DD7F0B" w:rsidRPr="006928AD" w:rsidRDefault="00DD7F0B" w:rsidP="00DD7F0B"/>
    <w:p w14:paraId="16A6739C" w14:textId="77777777" w:rsidR="00FC0B63" w:rsidRPr="006928AD" w:rsidRDefault="00FC0B63" w:rsidP="00FC0B63">
      <w:pPr>
        <w:spacing w:after="120"/>
        <w:rPr>
          <w:rStyle w:val="Strong"/>
          <w:sz w:val="28"/>
          <w:szCs w:val="28"/>
        </w:rPr>
      </w:pPr>
      <w:r w:rsidRPr="006928AD">
        <w:rPr>
          <w:rStyle w:val="Strong"/>
          <w:sz w:val="28"/>
          <w:szCs w:val="28"/>
        </w:rPr>
        <w:t>Accessibility Statement</w:t>
      </w:r>
    </w:p>
    <w:p w14:paraId="6F1CA04B" w14:textId="66D5CC27" w:rsidR="001B67EB" w:rsidRPr="006928AD" w:rsidRDefault="002C0A4F" w:rsidP="00AC3F03">
      <w:r w:rsidRPr="006928AD">
        <w:t xml:space="preserve">In compliance with the Rehabilitation Act of 1973’s Section 504 and 508, and the Americans with Disabilities Act of 1990, North Central’s department of Learning Support Services (LSS) provides students with documented disabilities access to professional disability specialists, support staff, and specialized services. For more information about services provided or to request an accommodation for a disability, please </w:t>
      </w:r>
      <w:hyperlink r:id="rId11" w:history="1">
        <w:r w:rsidRPr="006928AD">
          <w:rPr>
            <w:rStyle w:val="Hyperlink"/>
          </w:rPr>
          <w:t>visit LSS on the web</w:t>
        </w:r>
      </w:hyperlink>
      <w:r w:rsidRPr="006928AD">
        <w:t>, on campus in Room 533 of the SCRC, or call 231-348-6682 from 8:30 am to 5 pm Monday –Friday</w:t>
      </w:r>
      <w:r w:rsidR="005B0498">
        <w:t xml:space="preserve"> (hours may vary, so please check the website)</w:t>
      </w:r>
      <w:r w:rsidRPr="006928AD">
        <w:t>.</w:t>
      </w:r>
      <w:r w:rsidR="00206F76" w:rsidRPr="006928AD">
        <w:br/>
      </w:r>
    </w:p>
    <w:p w14:paraId="38DC78D1" w14:textId="7BE9F285" w:rsidR="00637A46" w:rsidRPr="006928AD" w:rsidRDefault="00637A46" w:rsidP="00637A46">
      <w:pPr>
        <w:spacing w:after="120"/>
        <w:rPr>
          <w:rStyle w:val="Strong"/>
          <w:sz w:val="28"/>
          <w:szCs w:val="28"/>
        </w:rPr>
      </w:pPr>
      <w:r w:rsidRPr="006928AD">
        <w:rPr>
          <w:rStyle w:val="Strong"/>
          <w:sz w:val="28"/>
          <w:szCs w:val="28"/>
        </w:rPr>
        <w:t>Copyright</w:t>
      </w:r>
    </w:p>
    <w:p w14:paraId="73BA9083" w14:textId="112BE827" w:rsidR="00C668B2" w:rsidRPr="006928AD" w:rsidRDefault="00C40971" w:rsidP="001D6AFC">
      <w:pPr>
        <w:rPr>
          <w:rStyle w:val="Strong"/>
          <w:b w:val="0"/>
          <w:bCs w:val="0"/>
        </w:rPr>
      </w:pPr>
      <w:r w:rsidRPr="006928AD">
        <w:t xml:space="preserve">All materials and content in this course were created by the instructor, unless otherwise specified. </w:t>
      </w:r>
      <w:r w:rsidR="00206F76" w:rsidRPr="006928AD">
        <w:br/>
      </w:r>
      <w:r w:rsidR="003125C6" w:rsidRPr="006928AD">
        <w:br/>
      </w:r>
      <w:r w:rsidR="00C668B2" w:rsidRPr="006928AD">
        <w:rPr>
          <w:rStyle w:val="Strong"/>
          <w:sz w:val="28"/>
          <w:szCs w:val="28"/>
        </w:rPr>
        <w:t>Student Appeals</w:t>
      </w:r>
    </w:p>
    <w:p w14:paraId="5746EA4C" w14:textId="77C35F35" w:rsidR="00C668B2" w:rsidRPr="006928AD" w:rsidRDefault="004D16FA" w:rsidP="00C668B2">
      <w:r w:rsidRPr="006928AD">
        <w:lastRenderedPageBreak/>
        <w:t>North Central’s student complaint and appeals processes begin with a student’s direct communication with the faculty/staff member in an attempt to</w:t>
      </w:r>
      <w:r w:rsidR="002800B8" w:rsidRPr="006928AD">
        <w:t xml:space="preserve"> work together to</w:t>
      </w:r>
      <w:r w:rsidRPr="006928AD">
        <w:t xml:space="preserve"> resolve the matter. For complete information on North Central’s student policies and processes regarding appeals &amp; complaints, please see the </w:t>
      </w:r>
      <w:hyperlink r:id="rId12" w:history="1">
        <w:r w:rsidRPr="006928AD">
          <w:rPr>
            <w:rStyle w:val="Hyperlink"/>
          </w:rPr>
          <w:t>North Central Student Handbook</w:t>
        </w:r>
      </w:hyperlink>
      <w:r w:rsidRPr="006928AD">
        <w:t xml:space="preserve">. </w:t>
      </w:r>
      <w:r w:rsidR="00206F76" w:rsidRPr="006928AD">
        <w:br/>
      </w:r>
    </w:p>
    <w:p w14:paraId="422CAEB7" w14:textId="714BDF87" w:rsidR="00B11667" w:rsidRPr="006928AD" w:rsidRDefault="00B11667" w:rsidP="00B11667">
      <w:pPr>
        <w:spacing w:after="120"/>
        <w:rPr>
          <w:rStyle w:val="Strong"/>
          <w:sz w:val="28"/>
          <w:szCs w:val="28"/>
        </w:rPr>
      </w:pPr>
      <w:r w:rsidRPr="006928AD">
        <w:rPr>
          <w:rStyle w:val="Strong"/>
          <w:sz w:val="28"/>
          <w:szCs w:val="28"/>
        </w:rPr>
        <w:t>Subject to Change</w:t>
      </w:r>
    </w:p>
    <w:p w14:paraId="47376BAF" w14:textId="652A80FB" w:rsidR="00B11667" w:rsidRDefault="00B11667" w:rsidP="00B11667">
      <w:r w:rsidRPr="006928AD">
        <w:t xml:space="preserve">All materials, assignments, and deadlines </w:t>
      </w:r>
      <w:r w:rsidR="00DB1C09" w:rsidRPr="006928AD">
        <w:t xml:space="preserve">are subject to change. It is your responsibility to read course announcements and </w:t>
      </w:r>
      <w:r w:rsidR="006D4B64">
        <w:t xml:space="preserve">other </w:t>
      </w:r>
      <w:r w:rsidR="00DB1C09" w:rsidRPr="006928AD">
        <w:t>communications.</w:t>
      </w:r>
    </w:p>
    <w:p w14:paraId="4C6093FA" w14:textId="77777777" w:rsidR="00341758" w:rsidRDefault="00341758" w:rsidP="00B11667"/>
    <w:p w14:paraId="3019B138" w14:textId="5F0CF2F7" w:rsidR="00341758" w:rsidRPr="00341758" w:rsidRDefault="00341758" w:rsidP="001B6A34">
      <w:pPr>
        <w:pStyle w:val="Heading1"/>
      </w:pPr>
      <w:bookmarkStart w:id="4" w:name="_Toc26514510"/>
      <w:r w:rsidRPr="00341758">
        <w:t>Section 5: Grading</w:t>
      </w:r>
      <w:bookmarkEnd w:id="4"/>
    </w:p>
    <w:p w14:paraId="7C6ECFF4" w14:textId="338E9E82" w:rsidR="00B11667" w:rsidRDefault="00B11667" w:rsidP="000D33D6"/>
    <w:p w14:paraId="0163BA78" w14:textId="35CB82FE" w:rsidR="00341758" w:rsidRPr="00E53254" w:rsidRDefault="00E53254" w:rsidP="00E53254">
      <w:pPr>
        <w:spacing w:after="120"/>
        <w:rPr>
          <w:rStyle w:val="Strong"/>
          <w:sz w:val="28"/>
          <w:szCs w:val="28"/>
        </w:rPr>
      </w:pPr>
      <w:r w:rsidRPr="006928AD">
        <w:rPr>
          <w:rStyle w:val="Strong"/>
          <w:sz w:val="28"/>
          <w:szCs w:val="28"/>
        </w:rPr>
        <w:t>Grades and Grading Scale</w:t>
      </w:r>
    </w:p>
    <w:p w14:paraId="040EE7FB" w14:textId="3EE6B2C5" w:rsidR="00E53254" w:rsidRDefault="00E53254" w:rsidP="008D5761">
      <w:pPr>
        <w:pStyle w:val="ListParagraph"/>
        <w:numPr>
          <w:ilvl w:val="0"/>
          <w:numId w:val="44"/>
        </w:numPr>
      </w:pPr>
      <w:r w:rsidRPr="006D32B5">
        <w:t>Grades in this course are based on</w:t>
      </w:r>
      <w:r w:rsidR="007732E9" w:rsidRPr="006D32B5">
        <w:t xml:space="preserve"> </w:t>
      </w:r>
      <w:r w:rsidR="006D32B5" w:rsidRPr="006D32B5">
        <w:t>the number of</w:t>
      </w:r>
      <w:r w:rsidR="007732E9" w:rsidRPr="006D32B5">
        <w:t xml:space="preserve"> points earned.</w:t>
      </w:r>
    </w:p>
    <w:p w14:paraId="336514DF" w14:textId="08577F7B" w:rsidR="008D5761" w:rsidRDefault="008D5761" w:rsidP="008D5761">
      <w:pPr>
        <w:pStyle w:val="ListParagraph"/>
        <w:numPr>
          <w:ilvl w:val="0"/>
          <w:numId w:val="44"/>
        </w:numPr>
      </w:pPr>
      <w:r>
        <w:t>All labs are pass/fail and worth 1 point</w:t>
      </w:r>
      <w:r w:rsidR="00D93ACA">
        <w:t>. Lab grades will be a weekly summary. 5 labs = 5 points</w:t>
      </w:r>
    </w:p>
    <w:p w14:paraId="7C13AF0E" w14:textId="4E9CAB52" w:rsidR="008D5761" w:rsidRDefault="008D5761" w:rsidP="008D5761">
      <w:pPr>
        <w:pStyle w:val="ListParagraph"/>
        <w:numPr>
          <w:ilvl w:val="0"/>
          <w:numId w:val="44"/>
        </w:numPr>
      </w:pPr>
      <w:r>
        <w:t>The percentage of your practice questions completed will be converted to a points scale at the end of week 14</w:t>
      </w:r>
    </w:p>
    <w:p w14:paraId="7F043A1D" w14:textId="77777777" w:rsidR="00E53254" w:rsidRDefault="00E53254" w:rsidP="000D33D6"/>
    <w:tbl>
      <w:tblPr>
        <w:tblStyle w:val="GridTable6Colorful-Accent11"/>
        <w:tblW w:w="0" w:type="auto"/>
        <w:tblLook w:val="04A0" w:firstRow="1" w:lastRow="0" w:firstColumn="1" w:lastColumn="0" w:noHBand="0" w:noVBand="1"/>
        <w:tblCaption w:val="Grading"/>
        <w:tblDescription w:val="This table describes the grading structure for the course. For detailed information on this structure, please ask your instructor for a text-based explanation."/>
      </w:tblPr>
      <w:tblGrid>
        <w:gridCol w:w="3237"/>
        <w:gridCol w:w="2250"/>
        <w:gridCol w:w="2250"/>
      </w:tblGrid>
      <w:tr w:rsidR="00296B75" w14:paraId="4F4623AF" w14:textId="77777777" w:rsidTr="00184C4B">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237" w:type="dxa"/>
            <w:shd w:val="clear" w:color="auto" w:fill="1F4E79" w:themeFill="accent1" w:themeFillShade="80"/>
          </w:tcPr>
          <w:p w14:paraId="6F2867CC" w14:textId="77777777" w:rsidR="00296B75" w:rsidRPr="009E65DD" w:rsidRDefault="00296B75" w:rsidP="00B9584D">
            <w:pPr>
              <w:rPr>
                <w:color w:val="FFFFFF" w:themeColor="background1"/>
              </w:rPr>
            </w:pPr>
            <w:r w:rsidRPr="009E65DD">
              <w:rPr>
                <w:color w:val="FFFFFF" w:themeColor="background1"/>
              </w:rPr>
              <w:t>Category</w:t>
            </w:r>
          </w:p>
        </w:tc>
        <w:tc>
          <w:tcPr>
            <w:tcW w:w="2250" w:type="dxa"/>
            <w:shd w:val="clear" w:color="auto" w:fill="1F4E79" w:themeFill="accent1" w:themeFillShade="80"/>
          </w:tcPr>
          <w:p w14:paraId="6603704E" w14:textId="77777777" w:rsidR="00296B75" w:rsidRPr="009E65DD" w:rsidRDefault="00296B75" w:rsidP="00B9584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E65DD">
              <w:rPr>
                <w:color w:val="FFFFFF" w:themeColor="background1"/>
              </w:rPr>
              <w:t># of Items</w:t>
            </w:r>
          </w:p>
        </w:tc>
        <w:tc>
          <w:tcPr>
            <w:tcW w:w="2250" w:type="dxa"/>
            <w:shd w:val="clear" w:color="auto" w:fill="1F4E79" w:themeFill="accent1" w:themeFillShade="80"/>
          </w:tcPr>
          <w:p w14:paraId="2CF85E4B" w14:textId="77777777" w:rsidR="00296B75" w:rsidRPr="009E65DD" w:rsidRDefault="00296B75" w:rsidP="00B9584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E65DD">
              <w:rPr>
                <w:color w:val="FFFFFF" w:themeColor="background1"/>
              </w:rPr>
              <w:t>Total for Category</w:t>
            </w:r>
          </w:p>
        </w:tc>
      </w:tr>
      <w:tr w:rsidR="00296B75" w14:paraId="227F5DC8" w14:textId="77777777" w:rsidTr="00B9584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7" w:type="dxa"/>
          </w:tcPr>
          <w:p w14:paraId="43446B08" w14:textId="63320E86" w:rsidR="00296B75" w:rsidRPr="000B637D" w:rsidRDefault="008D5761" w:rsidP="00296B75">
            <w:pPr>
              <w:tabs>
                <w:tab w:val="center" w:pos="1510"/>
              </w:tabs>
              <w:rPr>
                <w:color w:val="000000" w:themeColor="text1"/>
              </w:rPr>
            </w:pPr>
            <w:r>
              <w:rPr>
                <w:color w:val="000000" w:themeColor="text1"/>
              </w:rPr>
              <w:t>Labs</w:t>
            </w:r>
            <w:r w:rsidR="00296B75">
              <w:rPr>
                <w:color w:val="000000" w:themeColor="text1"/>
              </w:rPr>
              <w:t xml:space="preserve"> </w:t>
            </w:r>
          </w:p>
        </w:tc>
        <w:tc>
          <w:tcPr>
            <w:tcW w:w="2250" w:type="dxa"/>
          </w:tcPr>
          <w:p w14:paraId="306371CC" w14:textId="27A064D0" w:rsidR="00296B75" w:rsidRPr="000B637D" w:rsidRDefault="00D93ACA"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51</w:t>
            </w:r>
          </w:p>
        </w:tc>
        <w:tc>
          <w:tcPr>
            <w:tcW w:w="2250" w:type="dxa"/>
          </w:tcPr>
          <w:p w14:paraId="72117340" w14:textId="4F4A1DC2" w:rsidR="00296B75" w:rsidRPr="000B637D" w:rsidRDefault="00747026"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r w:rsidR="00951781">
              <w:rPr>
                <w:color w:val="000000" w:themeColor="text1"/>
              </w:rPr>
              <w:t>0%</w:t>
            </w:r>
          </w:p>
        </w:tc>
      </w:tr>
      <w:tr w:rsidR="00296B75" w14:paraId="7F24EAF9" w14:textId="77777777" w:rsidTr="000B637D">
        <w:trPr>
          <w:trHeight w:val="467"/>
        </w:trPr>
        <w:tc>
          <w:tcPr>
            <w:cnfStyle w:val="001000000000" w:firstRow="0" w:lastRow="0" w:firstColumn="1" w:lastColumn="0" w:oddVBand="0" w:evenVBand="0" w:oddHBand="0" w:evenHBand="0" w:firstRowFirstColumn="0" w:firstRowLastColumn="0" w:lastRowFirstColumn="0" w:lastRowLastColumn="0"/>
            <w:tcW w:w="3237" w:type="dxa"/>
          </w:tcPr>
          <w:p w14:paraId="0B3D7B21" w14:textId="3CE9ADC7" w:rsidR="00296B75" w:rsidRPr="000B637D" w:rsidRDefault="00951781" w:rsidP="000B637D">
            <w:pPr>
              <w:rPr>
                <w:color w:val="000000" w:themeColor="text1"/>
              </w:rPr>
            </w:pPr>
            <w:r>
              <w:rPr>
                <w:color w:val="000000" w:themeColor="text1"/>
              </w:rPr>
              <w:t xml:space="preserve">Class </w:t>
            </w:r>
            <w:r w:rsidR="00B513DB">
              <w:rPr>
                <w:color w:val="000000" w:themeColor="text1"/>
              </w:rPr>
              <w:t>Participation</w:t>
            </w:r>
          </w:p>
        </w:tc>
        <w:tc>
          <w:tcPr>
            <w:tcW w:w="2250" w:type="dxa"/>
          </w:tcPr>
          <w:p w14:paraId="0CEEB5D3" w14:textId="0E440D1B" w:rsidR="00296B75" w:rsidRPr="000B637D" w:rsidRDefault="00B86405"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2250" w:type="dxa"/>
          </w:tcPr>
          <w:p w14:paraId="3CC2257C" w14:textId="26EF7BAE" w:rsidR="00296B75" w:rsidRPr="000B637D" w:rsidRDefault="00951781"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r w:rsidR="00296B75">
              <w:rPr>
                <w:color w:val="000000" w:themeColor="text1"/>
              </w:rPr>
              <w:t>0%</w:t>
            </w:r>
          </w:p>
        </w:tc>
      </w:tr>
      <w:tr w:rsidR="008D5761" w14:paraId="158490EE" w14:textId="77777777" w:rsidTr="00B9584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7" w:type="dxa"/>
          </w:tcPr>
          <w:p w14:paraId="737C3489" w14:textId="1A550707" w:rsidR="008D5761" w:rsidRDefault="008D5761" w:rsidP="00B9584D">
            <w:pPr>
              <w:rPr>
                <w:color w:val="000000" w:themeColor="text1"/>
              </w:rPr>
            </w:pPr>
            <w:r>
              <w:rPr>
                <w:color w:val="000000" w:themeColor="text1"/>
              </w:rPr>
              <w:t>Practice Questions</w:t>
            </w:r>
          </w:p>
        </w:tc>
        <w:tc>
          <w:tcPr>
            <w:tcW w:w="2250" w:type="dxa"/>
          </w:tcPr>
          <w:p w14:paraId="7EF86A18" w14:textId="0EC2FC7F" w:rsidR="008D5761" w:rsidRDefault="00094D47"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14</w:t>
            </w:r>
          </w:p>
        </w:tc>
        <w:tc>
          <w:tcPr>
            <w:tcW w:w="2250" w:type="dxa"/>
          </w:tcPr>
          <w:p w14:paraId="1B0B2484" w14:textId="74C0B123" w:rsidR="008D5761" w:rsidRDefault="008D5761"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r>
      <w:tr w:rsidR="00296B75" w14:paraId="6898D192" w14:textId="77777777" w:rsidTr="00B9584D">
        <w:trPr>
          <w:trHeight w:val="432"/>
        </w:trPr>
        <w:tc>
          <w:tcPr>
            <w:cnfStyle w:val="001000000000" w:firstRow="0" w:lastRow="0" w:firstColumn="1" w:lastColumn="0" w:oddVBand="0" w:evenVBand="0" w:oddHBand="0" w:evenHBand="0" w:firstRowFirstColumn="0" w:firstRowLastColumn="0" w:lastRowFirstColumn="0" w:lastRowLastColumn="0"/>
            <w:tcW w:w="3237" w:type="dxa"/>
          </w:tcPr>
          <w:p w14:paraId="3C1186E9" w14:textId="2EC983A3" w:rsidR="00296B75" w:rsidRPr="000B637D" w:rsidRDefault="00747026" w:rsidP="00B9584D">
            <w:pPr>
              <w:rPr>
                <w:color w:val="000000" w:themeColor="text1"/>
              </w:rPr>
            </w:pPr>
            <w:r>
              <w:rPr>
                <w:color w:val="000000" w:themeColor="text1"/>
              </w:rPr>
              <w:t>Discussions</w:t>
            </w:r>
          </w:p>
        </w:tc>
        <w:tc>
          <w:tcPr>
            <w:tcW w:w="2250" w:type="dxa"/>
          </w:tcPr>
          <w:p w14:paraId="27AC006D" w14:textId="3D6862FD" w:rsidR="00296B75" w:rsidRPr="000B637D" w:rsidRDefault="00094D47"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c>
          <w:tcPr>
            <w:tcW w:w="2250" w:type="dxa"/>
          </w:tcPr>
          <w:p w14:paraId="0C991A76" w14:textId="21D19592" w:rsidR="00296B75" w:rsidRPr="000B637D" w:rsidRDefault="008D5761"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r w:rsidR="00296B75">
              <w:rPr>
                <w:color w:val="000000" w:themeColor="text1"/>
              </w:rPr>
              <w:t>0%</w:t>
            </w:r>
          </w:p>
        </w:tc>
      </w:tr>
      <w:tr w:rsidR="00296B75" w14:paraId="3E7F0E32" w14:textId="77777777" w:rsidTr="00B9584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7" w:type="dxa"/>
          </w:tcPr>
          <w:p w14:paraId="628EAB79" w14:textId="3FDEC90E" w:rsidR="00296B75" w:rsidRPr="000B637D" w:rsidRDefault="00951781" w:rsidP="00B9584D">
            <w:pPr>
              <w:rPr>
                <w:color w:val="000000" w:themeColor="text1"/>
              </w:rPr>
            </w:pPr>
            <w:r>
              <w:rPr>
                <w:color w:val="000000" w:themeColor="text1"/>
              </w:rPr>
              <w:t>Exams</w:t>
            </w:r>
          </w:p>
        </w:tc>
        <w:tc>
          <w:tcPr>
            <w:tcW w:w="2250" w:type="dxa"/>
          </w:tcPr>
          <w:p w14:paraId="5C6A3954" w14:textId="4119DD15" w:rsidR="00296B75" w:rsidRPr="000B637D" w:rsidRDefault="0001277E"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2250" w:type="dxa"/>
          </w:tcPr>
          <w:p w14:paraId="722632FD" w14:textId="56183B7F" w:rsidR="00296B75" w:rsidRPr="000B637D" w:rsidRDefault="00951781"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30%</w:t>
            </w:r>
          </w:p>
        </w:tc>
      </w:tr>
      <w:tr w:rsidR="00296B75" w14:paraId="6E088C19" w14:textId="77777777" w:rsidTr="00B9584D">
        <w:trPr>
          <w:trHeight w:val="432"/>
        </w:trPr>
        <w:tc>
          <w:tcPr>
            <w:cnfStyle w:val="001000000000" w:firstRow="0" w:lastRow="0" w:firstColumn="1" w:lastColumn="0" w:oddVBand="0" w:evenVBand="0" w:oddHBand="0" w:evenHBand="0" w:firstRowFirstColumn="0" w:firstRowLastColumn="0" w:lastRowFirstColumn="0" w:lastRowLastColumn="0"/>
            <w:tcW w:w="3237" w:type="dxa"/>
          </w:tcPr>
          <w:p w14:paraId="76851B02" w14:textId="77777777" w:rsidR="00296B75" w:rsidRPr="000B637D" w:rsidRDefault="00296B75" w:rsidP="00B9584D">
            <w:pPr>
              <w:rPr>
                <w:color w:val="000000" w:themeColor="text1"/>
              </w:rPr>
            </w:pPr>
          </w:p>
        </w:tc>
        <w:tc>
          <w:tcPr>
            <w:tcW w:w="2250" w:type="dxa"/>
          </w:tcPr>
          <w:p w14:paraId="5FEC74B9" w14:textId="77777777" w:rsidR="00296B75" w:rsidRPr="000B637D" w:rsidRDefault="00296B75" w:rsidP="00B9584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0B637D">
              <w:rPr>
                <w:b/>
                <w:color w:val="000000" w:themeColor="text1"/>
              </w:rPr>
              <w:t>TOTAL:</w:t>
            </w:r>
          </w:p>
        </w:tc>
        <w:tc>
          <w:tcPr>
            <w:tcW w:w="2250" w:type="dxa"/>
          </w:tcPr>
          <w:p w14:paraId="0D46BE8B" w14:textId="0DE90D0E" w:rsidR="00296B75" w:rsidRPr="000B637D" w:rsidRDefault="00296B75" w:rsidP="00B9584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100%</w:t>
            </w:r>
          </w:p>
        </w:tc>
      </w:tr>
    </w:tbl>
    <w:p w14:paraId="3F7E6654" w14:textId="77777777" w:rsidR="007732E9" w:rsidRDefault="007732E9" w:rsidP="000D33D6"/>
    <w:p w14:paraId="41EF3039" w14:textId="5E776578" w:rsidR="007732E9" w:rsidRPr="007732E9" w:rsidRDefault="004C7088" w:rsidP="007732E9">
      <w:pPr>
        <w:spacing w:after="120"/>
        <w:rPr>
          <w:rStyle w:val="Strong"/>
          <w:sz w:val="28"/>
          <w:szCs w:val="28"/>
        </w:rPr>
      </w:pPr>
      <w:r>
        <w:rPr>
          <w:rStyle w:val="Strong"/>
          <w:sz w:val="28"/>
          <w:szCs w:val="28"/>
        </w:rPr>
        <w:br/>
      </w:r>
      <w:r w:rsidR="007732E9" w:rsidRPr="007732E9">
        <w:rPr>
          <w:rStyle w:val="Strong"/>
          <w:sz w:val="28"/>
          <w:szCs w:val="28"/>
        </w:rPr>
        <w:t>North Central Letter Grades</w:t>
      </w:r>
    </w:p>
    <w:p w14:paraId="55D209A9" w14:textId="0DDA8ACA" w:rsidR="007732E9" w:rsidRDefault="007732E9" w:rsidP="000D33D6">
      <w:r>
        <w:t>The North Central letter grades corresponding to percentages achieved are:</w:t>
      </w:r>
      <w:r w:rsidR="00AE0F93">
        <w:br/>
      </w:r>
    </w:p>
    <w:tbl>
      <w:tblPr>
        <w:tblStyle w:val="GridTable6Colorful-Accent11"/>
        <w:tblW w:w="0" w:type="auto"/>
        <w:tblLook w:val="04A0" w:firstRow="1" w:lastRow="0" w:firstColumn="1" w:lastColumn="0" w:noHBand="0" w:noVBand="1"/>
        <w:tblCaption w:val="North Central Letter Grades"/>
        <w:tblDescription w:val="This table describes how the total points in this class correspond to North Central letter grades. Please ask your instructor for a text-based explanation of this structure."/>
      </w:tblPr>
      <w:tblGrid>
        <w:gridCol w:w="856"/>
        <w:gridCol w:w="2070"/>
        <w:gridCol w:w="856"/>
        <w:gridCol w:w="2160"/>
      </w:tblGrid>
      <w:tr w:rsidR="001E76BA" w14:paraId="75516090" w14:textId="77777777" w:rsidTr="004344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3" w:type="dxa"/>
            <w:shd w:val="clear" w:color="auto" w:fill="1F3864" w:themeFill="accent5" w:themeFillShade="80"/>
          </w:tcPr>
          <w:p w14:paraId="6A7E23EF" w14:textId="77777777" w:rsidR="001E76BA" w:rsidRPr="00627209" w:rsidRDefault="001E76BA" w:rsidP="00434433">
            <w:pPr>
              <w:rPr>
                <w:color w:val="FFFFFF" w:themeColor="background1"/>
              </w:rPr>
            </w:pPr>
            <w:r w:rsidRPr="00627209">
              <w:rPr>
                <w:color w:val="FFFFFF" w:themeColor="background1"/>
              </w:rPr>
              <w:t>Letter</w:t>
            </w:r>
          </w:p>
        </w:tc>
        <w:tc>
          <w:tcPr>
            <w:tcW w:w="2070" w:type="dxa"/>
            <w:shd w:val="clear" w:color="auto" w:fill="1F3864" w:themeFill="accent5" w:themeFillShade="80"/>
          </w:tcPr>
          <w:p w14:paraId="04357DFD" w14:textId="77777777" w:rsidR="001E76BA" w:rsidRPr="00627209" w:rsidRDefault="001E76BA" w:rsidP="0043443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27209">
              <w:rPr>
                <w:color w:val="FFFFFF" w:themeColor="background1"/>
              </w:rPr>
              <w:t>P</w:t>
            </w:r>
            <w:r>
              <w:rPr>
                <w:color w:val="FFFFFF" w:themeColor="background1"/>
              </w:rPr>
              <w:t>ercent</w:t>
            </w:r>
          </w:p>
        </w:tc>
        <w:tc>
          <w:tcPr>
            <w:tcW w:w="630" w:type="dxa"/>
            <w:shd w:val="clear" w:color="auto" w:fill="1F3864" w:themeFill="accent5" w:themeFillShade="80"/>
          </w:tcPr>
          <w:p w14:paraId="132F178C" w14:textId="77777777" w:rsidR="001E76BA" w:rsidRPr="00627209" w:rsidRDefault="001E76BA" w:rsidP="0043443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27209">
              <w:rPr>
                <w:color w:val="FFFFFF" w:themeColor="background1"/>
              </w:rPr>
              <w:t>Letter</w:t>
            </w:r>
          </w:p>
        </w:tc>
        <w:tc>
          <w:tcPr>
            <w:tcW w:w="2160" w:type="dxa"/>
            <w:shd w:val="clear" w:color="auto" w:fill="1F3864" w:themeFill="accent5" w:themeFillShade="80"/>
          </w:tcPr>
          <w:p w14:paraId="10A71806" w14:textId="77777777" w:rsidR="001E76BA" w:rsidRPr="00627209" w:rsidRDefault="001E76BA" w:rsidP="0043443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Percent</w:t>
            </w:r>
          </w:p>
        </w:tc>
      </w:tr>
      <w:tr w:rsidR="001E76BA" w14:paraId="2496401F" w14:textId="77777777" w:rsidTr="0043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4DF271F7" w14:textId="77777777" w:rsidR="001E76BA" w:rsidRPr="00AE0F93" w:rsidRDefault="001E76BA" w:rsidP="00434433">
            <w:pPr>
              <w:rPr>
                <w:b w:val="0"/>
                <w:color w:val="000000" w:themeColor="text1"/>
              </w:rPr>
            </w:pPr>
            <w:r w:rsidRPr="00AE0F93">
              <w:rPr>
                <w:b w:val="0"/>
                <w:color w:val="000000" w:themeColor="text1"/>
              </w:rPr>
              <w:t>A</w:t>
            </w:r>
          </w:p>
        </w:tc>
        <w:tc>
          <w:tcPr>
            <w:tcW w:w="2070" w:type="dxa"/>
          </w:tcPr>
          <w:p w14:paraId="690B0218"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&gt;93</w:t>
            </w:r>
          </w:p>
        </w:tc>
        <w:tc>
          <w:tcPr>
            <w:tcW w:w="630" w:type="dxa"/>
          </w:tcPr>
          <w:p w14:paraId="665C4C1A"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b/>
                <w:color w:val="000000" w:themeColor="text1"/>
              </w:rPr>
            </w:pPr>
            <w:r w:rsidRPr="00AE0F93">
              <w:rPr>
                <w:color w:val="000000" w:themeColor="text1"/>
              </w:rPr>
              <w:t>C</w:t>
            </w:r>
          </w:p>
        </w:tc>
        <w:tc>
          <w:tcPr>
            <w:tcW w:w="2160" w:type="dxa"/>
          </w:tcPr>
          <w:p w14:paraId="7DE0652C"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73-76</w:t>
            </w:r>
          </w:p>
        </w:tc>
      </w:tr>
      <w:tr w:rsidR="001E76BA" w14:paraId="5DCBE55F" w14:textId="77777777" w:rsidTr="00434433">
        <w:tc>
          <w:tcPr>
            <w:cnfStyle w:val="001000000000" w:firstRow="0" w:lastRow="0" w:firstColumn="1" w:lastColumn="0" w:oddVBand="0" w:evenVBand="0" w:oddHBand="0" w:evenHBand="0" w:firstRowFirstColumn="0" w:firstRowLastColumn="0" w:lastRowFirstColumn="0" w:lastRowLastColumn="0"/>
            <w:tcW w:w="723" w:type="dxa"/>
          </w:tcPr>
          <w:p w14:paraId="3326B7E9" w14:textId="77777777" w:rsidR="001E76BA" w:rsidRPr="00AE0F93" w:rsidRDefault="001E76BA" w:rsidP="00434433">
            <w:pPr>
              <w:rPr>
                <w:b w:val="0"/>
                <w:color w:val="000000" w:themeColor="text1"/>
              </w:rPr>
            </w:pPr>
            <w:r w:rsidRPr="00AE0F93">
              <w:rPr>
                <w:b w:val="0"/>
                <w:color w:val="000000" w:themeColor="text1"/>
              </w:rPr>
              <w:t>A-</w:t>
            </w:r>
          </w:p>
        </w:tc>
        <w:tc>
          <w:tcPr>
            <w:tcW w:w="2070" w:type="dxa"/>
          </w:tcPr>
          <w:p w14:paraId="6F6A2688"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90-92</w:t>
            </w:r>
          </w:p>
        </w:tc>
        <w:tc>
          <w:tcPr>
            <w:tcW w:w="630" w:type="dxa"/>
          </w:tcPr>
          <w:p w14:paraId="565514C8"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sidRPr="00AE0F93">
              <w:rPr>
                <w:color w:val="000000" w:themeColor="text1"/>
              </w:rPr>
              <w:t>C-</w:t>
            </w:r>
          </w:p>
        </w:tc>
        <w:tc>
          <w:tcPr>
            <w:tcW w:w="2160" w:type="dxa"/>
          </w:tcPr>
          <w:p w14:paraId="190B33B8"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70-72</w:t>
            </w:r>
          </w:p>
        </w:tc>
      </w:tr>
      <w:tr w:rsidR="001E76BA" w14:paraId="625411AB" w14:textId="77777777" w:rsidTr="0043443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23" w:type="dxa"/>
          </w:tcPr>
          <w:p w14:paraId="722B4AF2" w14:textId="77777777" w:rsidR="001E76BA" w:rsidRPr="00AE0F93" w:rsidRDefault="001E76BA" w:rsidP="00434433">
            <w:pPr>
              <w:rPr>
                <w:b w:val="0"/>
                <w:color w:val="000000" w:themeColor="text1"/>
              </w:rPr>
            </w:pPr>
            <w:r w:rsidRPr="00AE0F93">
              <w:rPr>
                <w:b w:val="0"/>
                <w:color w:val="000000" w:themeColor="text1"/>
              </w:rPr>
              <w:t>B+</w:t>
            </w:r>
          </w:p>
        </w:tc>
        <w:tc>
          <w:tcPr>
            <w:tcW w:w="2070" w:type="dxa"/>
          </w:tcPr>
          <w:p w14:paraId="01E7132A"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87-89</w:t>
            </w:r>
          </w:p>
        </w:tc>
        <w:tc>
          <w:tcPr>
            <w:tcW w:w="630" w:type="dxa"/>
          </w:tcPr>
          <w:p w14:paraId="18D6DF71"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sidRPr="00AE0F93">
              <w:rPr>
                <w:color w:val="000000" w:themeColor="text1"/>
              </w:rPr>
              <w:t>D+</w:t>
            </w:r>
          </w:p>
        </w:tc>
        <w:tc>
          <w:tcPr>
            <w:tcW w:w="2160" w:type="dxa"/>
          </w:tcPr>
          <w:p w14:paraId="0646B9D7"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67-69</w:t>
            </w:r>
          </w:p>
        </w:tc>
      </w:tr>
      <w:tr w:rsidR="001E76BA" w14:paraId="5FF38890" w14:textId="77777777" w:rsidTr="00434433">
        <w:tc>
          <w:tcPr>
            <w:cnfStyle w:val="001000000000" w:firstRow="0" w:lastRow="0" w:firstColumn="1" w:lastColumn="0" w:oddVBand="0" w:evenVBand="0" w:oddHBand="0" w:evenHBand="0" w:firstRowFirstColumn="0" w:firstRowLastColumn="0" w:lastRowFirstColumn="0" w:lastRowLastColumn="0"/>
            <w:tcW w:w="723" w:type="dxa"/>
          </w:tcPr>
          <w:p w14:paraId="4E36BF89" w14:textId="77777777" w:rsidR="001E76BA" w:rsidRPr="00AE0F93" w:rsidRDefault="001E76BA" w:rsidP="00434433">
            <w:pPr>
              <w:rPr>
                <w:b w:val="0"/>
                <w:color w:val="000000" w:themeColor="text1"/>
              </w:rPr>
            </w:pPr>
            <w:r w:rsidRPr="00AE0F93">
              <w:rPr>
                <w:b w:val="0"/>
                <w:color w:val="000000" w:themeColor="text1"/>
              </w:rPr>
              <w:t>B</w:t>
            </w:r>
          </w:p>
        </w:tc>
        <w:tc>
          <w:tcPr>
            <w:tcW w:w="2070" w:type="dxa"/>
          </w:tcPr>
          <w:p w14:paraId="255ED29F"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83-86</w:t>
            </w:r>
          </w:p>
        </w:tc>
        <w:tc>
          <w:tcPr>
            <w:tcW w:w="630" w:type="dxa"/>
          </w:tcPr>
          <w:p w14:paraId="41C2EE29"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sidRPr="00AE0F93">
              <w:rPr>
                <w:color w:val="000000" w:themeColor="text1"/>
              </w:rPr>
              <w:t>D</w:t>
            </w:r>
          </w:p>
        </w:tc>
        <w:tc>
          <w:tcPr>
            <w:tcW w:w="2160" w:type="dxa"/>
          </w:tcPr>
          <w:p w14:paraId="6E3770E9"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63-66</w:t>
            </w:r>
          </w:p>
        </w:tc>
      </w:tr>
      <w:tr w:rsidR="001E76BA" w14:paraId="7540BE18" w14:textId="77777777" w:rsidTr="0043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1CCAE823" w14:textId="77777777" w:rsidR="001E76BA" w:rsidRPr="00AE0F93" w:rsidRDefault="001E76BA" w:rsidP="00434433">
            <w:pPr>
              <w:rPr>
                <w:b w:val="0"/>
                <w:color w:val="000000" w:themeColor="text1"/>
              </w:rPr>
            </w:pPr>
            <w:r w:rsidRPr="00AE0F93">
              <w:rPr>
                <w:b w:val="0"/>
                <w:color w:val="000000" w:themeColor="text1"/>
              </w:rPr>
              <w:t>B-</w:t>
            </w:r>
          </w:p>
        </w:tc>
        <w:tc>
          <w:tcPr>
            <w:tcW w:w="2070" w:type="dxa"/>
          </w:tcPr>
          <w:p w14:paraId="2F3848CE"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80-82</w:t>
            </w:r>
          </w:p>
        </w:tc>
        <w:tc>
          <w:tcPr>
            <w:tcW w:w="630" w:type="dxa"/>
          </w:tcPr>
          <w:p w14:paraId="1D4DC242"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sidRPr="00AE0F93">
              <w:rPr>
                <w:color w:val="000000" w:themeColor="text1"/>
              </w:rPr>
              <w:t>D-</w:t>
            </w:r>
          </w:p>
        </w:tc>
        <w:tc>
          <w:tcPr>
            <w:tcW w:w="2160" w:type="dxa"/>
          </w:tcPr>
          <w:p w14:paraId="4B221307"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60-62</w:t>
            </w:r>
          </w:p>
        </w:tc>
      </w:tr>
      <w:tr w:rsidR="001E76BA" w14:paraId="50E5604C" w14:textId="77777777" w:rsidTr="00434433">
        <w:tc>
          <w:tcPr>
            <w:cnfStyle w:val="001000000000" w:firstRow="0" w:lastRow="0" w:firstColumn="1" w:lastColumn="0" w:oddVBand="0" w:evenVBand="0" w:oddHBand="0" w:evenHBand="0" w:firstRowFirstColumn="0" w:firstRowLastColumn="0" w:lastRowFirstColumn="0" w:lastRowLastColumn="0"/>
            <w:tcW w:w="723" w:type="dxa"/>
          </w:tcPr>
          <w:p w14:paraId="4FC994A8" w14:textId="77777777" w:rsidR="001E76BA" w:rsidRPr="00AE0F93" w:rsidRDefault="001E76BA" w:rsidP="00434433">
            <w:pPr>
              <w:rPr>
                <w:b w:val="0"/>
                <w:color w:val="000000" w:themeColor="text1"/>
              </w:rPr>
            </w:pPr>
            <w:r w:rsidRPr="00AE0F93">
              <w:rPr>
                <w:b w:val="0"/>
                <w:color w:val="000000" w:themeColor="text1"/>
              </w:rPr>
              <w:t>C+</w:t>
            </w:r>
          </w:p>
        </w:tc>
        <w:tc>
          <w:tcPr>
            <w:tcW w:w="2070" w:type="dxa"/>
          </w:tcPr>
          <w:p w14:paraId="0358C747"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77-79</w:t>
            </w:r>
          </w:p>
        </w:tc>
        <w:tc>
          <w:tcPr>
            <w:tcW w:w="630" w:type="dxa"/>
          </w:tcPr>
          <w:p w14:paraId="7FE1A4E3"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sidRPr="00AE0F93">
              <w:rPr>
                <w:color w:val="000000" w:themeColor="text1"/>
              </w:rPr>
              <w:t>E</w:t>
            </w:r>
          </w:p>
        </w:tc>
        <w:tc>
          <w:tcPr>
            <w:tcW w:w="2160" w:type="dxa"/>
          </w:tcPr>
          <w:p w14:paraId="0E7F9E37"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&lt;60</w:t>
            </w:r>
          </w:p>
        </w:tc>
      </w:tr>
    </w:tbl>
    <w:p w14:paraId="333DDF91" w14:textId="0A07E04F" w:rsidR="002842F3" w:rsidRDefault="002842F3" w:rsidP="000D33D6"/>
    <w:p w14:paraId="73A23B52" w14:textId="10BDECB4" w:rsidR="002842F3" w:rsidRPr="007732E9" w:rsidRDefault="002842F3" w:rsidP="002842F3">
      <w:pPr>
        <w:spacing w:after="120"/>
        <w:rPr>
          <w:rStyle w:val="Strong"/>
          <w:sz w:val="28"/>
          <w:szCs w:val="28"/>
        </w:rPr>
      </w:pPr>
      <w:r w:rsidRPr="006928AD">
        <w:rPr>
          <w:rStyle w:val="Strong"/>
          <w:sz w:val="28"/>
          <w:szCs w:val="28"/>
        </w:rPr>
        <w:t>Return of Graded Work</w:t>
      </w:r>
    </w:p>
    <w:p w14:paraId="454AE682" w14:textId="1FCB4260" w:rsidR="002842F3" w:rsidRDefault="003A7158" w:rsidP="002842F3">
      <w:r>
        <w:lastRenderedPageBreak/>
        <w:t xml:space="preserve">Grades will typically be posted within 1 week after the assignment’s due date. Please allow additional time for return of </w:t>
      </w:r>
      <w:r w:rsidR="003726AE">
        <w:t>project</w:t>
      </w:r>
      <w:r>
        <w:t xml:space="preserve"> grades – providing you with </w:t>
      </w:r>
      <w:r w:rsidR="00C348D7">
        <w:t xml:space="preserve">detailed and </w:t>
      </w:r>
      <w:r>
        <w:t>meaningful feedback is important to me.</w:t>
      </w:r>
    </w:p>
    <w:p w14:paraId="6B5E4DB7" w14:textId="77777777" w:rsidR="002842F3" w:rsidRDefault="002842F3" w:rsidP="000D33D6"/>
    <w:p w14:paraId="045D9AF6" w14:textId="77777777" w:rsidR="002842F3" w:rsidRDefault="002842F3" w:rsidP="000D33D6"/>
    <w:p w14:paraId="160E7775" w14:textId="6BFA5FA2" w:rsidR="002842F3" w:rsidRPr="002842F3" w:rsidRDefault="002842F3" w:rsidP="001B6A34">
      <w:pPr>
        <w:pStyle w:val="Heading1"/>
      </w:pPr>
      <w:bookmarkStart w:id="5" w:name="_Toc26514511"/>
      <w:r w:rsidRPr="002842F3">
        <w:t>Section 6: Student Resources</w:t>
      </w:r>
      <w:r w:rsidR="006D4B64">
        <w:t xml:space="preserve"> &amp; </w:t>
      </w:r>
      <w:r w:rsidR="00B46A74">
        <w:t>Support</w:t>
      </w:r>
      <w:bookmarkEnd w:id="5"/>
    </w:p>
    <w:p w14:paraId="1F133117" w14:textId="77777777" w:rsidR="00DD6A17" w:rsidRPr="00DD7F0B" w:rsidRDefault="001D6AFC" w:rsidP="00DD6A17">
      <w:pPr>
        <w:spacing w:after="120"/>
        <w:rPr>
          <w:rStyle w:val="Strong"/>
          <w:sz w:val="28"/>
          <w:szCs w:val="28"/>
        </w:rPr>
      </w:pPr>
      <w:r>
        <w:rPr>
          <w:rStyle w:val="Strong"/>
          <w:sz w:val="28"/>
          <w:szCs w:val="28"/>
        </w:rPr>
        <w:br/>
      </w:r>
      <w:r w:rsidR="00DD6A17">
        <w:rPr>
          <w:rStyle w:val="Strong"/>
          <w:sz w:val="28"/>
          <w:szCs w:val="28"/>
        </w:rPr>
        <w:t>Brightspace Support Portal</w:t>
      </w:r>
    </w:p>
    <w:p w14:paraId="3E4EEF16" w14:textId="1778AF13" w:rsidR="00DD6A17" w:rsidRDefault="00DD6A17" w:rsidP="00DD6A17">
      <w:pPr>
        <w:rPr>
          <w:i/>
        </w:rPr>
      </w:pPr>
      <w:r>
        <w:t xml:space="preserve">If you are experiencing technical issues inside Brightspace, please visit the </w:t>
      </w:r>
      <w:r w:rsidR="006D4B64">
        <w:t xml:space="preserve">24/7 </w:t>
      </w:r>
      <w:r>
        <w:t xml:space="preserve">Brightspace Help Portal by going to the </w:t>
      </w:r>
      <w:r w:rsidR="00741597" w:rsidRPr="00741597">
        <w:rPr>
          <w:i/>
        </w:rPr>
        <w:t xml:space="preserve">Need Help </w:t>
      </w:r>
      <w:r w:rsidR="00C660CB">
        <w:rPr>
          <w:i/>
        </w:rPr>
        <w:t>with</w:t>
      </w:r>
      <w:r w:rsidR="00741597" w:rsidRPr="00741597">
        <w:rPr>
          <w:i/>
        </w:rPr>
        <w:t xml:space="preserve"> Brightspace?</w:t>
      </w:r>
      <w:r w:rsidR="00741597">
        <w:t xml:space="preserve"> found in the right-hand column of the Brightspace home page. If you would like more information about using Brightspace tools, visit the </w:t>
      </w:r>
      <w:r w:rsidR="00741597" w:rsidRPr="00741597">
        <w:rPr>
          <w:i/>
        </w:rPr>
        <w:t>Learn to Use Brightspace</w:t>
      </w:r>
      <w:r w:rsidR="00741597">
        <w:t xml:space="preserve"> link on the main navigational menu of the Brightspace home page.</w:t>
      </w:r>
    </w:p>
    <w:p w14:paraId="7536ED84" w14:textId="77777777" w:rsidR="00DD6A17" w:rsidRDefault="00DD6A17" w:rsidP="00DD6A17">
      <w:pPr>
        <w:rPr>
          <w:i/>
        </w:rPr>
      </w:pPr>
    </w:p>
    <w:p w14:paraId="5742C894" w14:textId="77777777" w:rsidR="00DD6A17" w:rsidRPr="0016048E" w:rsidRDefault="00DD6A17" w:rsidP="00DD6A17">
      <w:pPr>
        <w:rPr>
          <w:b/>
        </w:rPr>
      </w:pPr>
      <w:r w:rsidRPr="0016048E">
        <w:rPr>
          <w:b/>
        </w:rPr>
        <w:t>The Brightspace Support Portal offers 24/7/365 access to:</w:t>
      </w:r>
    </w:p>
    <w:p w14:paraId="3815B7B3" w14:textId="77777777" w:rsidR="00DD6A17" w:rsidRDefault="00DD6A17" w:rsidP="00DD6A17">
      <w:pPr>
        <w:pStyle w:val="ListParagraph"/>
        <w:numPr>
          <w:ilvl w:val="0"/>
          <w:numId w:val="18"/>
        </w:numPr>
      </w:pPr>
      <w:r>
        <w:t>Live chat</w:t>
      </w:r>
    </w:p>
    <w:p w14:paraId="34351104" w14:textId="77777777" w:rsidR="00DD6A17" w:rsidRDefault="00DD6A17" w:rsidP="00DD6A17">
      <w:pPr>
        <w:pStyle w:val="ListParagraph"/>
        <w:numPr>
          <w:ilvl w:val="0"/>
          <w:numId w:val="18"/>
        </w:numPr>
      </w:pPr>
      <w:r>
        <w:t>Phone support (1-877-325-7778)</w:t>
      </w:r>
    </w:p>
    <w:p w14:paraId="72DA88C3" w14:textId="77777777" w:rsidR="00DD6A17" w:rsidRDefault="00DD6A17" w:rsidP="00DD6A17">
      <w:pPr>
        <w:pStyle w:val="ListParagraph"/>
        <w:numPr>
          <w:ilvl w:val="0"/>
          <w:numId w:val="18"/>
        </w:numPr>
      </w:pPr>
      <w:r>
        <w:t>Email ticketing system</w:t>
      </w:r>
    </w:p>
    <w:p w14:paraId="44BD9787" w14:textId="77777777" w:rsidR="00DD6A17" w:rsidRDefault="00DD6A17" w:rsidP="00DD6A17">
      <w:pPr>
        <w:pStyle w:val="ListParagraph"/>
        <w:numPr>
          <w:ilvl w:val="0"/>
          <w:numId w:val="18"/>
        </w:numPr>
      </w:pPr>
      <w:r>
        <w:t>Searchable database of solutions to common issues</w:t>
      </w:r>
    </w:p>
    <w:p w14:paraId="386AE518" w14:textId="77777777" w:rsidR="00DD6A17" w:rsidRDefault="00DD6A17" w:rsidP="00DD6A17">
      <w:pPr>
        <w:rPr>
          <w:b/>
          <w:i/>
        </w:rPr>
      </w:pPr>
      <w:r>
        <w:rPr>
          <w:b/>
        </w:rPr>
        <w:t xml:space="preserve"> </w:t>
      </w:r>
    </w:p>
    <w:p w14:paraId="77E39565" w14:textId="7D8E30E8" w:rsidR="00DD6A17" w:rsidRDefault="00DD6A17" w:rsidP="00DD6A17">
      <w:r w:rsidRPr="00CC17A9">
        <w:rPr>
          <w:b/>
          <w:i/>
        </w:rPr>
        <w:t>Note</w:t>
      </w:r>
      <w:r w:rsidRPr="00AB1DF8">
        <w:rPr>
          <w:b/>
          <w:i/>
        </w:rPr>
        <w:t>: The</w:t>
      </w:r>
      <w:r w:rsidRPr="00CC17A9">
        <w:rPr>
          <w:b/>
          <w:i/>
        </w:rPr>
        <w:t xml:space="preserve"> </w:t>
      </w:r>
      <w:r>
        <w:rPr>
          <w:b/>
          <w:i/>
        </w:rPr>
        <w:t xml:space="preserve">Brightspace Support Portal and the IT Help Desk cannot grant you access to </w:t>
      </w:r>
      <w:r w:rsidRPr="00CC17A9">
        <w:rPr>
          <w:b/>
          <w:i/>
        </w:rPr>
        <w:t>course materials or assis</w:t>
      </w:r>
      <w:r>
        <w:rPr>
          <w:b/>
          <w:i/>
        </w:rPr>
        <w:t>t you with accessing/retaking quizzes</w:t>
      </w:r>
      <w:r w:rsidRPr="00CC17A9">
        <w:rPr>
          <w:b/>
          <w:i/>
        </w:rPr>
        <w:t xml:space="preserve"> or viewing grades without my authorization</w:t>
      </w:r>
      <w:r>
        <w:rPr>
          <w:i/>
        </w:rPr>
        <w:t>.</w:t>
      </w:r>
      <w:r>
        <w:t xml:space="preserve"> </w:t>
      </w:r>
      <w:r w:rsidRPr="00521ADE">
        <w:t xml:space="preserve">If you have trouble accessing materials or </w:t>
      </w:r>
      <w:r>
        <w:t xml:space="preserve">experience an issue with </w:t>
      </w:r>
      <w:r w:rsidRPr="00521ADE">
        <w:t xml:space="preserve">tests in the course, please post to the General Questions discussion </w:t>
      </w:r>
      <w:r w:rsidR="00741597">
        <w:t>in the course</w:t>
      </w:r>
      <w:r w:rsidRPr="00521ADE">
        <w:t xml:space="preserve"> first.</w:t>
      </w:r>
    </w:p>
    <w:p w14:paraId="70E72F10" w14:textId="77777777" w:rsidR="00DD6A17" w:rsidRDefault="00DD6A17" w:rsidP="00DD6A17"/>
    <w:p w14:paraId="70055DE3" w14:textId="4A382135" w:rsidR="00DD6A17" w:rsidRDefault="00DD6A17" w:rsidP="00DD6A17">
      <w:r w:rsidRPr="00521ADE">
        <w:t>For other techni</w:t>
      </w:r>
      <w:r>
        <w:t>cal issues or questions</w:t>
      </w:r>
      <w:r w:rsidR="00737055">
        <w:t>, such as logging into the portal</w:t>
      </w:r>
      <w:r>
        <w:t xml:space="preserve">, </w:t>
      </w:r>
      <w:r w:rsidRPr="00521ADE">
        <w:t>contact the</w:t>
      </w:r>
      <w:r>
        <w:t xml:space="preserve"> IT</w:t>
      </w:r>
      <w:r w:rsidRPr="00521ADE">
        <w:t xml:space="preserve"> Help Desk using the contact information listed </w:t>
      </w:r>
      <w:r>
        <w:t>below</w:t>
      </w:r>
      <w:r w:rsidRPr="00521ADE">
        <w:t>.</w:t>
      </w:r>
    </w:p>
    <w:p w14:paraId="6D54C77D" w14:textId="096C6960" w:rsidR="00FC0B63" w:rsidRDefault="00FC0B63" w:rsidP="00DD6A17">
      <w:pPr>
        <w:spacing w:after="120"/>
      </w:pPr>
    </w:p>
    <w:p w14:paraId="2402D474" w14:textId="6247E039" w:rsidR="004C26BE" w:rsidRDefault="004C26BE" w:rsidP="00FC0B63">
      <w:pPr>
        <w:spacing w:after="120"/>
        <w:rPr>
          <w:rStyle w:val="Strong"/>
          <w:sz w:val="28"/>
          <w:szCs w:val="28"/>
        </w:rPr>
      </w:pPr>
      <w:r>
        <w:rPr>
          <w:b/>
          <w:bCs/>
          <w:noProof/>
          <w:sz w:val="28"/>
          <w:szCs w:val="28"/>
        </w:rPr>
        <mc:AlternateContent>
          <mc:Choice Requires="wps">
            <w:drawing>
              <wp:inline distT="0" distB="0" distL="0" distR="0" wp14:anchorId="1045C84F" wp14:editId="6D7D4A8B">
                <wp:extent cx="6400800" cy="0"/>
                <wp:effectExtent l="0" t="0" r="25400" b="25400"/>
                <wp:docPr id="2" name="Straight Connector 2"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51213797" id="Straight Connector 2"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eQtAec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74A501E9" w14:textId="0FC6EA1C" w:rsidR="00FC0B63" w:rsidRPr="006928AD" w:rsidRDefault="001D6AFC" w:rsidP="00FC0B63">
      <w:pPr>
        <w:spacing w:after="120"/>
        <w:rPr>
          <w:rStyle w:val="Strong"/>
          <w:sz w:val="28"/>
          <w:szCs w:val="28"/>
        </w:rPr>
      </w:pPr>
      <w:r>
        <w:rPr>
          <w:rStyle w:val="Strong"/>
          <w:sz w:val="28"/>
          <w:szCs w:val="28"/>
        </w:rPr>
        <w:br/>
      </w:r>
      <w:r w:rsidR="00FC0B63" w:rsidRPr="006928AD">
        <w:rPr>
          <w:rStyle w:val="Strong"/>
          <w:sz w:val="28"/>
          <w:szCs w:val="28"/>
        </w:rPr>
        <w:t>IT Help Desk</w:t>
      </w:r>
    </w:p>
    <w:p w14:paraId="4F19B0CC" w14:textId="44F2AEF8" w:rsidR="00CC1076" w:rsidRPr="006928AD" w:rsidRDefault="00CC1076" w:rsidP="00FC0B63">
      <w:r w:rsidRPr="006928AD">
        <w:t xml:space="preserve">Submit an IT Help Desk ticket through the “My Help Desk” button in your </w:t>
      </w:r>
      <w:hyperlink r:id="rId13" w:history="1">
        <w:r w:rsidRPr="006928AD">
          <w:rPr>
            <w:rStyle w:val="Hyperlink"/>
          </w:rPr>
          <w:t>student portal</w:t>
        </w:r>
      </w:hyperlink>
      <w:r w:rsidRPr="006928AD">
        <w:rPr>
          <w:rStyle w:val="Hyperlink"/>
        </w:rPr>
        <w:t>.</w:t>
      </w:r>
    </w:p>
    <w:p w14:paraId="7BB8B36D" w14:textId="77777777" w:rsidR="004C26BE" w:rsidRPr="006928AD" w:rsidRDefault="000C48CA" w:rsidP="00FC0B63">
      <w:r w:rsidRPr="006928AD">
        <w:t>ADCL 63</w:t>
      </w:r>
    </w:p>
    <w:p w14:paraId="7276833C" w14:textId="77777777" w:rsidR="004C26BE" w:rsidRPr="006928AD" w:rsidRDefault="004C26BE" w:rsidP="00FC0B63">
      <w:r w:rsidRPr="006928AD">
        <w:t>231-348-6617</w:t>
      </w:r>
    </w:p>
    <w:p w14:paraId="17C937CD" w14:textId="2FC68612" w:rsidR="00CC1076" w:rsidRPr="006928AD" w:rsidRDefault="000C4880" w:rsidP="00FC0B63">
      <w:hyperlink r:id="rId14" w:history="1">
        <w:r w:rsidR="00F12543" w:rsidRPr="006928AD">
          <w:rPr>
            <w:rStyle w:val="Hyperlink"/>
          </w:rPr>
          <w:t>helpdesk@ncmich.edu</w:t>
        </w:r>
      </w:hyperlink>
    </w:p>
    <w:p w14:paraId="1D6E6933" w14:textId="77777777" w:rsidR="00CC1076" w:rsidRPr="006928AD" w:rsidRDefault="00CC1076" w:rsidP="00FC0B63"/>
    <w:p w14:paraId="696BDB18" w14:textId="5865FB0B" w:rsidR="004C26BE" w:rsidRPr="006928AD" w:rsidRDefault="00325C0E" w:rsidP="00FC0B63">
      <w:pPr>
        <w:rPr>
          <w:b/>
        </w:rPr>
      </w:pPr>
      <w:r>
        <w:rPr>
          <w:b/>
        </w:rPr>
        <w:t xml:space="preserve">Regular Business </w:t>
      </w:r>
      <w:r w:rsidR="004C26BE" w:rsidRPr="006928AD">
        <w:rPr>
          <w:b/>
        </w:rPr>
        <w:t>Hours</w:t>
      </w:r>
    </w:p>
    <w:p w14:paraId="7CEAC674" w14:textId="0F377B8F" w:rsidR="00F12543" w:rsidRPr="006928AD" w:rsidRDefault="00F12543" w:rsidP="00FC0B63">
      <w:r w:rsidRPr="006928AD">
        <w:t xml:space="preserve">Monday – </w:t>
      </w:r>
      <w:r w:rsidR="004C26BE" w:rsidRPr="006928AD">
        <w:t>Thursday</w:t>
      </w:r>
      <w:r w:rsidRPr="006928AD">
        <w:t xml:space="preserve"> 8:30 am – 7 pm</w:t>
      </w:r>
      <w:r w:rsidR="001B0D20" w:rsidRPr="006928AD">
        <w:t xml:space="preserve"> EST</w:t>
      </w:r>
    </w:p>
    <w:p w14:paraId="3C2A85DC" w14:textId="5569AA53" w:rsidR="00F12543" w:rsidRPr="006928AD" w:rsidRDefault="00F12543" w:rsidP="00FC0B63">
      <w:r w:rsidRPr="006928AD">
        <w:t xml:space="preserve">Friday – 8:30 am to </w:t>
      </w:r>
      <w:r w:rsidR="00C660CB">
        <w:t>5</w:t>
      </w:r>
      <w:r w:rsidRPr="006928AD">
        <w:t xml:space="preserve"> pm</w:t>
      </w:r>
      <w:r w:rsidR="001B0D20" w:rsidRPr="006928AD">
        <w:t xml:space="preserve"> EST</w:t>
      </w:r>
    </w:p>
    <w:p w14:paraId="7A436076" w14:textId="71CCD16E" w:rsidR="00E60D34" w:rsidRDefault="00E60D34" w:rsidP="00FC0B63">
      <w:pPr>
        <w:rPr>
          <w:i/>
        </w:rPr>
      </w:pPr>
      <w:r w:rsidRPr="006928AD">
        <w:rPr>
          <w:i/>
        </w:rPr>
        <w:t>*</w:t>
      </w:r>
      <w:r w:rsidR="00325C0E">
        <w:rPr>
          <w:i/>
        </w:rPr>
        <w:t>H</w:t>
      </w:r>
      <w:r w:rsidRPr="006928AD">
        <w:rPr>
          <w:i/>
        </w:rPr>
        <w:t>ours</w:t>
      </w:r>
      <w:r w:rsidR="009A5856" w:rsidRPr="006928AD">
        <w:rPr>
          <w:i/>
        </w:rPr>
        <w:t xml:space="preserve"> may</w:t>
      </w:r>
      <w:r w:rsidRPr="006928AD">
        <w:rPr>
          <w:i/>
        </w:rPr>
        <w:t xml:space="preserve"> </w:t>
      </w:r>
      <w:r w:rsidR="00682937" w:rsidRPr="006928AD">
        <w:rPr>
          <w:i/>
        </w:rPr>
        <w:t>vary</w:t>
      </w:r>
      <w:r w:rsidRPr="006928AD">
        <w:rPr>
          <w:i/>
        </w:rPr>
        <w:t xml:space="preserve"> – check the </w:t>
      </w:r>
      <w:hyperlink r:id="rId15" w:history="1">
        <w:r w:rsidRPr="006928AD">
          <w:rPr>
            <w:rStyle w:val="Hyperlink"/>
            <w:i/>
          </w:rPr>
          <w:t>North Central website</w:t>
        </w:r>
      </w:hyperlink>
      <w:r w:rsidRPr="006928AD">
        <w:rPr>
          <w:i/>
        </w:rPr>
        <w:t xml:space="preserve"> for up-to-date information.</w:t>
      </w:r>
    </w:p>
    <w:p w14:paraId="155A73C2" w14:textId="4A17998A" w:rsidR="00325C0E" w:rsidRDefault="00325C0E" w:rsidP="00FC0B63">
      <w:pPr>
        <w:rPr>
          <w:i/>
        </w:rPr>
      </w:pPr>
    </w:p>
    <w:p w14:paraId="066A2897" w14:textId="5E5AE9EC" w:rsidR="00325C0E" w:rsidRPr="00325C0E" w:rsidRDefault="00325C0E" w:rsidP="00FC0B63">
      <w:pPr>
        <w:rPr>
          <w:b/>
          <w:bCs/>
          <w:iCs/>
        </w:rPr>
      </w:pPr>
      <w:r w:rsidRPr="00325C0E">
        <w:rPr>
          <w:b/>
          <w:bCs/>
          <w:iCs/>
        </w:rPr>
        <w:t>Evenings, Weekends, Holidays</w:t>
      </w:r>
    </w:p>
    <w:p w14:paraId="4C31CCCD" w14:textId="5A54AA73" w:rsidR="00FC0B63" w:rsidRPr="00325C0E" w:rsidRDefault="005E5495" w:rsidP="00FC0B63">
      <w:pPr>
        <w:rPr>
          <w:iCs/>
        </w:rPr>
      </w:pPr>
      <w:r>
        <w:rPr>
          <w:iCs/>
        </w:rPr>
        <w:t>24/7 a</w:t>
      </w:r>
      <w:r w:rsidR="00325C0E">
        <w:rPr>
          <w:iCs/>
        </w:rPr>
        <w:t>fter-hours support: 231-622-7239</w:t>
      </w:r>
    </w:p>
    <w:p w14:paraId="453DC0CD" w14:textId="6D1A445F" w:rsidR="004C26BE" w:rsidRPr="006928AD" w:rsidRDefault="004C26BE" w:rsidP="00B46A74">
      <w:pPr>
        <w:spacing w:after="120"/>
        <w:rPr>
          <w:rStyle w:val="Strong"/>
          <w:sz w:val="28"/>
          <w:szCs w:val="28"/>
        </w:rPr>
      </w:pPr>
      <w:r w:rsidRPr="006928AD">
        <w:rPr>
          <w:b/>
          <w:bCs/>
          <w:noProof/>
          <w:sz w:val="28"/>
          <w:szCs w:val="28"/>
        </w:rPr>
        <mc:AlternateContent>
          <mc:Choice Requires="wps">
            <w:drawing>
              <wp:inline distT="0" distB="0" distL="0" distR="0" wp14:anchorId="79B608D0" wp14:editId="0418900C">
                <wp:extent cx="6400800" cy="0"/>
                <wp:effectExtent l="0" t="0" r="25400" b="25400"/>
                <wp:docPr id="3" name="Straight Connector 3"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2EEF6211" id="Straight Connector 3"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Mm77Wc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18C1163E" w14:textId="77777777" w:rsidR="00B46A74" w:rsidRPr="006928AD" w:rsidRDefault="00B46A74" w:rsidP="00B46A74">
      <w:pPr>
        <w:spacing w:after="120"/>
        <w:rPr>
          <w:rStyle w:val="Strong"/>
          <w:sz w:val="28"/>
          <w:szCs w:val="28"/>
        </w:rPr>
      </w:pPr>
      <w:r w:rsidRPr="006928AD">
        <w:rPr>
          <w:rStyle w:val="Strong"/>
          <w:sz w:val="28"/>
          <w:szCs w:val="28"/>
        </w:rPr>
        <w:t>Library</w:t>
      </w:r>
    </w:p>
    <w:p w14:paraId="16D147A4" w14:textId="3FFFCF7E" w:rsidR="009E4F1A" w:rsidRPr="006928AD" w:rsidRDefault="00296732" w:rsidP="00B46A74">
      <w:r>
        <w:lastRenderedPageBreak/>
        <w:t>The Library is the hub for all of your research, printing, and technology needs. You have access to more than a million print and online resources, such as books, newspaper and journal articles, videos, and government documents. Laptop computers and study rooms are also available to check out. Library staff are happy to help you locate information and assist with creating citations for class assignments.</w:t>
      </w:r>
    </w:p>
    <w:p w14:paraId="75B61FFD" w14:textId="77777777" w:rsidR="009E4F1A" w:rsidRPr="006928AD" w:rsidRDefault="009E4F1A" w:rsidP="00B46A74"/>
    <w:p w14:paraId="427F0A50" w14:textId="7FA62B53" w:rsidR="00B46A74" w:rsidRPr="006928AD" w:rsidRDefault="004C26BE" w:rsidP="00B46A74">
      <w:r w:rsidRPr="006928AD">
        <w:t>231-</w:t>
      </w:r>
      <w:r w:rsidR="0013018A" w:rsidRPr="006928AD">
        <w:t>439-6345</w:t>
      </w:r>
    </w:p>
    <w:p w14:paraId="1D932392" w14:textId="2F66D39F" w:rsidR="004C26BE" w:rsidRPr="006928AD" w:rsidRDefault="004C26BE" w:rsidP="00B46A74">
      <w:r w:rsidRPr="006928AD">
        <w:t xml:space="preserve">Visit the </w:t>
      </w:r>
      <w:hyperlink r:id="rId16" w:history="1">
        <w:r w:rsidRPr="006928AD">
          <w:rPr>
            <w:rStyle w:val="Hyperlink"/>
          </w:rPr>
          <w:t>North Central Library</w:t>
        </w:r>
      </w:hyperlink>
      <w:r w:rsidRPr="006928AD">
        <w:t xml:space="preserve"> online</w:t>
      </w:r>
    </w:p>
    <w:p w14:paraId="6F4E9EC0" w14:textId="77777777" w:rsidR="0025676A" w:rsidRPr="006928AD" w:rsidRDefault="000C4880" w:rsidP="0025676A">
      <w:hyperlink r:id="rId17" w:history="1">
        <w:r w:rsidR="0025676A" w:rsidRPr="006928AD">
          <w:rPr>
            <w:rStyle w:val="Hyperlink"/>
          </w:rPr>
          <w:t>library@ncmich.edu</w:t>
        </w:r>
      </w:hyperlink>
    </w:p>
    <w:p w14:paraId="6C1F06EC" w14:textId="77777777" w:rsidR="004C26BE" w:rsidRPr="006928AD" w:rsidRDefault="004C26BE" w:rsidP="00B46A74"/>
    <w:p w14:paraId="26D69B2A" w14:textId="77777777" w:rsidR="004C26BE" w:rsidRPr="006928AD" w:rsidRDefault="004C26BE" w:rsidP="004C26BE">
      <w:pPr>
        <w:rPr>
          <w:b/>
        </w:rPr>
      </w:pPr>
      <w:r w:rsidRPr="006928AD">
        <w:rPr>
          <w:b/>
        </w:rPr>
        <w:t>Hours</w:t>
      </w:r>
    </w:p>
    <w:p w14:paraId="120B615E" w14:textId="60CCC7F5" w:rsidR="004C26BE" w:rsidRPr="006928AD" w:rsidRDefault="004C26BE" w:rsidP="004C26BE">
      <w:r w:rsidRPr="006928AD">
        <w:t xml:space="preserve">Monday – Thursday 8 am – </w:t>
      </w:r>
      <w:r w:rsidR="008540FD" w:rsidRPr="006928AD">
        <w:t>7</w:t>
      </w:r>
      <w:r w:rsidRPr="006928AD">
        <w:t xml:space="preserve"> pm</w:t>
      </w:r>
      <w:r w:rsidR="001B0D20" w:rsidRPr="006928AD">
        <w:t xml:space="preserve"> EST</w:t>
      </w:r>
    </w:p>
    <w:p w14:paraId="7D809523" w14:textId="07E60FD2" w:rsidR="004C26BE" w:rsidRPr="006928AD" w:rsidRDefault="004C26BE" w:rsidP="00B46A74">
      <w:r w:rsidRPr="006928AD">
        <w:t>Friday – 8 am to 5 pm</w:t>
      </w:r>
      <w:r w:rsidR="001B0D20" w:rsidRPr="006928AD">
        <w:t xml:space="preserve"> EST</w:t>
      </w:r>
    </w:p>
    <w:p w14:paraId="2C5640EF" w14:textId="3AD881BB" w:rsidR="004C26BE" w:rsidRPr="008E6C6B" w:rsidRDefault="00E60D34" w:rsidP="00B46A74">
      <w:pPr>
        <w:rPr>
          <w:i/>
        </w:rPr>
      </w:pPr>
      <w:r w:rsidRPr="006928AD">
        <w:rPr>
          <w:i/>
        </w:rPr>
        <w:t>*</w:t>
      </w:r>
      <w:r w:rsidR="00325C0E">
        <w:rPr>
          <w:i/>
        </w:rPr>
        <w:t>H</w:t>
      </w:r>
      <w:r w:rsidRPr="006928AD">
        <w:rPr>
          <w:i/>
        </w:rPr>
        <w:t xml:space="preserve">ours may </w:t>
      </w:r>
      <w:r w:rsidR="009A5856" w:rsidRPr="006928AD">
        <w:rPr>
          <w:i/>
        </w:rPr>
        <w:t>vary</w:t>
      </w:r>
      <w:r w:rsidRPr="006928AD">
        <w:rPr>
          <w:i/>
        </w:rPr>
        <w:t xml:space="preserve"> – check the </w:t>
      </w:r>
      <w:hyperlink r:id="rId18" w:history="1">
        <w:r w:rsidRPr="006928AD">
          <w:rPr>
            <w:rStyle w:val="Hyperlink"/>
            <w:i/>
          </w:rPr>
          <w:t>North Central website</w:t>
        </w:r>
      </w:hyperlink>
      <w:r w:rsidRPr="006928AD">
        <w:rPr>
          <w:i/>
        </w:rPr>
        <w:t xml:space="preserve"> for up-to-date information.</w:t>
      </w:r>
    </w:p>
    <w:p w14:paraId="1EB17E3F" w14:textId="3A7D1173" w:rsidR="00FC0B63" w:rsidRPr="006928AD" w:rsidRDefault="004C26BE" w:rsidP="00FC0B63">
      <w:r w:rsidRPr="006928AD">
        <w:rPr>
          <w:b/>
          <w:bCs/>
          <w:noProof/>
          <w:sz w:val="28"/>
          <w:szCs w:val="28"/>
        </w:rPr>
        <mc:AlternateContent>
          <mc:Choice Requires="wps">
            <w:drawing>
              <wp:inline distT="0" distB="0" distL="0" distR="0" wp14:anchorId="434D507B" wp14:editId="16AA85D5">
                <wp:extent cx="6400800" cy="0"/>
                <wp:effectExtent l="0" t="0" r="25400" b="25400"/>
                <wp:docPr id="4" name="Straight Connector 4"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65AC9F66" id="Straight Connector 4"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w1Tbus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64D955AC" w14:textId="1A54624F" w:rsidR="00FC0B63" w:rsidRPr="006928AD" w:rsidRDefault="00D26A17" w:rsidP="00FC0B63">
      <w:pPr>
        <w:spacing w:after="120"/>
        <w:rPr>
          <w:rStyle w:val="Strong"/>
          <w:sz w:val="28"/>
          <w:szCs w:val="28"/>
        </w:rPr>
      </w:pPr>
      <w:r w:rsidRPr="006928AD">
        <w:rPr>
          <w:rStyle w:val="Strong"/>
          <w:sz w:val="28"/>
          <w:szCs w:val="28"/>
        </w:rPr>
        <w:br/>
      </w:r>
      <w:r w:rsidR="00FC0B63" w:rsidRPr="006928AD">
        <w:rPr>
          <w:rStyle w:val="Strong"/>
          <w:sz w:val="28"/>
          <w:szCs w:val="28"/>
        </w:rPr>
        <w:t>Writing Center</w:t>
      </w:r>
    </w:p>
    <w:p w14:paraId="1F385E9D" w14:textId="718E582F" w:rsidR="00E60D34" w:rsidRPr="006928AD" w:rsidRDefault="00E60D34" w:rsidP="00E60D34">
      <w:r w:rsidRPr="006928AD">
        <w:t xml:space="preserve">The </w:t>
      </w:r>
      <w:hyperlink r:id="rId19" w:history="1">
        <w:r w:rsidRPr="006928AD">
          <w:rPr>
            <w:rStyle w:val="Hyperlink"/>
          </w:rPr>
          <w:t>North Central Writing Center</w:t>
        </w:r>
      </w:hyperlink>
      <w:r w:rsidRPr="006928AD">
        <w:t xml:space="preserve"> offers FREE writing help for all students. Services include developing writing ideas, guiding research, assistance with organization, coaching in grammar and punctuation, learning APA and MLA formatting, and </w:t>
      </w:r>
      <w:r w:rsidR="00E048E7">
        <w:t>more. Make an appointment on the Writing Center website or just walk in! Can’t make it to campus? That’s okay… Remote appointments are available through phone or video chat.</w:t>
      </w:r>
    </w:p>
    <w:p w14:paraId="0F6A46F1" w14:textId="77777777" w:rsidR="00E03C8A" w:rsidRPr="006928AD" w:rsidRDefault="00E03C8A" w:rsidP="00E60D34"/>
    <w:p w14:paraId="7B3052BB" w14:textId="20CDFDB1" w:rsidR="00E03C8A" w:rsidRPr="006928AD" w:rsidRDefault="00E03C8A" w:rsidP="00E60D34">
      <w:r w:rsidRPr="006928AD">
        <w:t>231-439-6345</w:t>
      </w:r>
    </w:p>
    <w:p w14:paraId="07E2BF35" w14:textId="0175E0A9" w:rsidR="00E03C8A" w:rsidRPr="006928AD" w:rsidRDefault="007B564B" w:rsidP="00E60D34">
      <w:r>
        <w:t>Located in the Library</w:t>
      </w:r>
    </w:p>
    <w:p w14:paraId="5C0A2B69" w14:textId="3F9D3F32" w:rsidR="00235F06" w:rsidRPr="00235F06" w:rsidRDefault="000C4880" w:rsidP="00E60D34">
      <w:pPr>
        <w:rPr>
          <w:color w:val="0563C1" w:themeColor="hyperlink"/>
          <w:u w:val="single"/>
        </w:rPr>
      </w:pPr>
      <w:hyperlink r:id="rId20" w:history="1">
        <w:r w:rsidR="00E03C8A" w:rsidRPr="006928AD">
          <w:rPr>
            <w:rStyle w:val="Hyperlink"/>
          </w:rPr>
          <w:t>writingcenter@ncmich.edu</w:t>
        </w:r>
      </w:hyperlink>
    </w:p>
    <w:p w14:paraId="5E44752E" w14:textId="77777777" w:rsidR="00E03C8A" w:rsidRPr="006928AD" w:rsidRDefault="00E03C8A" w:rsidP="00E60D34"/>
    <w:p w14:paraId="72F8B3C9" w14:textId="0E8E4592" w:rsidR="00E60D34" w:rsidRPr="006928AD" w:rsidRDefault="00E60D34" w:rsidP="00E60D34">
      <w:pPr>
        <w:rPr>
          <w:ins w:id="6" w:author="Veronica Ostwald" w:date="2017-11-01T09:59:00Z"/>
          <w:b/>
        </w:rPr>
      </w:pPr>
      <w:r w:rsidRPr="006928AD">
        <w:rPr>
          <w:b/>
        </w:rPr>
        <w:t>Hours</w:t>
      </w:r>
    </w:p>
    <w:p w14:paraId="41D85774" w14:textId="7E13261A" w:rsidR="008540FD" w:rsidRPr="006928AD" w:rsidRDefault="008540FD" w:rsidP="00E60D34">
      <w:r w:rsidRPr="006928AD">
        <w:t>Monday – 10 am – 5 pm EST</w:t>
      </w:r>
    </w:p>
    <w:p w14:paraId="3FA9A749" w14:textId="787F20DC" w:rsidR="008540FD" w:rsidRPr="006928AD" w:rsidRDefault="008540FD" w:rsidP="00E60D34">
      <w:r w:rsidRPr="006928AD">
        <w:t>Tuesday – 10 am – 7 pm EST</w:t>
      </w:r>
    </w:p>
    <w:p w14:paraId="401C846B" w14:textId="53AD5FA0" w:rsidR="008540FD" w:rsidRPr="006928AD" w:rsidRDefault="008540FD" w:rsidP="00E60D34">
      <w:r w:rsidRPr="006928AD">
        <w:t>Wednesday – 10 am – 7 pm EST</w:t>
      </w:r>
    </w:p>
    <w:p w14:paraId="3D3A4DD3" w14:textId="29B99E90" w:rsidR="008540FD" w:rsidRPr="006928AD" w:rsidRDefault="008540FD" w:rsidP="00E60D34">
      <w:r w:rsidRPr="006928AD">
        <w:t>Thursday 10 am – 5 pm EST</w:t>
      </w:r>
    </w:p>
    <w:p w14:paraId="1A4504E4" w14:textId="79DD537B" w:rsidR="00FC0B63" w:rsidRPr="008E6C6B" w:rsidRDefault="00E60D34" w:rsidP="00FC0B63">
      <w:pPr>
        <w:rPr>
          <w:i/>
        </w:rPr>
      </w:pPr>
      <w:r w:rsidRPr="006928AD">
        <w:rPr>
          <w:i/>
        </w:rPr>
        <w:t>*</w:t>
      </w:r>
      <w:r w:rsidR="00325C0E">
        <w:rPr>
          <w:i/>
        </w:rPr>
        <w:t>Hours</w:t>
      </w:r>
      <w:r w:rsidRPr="006928AD">
        <w:rPr>
          <w:i/>
        </w:rPr>
        <w:t xml:space="preserve"> </w:t>
      </w:r>
      <w:r w:rsidR="008540FD" w:rsidRPr="006928AD">
        <w:rPr>
          <w:i/>
        </w:rPr>
        <w:t xml:space="preserve">may </w:t>
      </w:r>
      <w:r w:rsidR="00426A0F" w:rsidRPr="006928AD">
        <w:rPr>
          <w:i/>
        </w:rPr>
        <w:t>vary</w:t>
      </w:r>
      <w:r w:rsidRPr="006928AD">
        <w:rPr>
          <w:i/>
        </w:rPr>
        <w:t xml:space="preserve"> – </w:t>
      </w:r>
      <w:r w:rsidR="00F03238" w:rsidRPr="006928AD">
        <w:rPr>
          <w:i/>
        </w:rPr>
        <w:t>visit</w:t>
      </w:r>
      <w:r w:rsidR="00E03C8A" w:rsidRPr="006928AD">
        <w:rPr>
          <w:i/>
        </w:rPr>
        <w:t xml:space="preserve"> the </w:t>
      </w:r>
      <w:hyperlink r:id="rId21" w:history="1">
        <w:r w:rsidR="00E03C8A" w:rsidRPr="006928AD">
          <w:rPr>
            <w:rStyle w:val="Hyperlink"/>
            <w:i/>
          </w:rPr>
          <w:t>Writing Center website</w:t>
        </w:r>
      </w:hyperlink>
      <w:r w:rsidR="00E03C8A" w:rsidRPr="006928AD">
        <w:rPr>
          <w:i/>
        </w:rPr>
        <w:t xml:space="preserve"> </w:t>
      </w:r>
      <w:r w:rsidR="00F03238" w:rsidRPr="006928AD">
        <w:rPr>
          <w:i/>
        </w:rPr>
        <w:t>to make an appointment online.</w:t>
      </w:r>
    </w:p>
    <w:p w14:paraId="03DCF471" w14:textId="4CC27554" w:rsidR="00FC0B63" w:rsidRPr="006928AD" w:rsidRDefault="004C26BE" w:rsidP="00FC0B63">
      <w:r w:rsidRPr="006928AD">
        <w:rPr>
          <w:b/>
          <w:bCs/>
          <w:noProof/>
          <w:sz w:val="28"/>
          <w:szCs w:val="28"/>
        </w:rPr>
        <mc:AlternateContent>
          <mc:Choice Requires="wps">
            <w:drawing>
              <wp:inline distT="0" distB="0" distL="0" distR="0" wp14:anchorId="2FA47217" wp14:editId="370741D5">
                <wp:extent cx="6400800" cy="0"/>
                <wp:effectExtent l="0" t="0" r="25400" b="25400"/>
                <wp:docPr id="5" name="Straight Connector 5"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73DCF806" id="Straight Connector 5"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iDFgms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7AC6B43F" w14:textId="213A8EED" w:rsidR="000B35D3" w:rsidRPr="006928AD" w:rsidRDefault="00D26A17" w:rsidP="000B35D3">
      <w:pPr>
        <w:spacing w:after="120"/>
        <w:rPr>
          <w:rStyle w:val="Strong"/>
          <w:sz w:val="28"/>
          <w:szCs w:val="28"/>
        </w:rPr>
      </w:pPr>
      <w:r w:rsidRPr="006928AD">
        <w:rPr>
          <w:rStyle w:val="Strong"/>
          <w:sz w:val="28"/>
          <w:szCs w:val="28"/>
        </w:rPr>
        <w:br/>
      </w:r>
      <w:r w:rsidR="000B35D3">
        <w:rPr>
          <w:rStyle w:val="Strong"/>
          <w:sz w:val="28"/>
          <w:szCs w:val="28"/>
        </w:rPr>
        <w:t>Learning Support Services (LSS)</w:t>
      </w:r>
    </w:p>
    <w:p w14:paraId="6E6118C5" w14:textId="2A294B20" w:rsidR="000B35D3" w:rsidRDefault="000B35D3" w:rsidP="00FC0B63">
      <w:pPr>
        <w:spacing w:after="120"/>
        <w:rPr>
          <w:rStyle w:val="Strong"/>
          <w:sz w:val="28"/>
          <w:szCs w:val="28"/>
        </w:rPr>
      </w:pPr>
      <w:r>
        <w:t>LSS provides placement and other testing services, disability services, veterans services, academic mentoring, study support, tutoring, and other free resources to help students succeed.</w:t>
      </w:r>
      <w:r>
        <w:rPr>
          <w:rStyle w:val="Strong"/>
          <w:sz w:val="28"/>
          <w:szCs w:val="28"/>
        </w:rPr>
        <w:br/>
      </w:r>
    </w:p>
    <w:p w14:paraId="38131294" w14:textId="57D3AB57" w:rsidR="00FC0B63" w:rsidRPr="000B35D3" w:rsidRDefault="00B46A74" w:rsidP="000B35D3">
      <w:pPr>
        <w:rPr>
          <w:rStyle w:val="Strong"/>
        </w:rPr>
      </w:pPr>
      <w:r w:rsidRPr="000B35D3">
        <w:rPr>
          <w:rStyle w:val="Strong"/>
        </w:rPr>
        <w:t xml:space="preserve">Personal </w:t>
      </w:r>
      <w:r w:rsidR="00682937" w:rsidRPr="000B35D3">
        <w:rPr>
          <w:rStyle w:val="Strong"/>
        </w:rPr>
        <w:t xml:space="preserve">Online and On-Campus </w:t>
      </w:r>
      <w:r w:rsidR="00FC0B63" w:rsidRPr="000B35D3">
        <w:rPr>
          <w:rStyle w:val="Strong"/>
        </w:rPr>
        <w:t>Tutoring</w:t>
      </w:r>
    </w:p>
    <w:p w14:paraId="4EBC8CA9" w14:textId="28872748" w:rsidR="00FC0B63" w:rsidRPr="006928AD" w:rsidRDefault="000B35D3" w:rsidP="00FC0B63">
      <w:r>
        <w:t>LSS</w:t>
      </w:r>
      <w:r w:rsidR="007B2219" w:rsidRPr="006928AD">
        <w:t xml:space="preserve"> offers </w:t>
      </w:r>
      <w:r>
        <w:t xml:space="preserve">FREE </w:t>
      </w:r>
      <w:r w:rsidR="007B2219" w:rsidRPr="006928AD">
        <w:t xml:space="preserve">online and on-campus tutoring in many subjects. For detailed tutoring information, visit the </w:t>
      </w:r>
      <w:hyperlink r:id="rId22" w:history="1">
        <w:r w:rsidR="007B2219" w:rsidRPr="006928AD">
          <w:rPr>
            <w:rStyle w:val="Hyperlink"/>
          </w:rPr>
          <w:t>tutoring area of the North Central website</w:t>
        </w:r>
      </w:hyperlink>
      <w:r w:rsidR="00C569EC" w:rsidRPr="006928AD">
        <w:t xml:space="preserve"> or </w:t>
      </w:r>
      <w:r w:rsidR="001F7290">
        <w:t xml:space="preserve">visit </w:t>
      </w:r>
      <w:r w:rsidR="00C569EC" w:rsidRPr="006928AD">
        <w:t xml:space="preserve">the </w:t>
      </w:r>
      <w:r w:rsidR="00737055" w:rsidRPr="000B35D3">
        <w:rPr>
          <w:b/>
          <w:bCs/>
          <w:i/>
          <w:iCs/>
        </w:rPr>
        <w:t>Get Help</w:t>
      </w:r>
      <w:r w:rsidR="00C569EC" w:rsidRPr="006928AD">
        <w:t xml:space="preserve"> link </w:t>
      </w:r>
      <w:r w:rsidR="00737055">
        <w:t>in the top navigational menu of any page in Brightspace</w:t>
      </w:r>
      <w:r w:rsidR="001F7290">
        <w:t xml:space="preserve"> to access free online tutoring</w:t>
      </w:r>
      <w:r w:rsidR="00C569EC" w:rsidRPr="006928AD">
        <w:t>.</w:t>
      </w:r>
    </w:p>
    <w:p w14:paraId="09A5BE6E" w14:textId="77777777" w:rsidR="007B2219" w:rsidRPr="006928AD" w:rsidRDefault="007B2219" w:rsidP="00FC0B63"/>
    <w:p w14:paraId="3687342B" w14:textId="6EE88493" w:rsidR="007B2219" w:rsidRPr="006928AD" w:rsidRDefault="007B2219" w:rsidP="00FC0B63">
      <w:r w:rsidRPr="006928AD">
        <w:t>231-348-66</w:t>
      </w:r>
      <w:r w:rsidR="008540FD" w:rsidRPr="006928AD">
        <w:t>82</w:t>
      </w:r>
    </w:p>
    <w:p w14:paraId="37C645F5" w14:textId="7B4BCE3F" w:rsidR="007B2219" w:rsidRPr="006928AD" w:rsidRDefault="007B2219" w:rsidP="00FC0B63">
      <w:r w:rsidRPr="006928AD">
        <w:t>Located in the SCRC</w:t>
      </w:r>
    </w:p>
    <w:p w14:paraId="26DDEBD1" w14:textId="77777777" w:rsidR="007B2219" w:rsidRPr="006928AD" w:rsidRDefault="007B2219" w:rsidP="00FC0B63"/>
    <w:p w14:paraId="28412049" w14:textId="77777777" w:rsidR="00BB57F7" w:rsidRPr="007B2219" w:rsidRDefault="00BB57F7" w:rsidP="00BB57F7">
      <w:pPr>
        <w:rPr>
          <w:b/>
        </w:rPr>
      </w:pPr>
      <w:r w:rsidRPr="007B2219">
        <w:rPr>
          <w:b/>
        </w:rPr>
        <w:t>Hours</w:t>
      </w:r>
    </w:p>
    <w:p w14:paraId="65804977" w14:textId="52041EC4" w:rsidR="00BB57F7" w:rsidRDefault="00BB57F7" w:rsidP="00BB57F7">
      <w:r>
        <w:t xml:space="preserve">Monday – </w:t>
      </w:r>
      <w:r w:rsidR="00A42284">
        <w:t>Friday, 8</w:t>
      </w:r>
      <w:r>
        <w:t>:30 am – 5 pm EST</w:t>
      </w:r>
    </w:p>
    <w:p w14:paraId="26343376" w14:textId="2556468D" w:rsidR="007B2219" w:rsidRPr="008E6C6B" w:rsidRDefault="00BB57F7" w:rsidP="00FC0B63">
      <w:pPr>
        <w:rPr>
          <w:i/>
        </w:rPr>
      </w:pPr>
      <w:r w:rsidRPr="009E4F1A">
        <w:rPr>
          <w:i/>
        </w:rPr>
        <w:lastRenderedPageBreak/>
        <w:t xml:space="preserve">*Hours </w:t>
      </w:r>
      <w:r>
        <w:rPr>
          <w:i/>
        </w:rPr>
        <w:t xml:space="preserve">may change – check the </w:t>
      </w:r>
      <w:hyperlink r:id="rId23" w:history="1">
        <w:r w:rsidRPr="00E60D34">
          <w:rPr>
            <w:rStyle w:val="Hyperlink"/>
            <w:i/>
          </w:rPr>
          <w:t>North Central website</w:t>
        </w:r>
      </w:hyperlink>
      <w:r>
        <w:rPr>
          <w:i/>
        </w:rPr>
        <w:t xml:space="preserve"> for up-to-date information.</w:t>
      </w:r>
    </w:p>
    <w:p w14:paraId="42F8210D" w14:textId="1C957550" w:rsidR="00B46A74" w:rsidRPr="006928AD" w:rsidRDefault="004C26BE" w:rsidP="00FC0B63">
      <w:r w:rsidRPr="006928AD">
        <w:rPr>
          <w:b/>
          <w:bCs/>
          <w:noProof/>
          <w:sz w:val="28"/>
          <w:szCs w:val="28"/>
        </w:rPr>
        <mc:AlternateContent>
          <mc:Choice Requires="wps">
            <w:drawing>
              <wp:inline distT="0" distB="0" distL="0" distR="0" wp14:anchorId="203C7EBA" wp14:editId="16B87845">
                <wp:extent cx="6400800" cy="0"/>
                <wp:effectExtent l="0" t="0" r="25400" b="25400"/>
                <wp:docPr id="6" name="Straight Connector 6"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026E4FCC" id="Straight Connector 6"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VZ6t+8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3DEAA0BF" w14:textId="77777777" w:rsidR="001B5C17" w:rsidRPr="006928AD" w:rsidRDefault="001B5C17" w:rsidP="00B46A74">
      <w:pPr>
        <w:spacing w:after="120"/>
        <w:rPr>
          <w:rStyle w:val="Strong"/>
          <w:sz w:val="28"/>
          <w:szCs w:val="28"/>
        </w:rPr>
      </w:pPr>
    </w:p>
    <w:p w14:paraId="16F4EFA2" w14:textId="16AFD6E5" w:rsidR="00B46A74" w:rsidRPr="006928AD" w:rsidRDefault="00B46A74" w:rsidP="00B46A74">
      <w:pPr>
        <w:spacing w:after="120"/>
        <w:rPr>
          <w:rStyle w:val="Strong"/>
          <w:sz w:val="28"/>
          <w:szCs w:val="28"/>
        </w:rPr>
      </w:pPr>
      <w:r w:rsidRPr="006928AD">
        <w:rPr>
          <w:rStyle w:val="Strong"/>
          <w:sz w:val="28"/>
          <w:szCs w:val="28"/>
        </w:rPr>
        <w:t>Advising</w:t>
      </w:r>
      <w:r w:rsidR="007B2219" w:rsidRPr="006928AD">
        <w:rPr>
          <w:rStyle w:val="Strong"/>
          <w:sz w:val="28"/>
          <w:szCs w:val="28"/>
        </w:rPr>
        <w:t xml:space="preserve"> &amp; Financial Aid</w:t>
      </w:r>
    </w:p>
    <w:p w14:paraId="53A78097" w14:textId="77777777" w:rsidR="009F20E3" w:rsidRDefault="009F20E3" w:rsidP="009F20E3">
      <w:r w:rsidRPr="006928AD">
        <w:t xml:space="preserve">To schedule an appointment with an advisor or to get assistance with </w:t>
      </w:r>
      <w:r>
        <w:t xml:space="preserve">FAFSA or </w:t>
      </w:r>
      <w:r w:rsidRPr="006928AD">
        <w:t>financial aid</w:t>
      </w:r>
      <w:r>
        <w:t xml:space="preserve"> questions</w:t>
      </w:r>
      <w:r w:rsidRPr="006928AD">
        <w:t xml:space="preserve">, please </w:t>
      </w:r>
      <w:r>
        <w:t xml:space="preserve">click the “Make an Advising Appointment” link in the North Central portal or </w:t>
      </w:r>
      <w:r w:rsidRPr="006928AD">
        <w:t>contact Student Services at</w:t>
      </w:r>
      <w:r>
        <w:t>:</w:t>
      </w:r>
    </w:p>
    <w:p w14:paraId="5BFCFA3E" w14:textId="77777777" w:rsidR="009F20E3" w:rsidRDefault="009F20E3" w:rsidP="009F20E3">
      <w:pPr>
        <w:pStyle w:val="ListParagraph"/>
        <w:numPr>
          <w:ilvl w:val="0"/>
          <w:numId w:val="19"/>
        </w:numPr>
      </w:pPr>
      <w:r w:rsidRPr="006928AD">
        <w:t>231-348-6605 (Petoskey)</w:t>
      </w:r>
    </w:p>
    <w:p w14:paraId="1319111D" w14:textId="77777777" w:rsidR="009F20E3" w:rsidRDefault="009F20E3" w:rsidP="009F20E3">
      <w:pPr>
        <w:pStyle w:val="ListParagraph"/>
        <w:numPr>
          <w:ilvl w:val="0"/>
          <w:numId w:val="19"/>
        </w:numPr>
      </w:pPr>
      <w:r w:rsidRPr="006928AD">
        <w:t>989-705-3775 (Gaylord)</w:t>
      </w:r>
    </w:p>
    <w:p w14:paraId="43B2514A" w14:textId="77777777" w:rsidR="009F20E3" w:rsidRPr="006928AD" w:rsidRDefault="009F20E3" w:rsidP="009F20E3">
      <w:pPr>
        <w:pStyle w:val="ListParagraph"/>
        <w:numPr>
          <w:ilvl w:val="0"/>
          <w:numId w:val="19"/>
        </w:numPr>
      </w:pPr>
      <w:r w:rsidRPr="006928AD">
        <w:t>231-597-0322 (Cheboygan).</w:t>
      </w:r>
    </w:p>
    <w:p w14:paraId="2AE54FDD" w14:textId="77777777" w:rsidR="009F20E3" w:rsidRPr="006928AD" w:rsidRDefault="009F20E3" w:rsidP="009F20E3"/>
    <w:p w14:paraId="3A358BCE" w14:textId="77777777" w:rsidR="009F20E3" w:rsidRPr="006928AD" w:rsidRDefault="009F20E3" w:rsidP="009F20E3">
      <w:pPr>
        <w:rPr>
          <w:b/>
        </w:rPr>
      </w:pPr>
      <w:r w:rsidRPr="006928AD">
        <w:rPr>
          <w:b/>
        </w:rPr>
        <w:t>Hours</w:t>
      </w:r>
    </w:p>
    <w:p w14:paraId="3341325B" w14:textId="77777777" w:rsidR="009F20E3" w:rsidRPr="006928AD" w:rsidRDefault="009F20E3" w:rsidP="009F20E3">
      <w:r w:rsidRPr="006928AD">
        <w:t>Monday – Thursday 8:30 am – 5 pm EST</w:t>
      </w:r>
    </w:p>
    <w:p w14:paraId="4C838F33" w14:textId="1EF5BA14" w:rsidR="009F20E3" w:rsidRPr="002A47F9" w:rsidRDefault="009F20E3" w:rsidP="009F20E3">
      <w:pPr>
        <w:rPr>
          <w:i/>
        </w:rPr>
      </w:pPr>
      <w:r w:rsidRPr="006928AD">
        <w:rPr>
          <w:i/>
        </w:rPr>
        <w:t>*</w:t>
      </w:r>
      <w:r>
        <w:rPr>
          <w:i/>
        </w:rPr>
        <w:t>Hours</w:t>
      </w:r>
      <w:r w:rsidRPr="006928AD">
        <w:rPr>
          <w:i/>
        </w:rPr>
        <w:t xml:space="preserve"> may </w:t>
      </w:r>
      <w:r>
        <w:rPr>
          <w:i/>
        </w:rPr>
        <w:t>vary</w:t>
      </w:r>
      <w:r w:rsidRPr="006928AD">
        <w:rPr>
          <w:i/>
        </w:rPr>
        <w:t xml:space="preserve"> – check the </w:t>
      </w:r>
      <w:hyperlink r:id="rId24" w:history="1">
        <w:r w:rsidRPr="006928AD">
          <w:rPr>
            <w:rStyle w:val="Hyperlink"/>
            <w:i/>
          </w:rPr>
          <w:t>North Central website</w:t>
        </w:r>
      </w:hyperlink>
      <w:r w:rsidRPr="006928AD">
        <w:rPr>
          <w:i/>
        </w:rPr>
        <w:t xml:space="preserve"> for up-to-date information.</w:t>
      </w:r>
    </w:p>
    <w:p w14:paraId="6E197D5A" w14:textId="77777777" w:rsidR="009F20E3" w:rsidRPr="006928AD" w:rsidRDefault="009F20E3" w:rsidP="009F20E3">
      <w:pPr>
        <w:spacing w:after="120"/>
        <w:rPr>
          <w:rStyle w:val="Strong"/>
          <w:sz w:val="28"/>
          <w:szCs w:val="28"/>
        </w:rPr>
      </w:pPr>
      <w:r w:rsidRPr="006928AD">
        <w:rPr>
          <w:b/>
          <w:bCs/>
          <w:noProof/>
          <w:sz w:val="28"/>
          <w:szCs w:val="28"/>
        </w:rPr>
        <mc:AlternateContent>
          <mc:Choice Requires="wps">
            <w:drawing>
              <wp:inline distT="0" distB="0" distL="0" distR="0" wp14:anchorId="6B8A1D42" wp14:editId="2C916277">
                <wp:extent cx="6400800" cy="0"/>
                <wp:effectExtent l="0" t="0" r="25400" b="25400"/>
                <wp:docPr id="7" name="Straight Connector 7"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213239" id="Straight Connector 7"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" strokecolor="#5b9bd5 [3204]" strokeweight=".5pt">
                <v:stroke joinstyle="miter"/>
                <w10:anchorlock/>
              </v:line>
            </w:pict>
          </mc:Fallback>
        </mc:AlternateContent>
      </w:r>
    </w:p>
    <w:p w14:paraId="62EAE020" w14:textId="77777777" w:rsidR="009F20E3" w:rsidRPr="006928AD" w:rsidRDefault="009F20E3" w:rsidP="009F20E3">
      <w:pPr>
        <w:spacing w:after="120"/>
        <w:rPr>
          <w:rStyle w:val="Strong"/>
          <w:sz w:val="28"/>
          <w:szCs w:val="28"/>
        </w:rPr>
      </w:pPr>
      <w:r>
        <w:rPr>
          <w:rStyle w:val="Strong"/>
          <w:sz w:val="28"/>
          <w:szCs w:val="28"/>
        </w:rPr>
        <w:br/>
      </w:r>
      <w:r w:rsidRPr="006928AD">
        <w:rPr>
          <w:rStyle w:val="Strong"/>
          <w:sz w:val="28"/>
          <w:szCs w:val="28"/>
        </w:rPr>
        <w:t>Complete Listing of Resources &amp; Support</w:t>
      </w:r>
    </w:p>
    <w:p w14:paraId="67A52455" w14:textId="065CBEC5" w:rsidR="008D5761" w:rsidRDefault="009F20E3" w:rsidP="009F20E3">
      <w:r w:rsidRPr="006928AD">
        <w:t xml:space="preserve">For a complete listing of student resources &amp; support, please visit the </w:t>
      </w:r>
      <w:hyperlink r:id="rId25" w:history="1">
        <w:r w:rsidRPr="006928AD">
          <w:rPr>
            <w:rStyle w:val="Hyperlink"/>
          </w:rPr>
          <w:t>Student Services area of the North Central website</w:t>
        </w:r>
      </w:hyperlink>
      <w:r w:rsidRPr="006928AD">
        <w:t>, call 231-348-6605, or visit the Student &amp; Community Resource Building on campus. The Student Services office is open Monday through Friday from 8:30 am to 5 pm EST</w:t>
      </w:r>
      <w:r>
        <w:t xml:space="preserve"> (Hours may vary)</w:t>
      </w:r>
      <w:r w:rsidRPr="006928AD">
        <w:t>.</w:t>
      </w:r>
      <w:r w:rsidR="008D5761">
        <w:br w:type="page"/>
      </w:r>
    </w:p>
    <w:p w14:paraId="2F0F4EA1" w14:textId="77777777" w:rsidR="009F20E3" w:rsidRDefault="009F20E3" w:rsidP="009F20E3"/>
    <w:p w14:paraId="74BBE350" w14:textId="48D7479C" w:rsidR="005452C2" w:rsidRPr="00021D49" w:rsidRDefault="002842F3" w:rsidP="00021D49">
      <w:pPr>
        <w:pStyle w:val="Heading1"/>
        <w:rPr>
          <w:sz w:val="28"/>
          <w:szCs w:val="28"/>
        </w:rPr>
      </w:pPr>
      <w:bookmarkStart w:id="7" w:name="_Toc26514512"/>
      <w:r w:rsidRPr="006928AD">
        <w:rPr>
          <w:sz w:val="28"/>
          <w:szCs w:val="28"/>
        </w:rPr>
        <w:t xml:space="preserve">Section 7: </w:t>
      </w:r>
      <w:r w:rsidR="00641F26" w:rsidRPr="006928AD">
        <w:rPr>
          <w:sz w:val="28"/>
          <w:szCs w:val="28"/>
        </w:rPr>
        <w:t>Schedule</w:t>
      </w:r>
      <w:bookmarkEnd w:id="7"/>
    </w:p>
    <w:tbl>
      <w:tblPr>
        <w:tblStyle w:val="GridTable6Colorful-Accent11"/>
        <w:tblW w:w="5000" w:type="pct"/>
        <w:tblLook w:val="04A0" w:firstRow="1" w:lastRow="0" w:firstColumn="1" w:lastColumn="0" w:noHBand="0" w:noVBand="1"/>
        <w:tblCaption w:val="Course Schedule"/>
        <w:tblDescription w:val="This table contains the schedule of assignments and other activities in the course. Please ask your instructor for a detailed, text-based explanation of this information. "/>
      </w:tblPr>
      <w:tblGrid>
        <w:gridCol w:w="1173"/>
        <w:gridCol w:w="1588"/>
        <w:gridCol w:w="3480"/>
        <w:gridCol w:w="3983"/>
      </w:tblGrid>
      <w:tr w:rsidR="008D5761" w:rsidRPr="005452C2" w14:paraId="5C8ACD8A" w14:textId="77777777" w:rsidTr="000C4880">
        <w:trPr>
          <w:cnfStyle w:val="100000000000" w:firstRow="1" w:lastRow="0" w:firstColumn="0" w:lastColumn="0" w:oddVBand="0" w:evenVBand="0" w:oddHBand="0" w:evenHBand="0" w:firstRowFirstColumn="0" w:firstRowLastColumn="0" w:lastRowFirstColumn="0" w:lastRowLastColumn="0"/>
          <w:trHeight w:val="117"/>
          <w:tblHeader/>
        </w:trPr>
        <w:tc>
          <w:tcPr>
            <w:cnfStyle w:val="001000000000" w:firstRow="0" w:lastRow="0" w:firstColumn="1" w:lastColumn="0" w:oddVBand="0" w:evenVBand="0" w:oddHBand="0" w:evenHBand="0" w:firstRowFirstColumn="0" w:firstRowLastColumn="0" w:lastRowFirstColumn="0" w:lastRowLastColumn="0"/>
            <w:tcW w:w="528" w:type="pct"/>
            <w:tcBorders>
              <w:top w:val="nil"/>
              <w:left w:val="nil"/>
              <w:bottom w:val="single" w:sz="4" w:space="0" w:color="9CC2E5" w:themeColor="accent1" w:themeTint="99"/>
              <w:right w:val="nil"/>
            </w:tcBorders>
            <w:shd w:val="clear" w:color="auto" w:fill="auto"/>
          </w:tcPr>
          <w:p w14:paraId="13387F45" w14:textId="77777777" w:rsidR="008D5761" w:rsidRPr="00DC5540" w:rsidRDefault="008D5761" w:rsidP="00760A5C">
            <w:pPr>
              <w:rPr>
                <w:color w:val="1F4E79" w:themeColor="accent1" w:themeShade="80"/>
                <w:sz w:val="22"/>
                <w:szCs w:val="22"/>
              </w:rPr>
            </w:pPr>
            <w:r>
              <w:rPr>
                <w:color w:val="1F4E79" w:themeColor="accent1" w:themeShade="80"/>
                <w:sz w:val="22"/>
                <w:szCs w:val="22"/>
              </w:rPr>
              <w:t>Module</w:t>
            </w:r>
          </w:p>
        </w:tc>
        <w:tc>
          <w:tcPr>
            <w:tcW w:w="792" w:type="pct"/>
            <w:tcBorders>
              <w:top w:val="nil"/>
              <w:left w:val="nil"/>
              <w:bottom w:val="single" w:sz="4" w:space="0" w:color="9CC2E5" w:themeColor="accent1" w:themeTint="99"/>
              <w:right w:val="nil"/>
            </w:tcBorders>
            <w:shd w:val="clear" w:color="auto" w:fill="auto"/>
          </w:tcPr>
          <w:p w14:paraId="3BE7104F" w14:textId="480F5677" w:rsidR="008D5761" w:rsidRPr="00DC5540" w:rsidRDefault="008D5761" w:rsidP="00760A5C">
            <w:pPr>
              <w:cnfStyle w:val="100000000000" w:firstRow="1" w:lastRow="0" w:firstColumn="0" w:lastColumn="0" w:oddVBand="0" w:evenVBand="0" w:oddHBand="0" w:evenHBand="0" w:firstRowFirstColumn="0" w:firstRowLastColumn="0" w:lastRowFirstColumn="0" w:lastRowLastColumn="0"/>
              <w:rPr>
                <w:color w:val="1F4E79" w:themeColor="accent1" w:themeShade="80"/>
                <w:sz w:val="22"/>
                <w:szCs w:val="22"/>
              </w:rPr>
            </w:pPr>
            <w:r>
              <w:rPr>
                <w:color w:val="1F4E79" w:themeColor="accent1" w:themeShade="80"/>
                <w:sz w:val="22"/>
                <w:szCs w:val="22"/>
              </w:rPr>
              <w:t>Book Goals</w:t>
            </w:r>
          </w:p>
        </w:tc>
        <w:tc>
          <w:tcPr>
            <w:tcW w:w="1717" w:type="pct"/>
            <w:tcBorders>
              <w:top w:val="nil"/>
              <w:left w:val="nil"/>
              <w:bottom w:val="single" w:sz="4" w:space="0" w:color="9CC2E5" w:themeColor="accent1" w:themeTint="99"/>
              <w:right w:val="nil"/>
            </w:tcBorders>
            <w:shd w:val="clear" w:color="auto" w:fill="auto"/>
          </w:tcPr>
          <w:p w14:paraId="797738EE" w14:textId="10EBAA0B" w:rsidR="008D5761" w:rsidRPr="00DC5540" w:rsidRDefault="008D5761" w:rsidP="00760A5C">
            <w:pPr>
              <w:cnfStyle w:val="100000000000" w:firstRow="1" w:lastRow="0" w:firstColumn="0" w:lastColumn="0" w:oddVBand="0" w:evenVBand="0" w:oddHBand="0" w:evenHBand="0" w:firstRowFirstColumn="0" w:firstRowLastColumn="0" w:lastRowFirstColumn="0" w:lastRowLastColumn="0"/>
              <w:rPr>
                <w:color w:val="1F4E79" w:themeColor="accent1" w:themeShade="80"/>
                <w:sz w:val="22"/>
                <w:szCs w:val="22"/>
              </w:rPr>
            </w:pPr>
            <w:r w:rsidRPr="00DC5540">
              <w:rPr>
                <w:color w:val="1F4E79" w:themeColor="accent1" w:themeShade="80"/>
                <w:sz w:val="22"/>
                <w:szCs w:val="22"/>
              </w:rPr>
              <w:t>Graded Activities</w:t>
            </w:r>
          </w:p>
        </w:tc>
        <w:tc>
          <w:tcPr>
            <w:tcW w:w="1963" w:type="pct"/>
            <w:tcBorders>
              <w:top w:val="nil"/>
              <w:left w:val="nil"/>
              <w:bottom w:val="single" w:sz="4" w:space="0" w:color="9CC2E5" w:themeColor="accent1" w:themeTint="99"/>
              <w:right w:val="nil"/>
            </w:tcBorders>
            <w:shd w:val="clear" w:color="auto" w:fill="auto"/>
          </w:tcPr>
          <w:p w14:paraId="6DCFEB82" w14:textId="77777777" w:rsidR="008D5761" w:rsidRPr="00DC5540" w:rsidRDefault="008D5761" w:rsidP="00760A5C">
            <w:pPr>
              <w:cnfStyle w:val="100000000000" w:firstRow="1" w:lastRow="0" w:firstColumn="0" w:lastColumn="0" w:oddVBand="0" w:evenVBand="0" w:oddHBand="0" w:evenHBand="0" w:firstRowFirstColumn="0" w:firstRowLastColumn="0" w:lastRowFirstColumn="0" w:lastRowLastColumn="0"/>
              <w:rPr>
                <w:color w:val="1F4E79" w:themeColor="accent1" w:themeShade="80"/>
                <w:sz w:val="22"/>
                <w:szCs w:val="22"/>
              </w:rPr>
            </w:pPr>
            <w:r w:rsidRPr="00DC5540">
              <w:rPr>
                <w:color w:val="1F4E79" w:themeColor="accent1" w:themeShade="80"/>
                <w:sz w:val="22"/>
                <w:szCs w:val="22"/>
              </w:rPr>
              <w:t>Due</w:t>
            </w:r>
          </w:p>
        </w:tc>
      </w:tr>
      <w:tr w:rsidR="008D5761" w:rsidRPr="00651FE6" w14:paraId="26F69250" w14:textId="77777777" w:rsidTr="000C4880">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528" w:type="pct"/>
          </w:tcPr>
          <w:p w14:paraId="3C6ADD02" w14:textId="77777777" w:rsidR="008D5761" w:rsidRPr="00DA5891" w:rsidRDefault="008D5761" w:rsidP="00434433">
            <w:pPr>
              <w:spacing w:line="180" w:lineRule="exact"/>
              <w:rPr>
                <w:b w:val="0"/>
                <w:color w:val="000000" w:themeColor="text1"/>
                <w:sz w:val="21"/>
                <w:szCs w:val="21"/>
              </w:rPr>
            </w:pPr>
            <w:r>
              <w:rPr>
                <w:color w:val="000000" w:themeColor="text1"/>
                <w:sz w:val="21"/>
                <w:szCs w:val="21"/>
              </w:rPr>
              <w:t>Module</w:t>
            </w:r>
            <w:r w:rsidRPr="00DA5891">
              <w:rPr>
                <w:color w:val="000000" w:themeColor="text1"/>
                <w:sz w:val="21"/>
                <w:szCs w:val="21"/>
              </w:rPr>
              <w:t xml:space="preserve"> 1</w:t>
            </w:r>
            <w:r>
              <w:rPr>
                <w:color w:val="000000" w:themeColor="text1"/>
                <w:sz w:val="21"/>
                <w:szCs w:val="21"/>
              </w:rPr>
              <w:br/>
            </w:r>
            <w:r>
              <w:rPr>
                <w:b w:val="0"/>
                <w:color w:val="000000" w:themeColor="text1"/>
                <w:sz w:val="21"/>
                <w:szCs w:val="21"/>
              </w:rPr>
              <w:t>9/6/2020</w:t>
            </w:r>
          </w:p>
        </w:tc>
        <w:tc>
          <w:tcPr>
            <w:tcW w:w="792" w:type="pct"/>
          </w:tcPr>
          <w:p w14:paraId="7F55569C" w14:textId="77777777" w:rsidR="008D5761" w:rsidRDefault="008D5761" w:rsidP="008D576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1.01 – 2.06</w:t>
            </w:r>
          </w:p>
          <w:p w14:paraId="2ADCD22C" w14:textId="55502982" w:rsidR="008D5761" w:rsidRDefault="008D5761" w:rsidP="008D576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tc>
        <w:tc>
          <w:tcPr>
            <w:tcW w:w="1717" w:type="pct"/>
          </w:tcPr>
          <w:p w14:paraId="6AAD68AB" w14:textId="2A6975E6" w:rsidR="008D5761"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Start here activities (2 items)</w:t>
            </w:r>
          </w:p>
          <w:p w14:paraId="144024C9" w14:textId="52CC3911" w:rsidR="008D5761"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Discussion #1 Intro</w:t>
            </w:r>
          </w:p>
          <w:p w14:paraId="7BCFDEC6" w14:textId="77777777" w:rsidR="008D5761" w:rsidRPr="0001277E" w:rsidRDefault="008D5761" w:rsidP="0001277E">
            <w:p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4FA70194" w14:textId="4FEC1D6B" w:rsidR="008D5761" w:rsidRPr="0001277E" w:rsidRDefault="008D5761"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Lab 1.2.2</w:t>
            </w:r>
            <w:r w:rsidR="0001277E">
              <w:rPr>
                <w:color w:val="000000" w:themeColor="text1"/>
                <w:sz w:val="21"/>
                <w:szCs w:val="21"/>
              </w:rPr>
              <w:t xml:space="preserve">, </w:t>
            </w:r>
            <w:r w:rsidRPr="0001277E">
              <w:rPr>
                <w:color w:val="000000" w:themeColor="text1"/>
                <w:sz w:val="21"/>
                <w:szCs w:val="21"/>
              </w:rPr>
              <w:t>1.2.3</w:t>
            </w:r>
          </w:p>
          <w:p w14:paraId="70A25520" w14:textId="230C79F6" w:rsidR="008D5761" w:rsidRPr="00DA5891"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All practice questions in section</w:t>
            </w:r>
          </w:p>
        </w:tc>
        <w:tc>
          <w:tcPr>
            <w:tcW w:w="1963" w:type="pct"/>
          </w:tcPr>
          <w:p w14:paraId="1EA8AEED" w14:textId="77777777" w:rsidR="008D5761" w:rsidRPr="00445B9E"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ASAP</w:t>
            </w:r>
          </w:p>
          <w:p w14:paraId="15BF3824" w14:textId="77777777" w:rsidR="008D5761"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p>
          <w:p w14:paraId="4E7FAFBF" w14:textId="77777777" w:rsidR="008D5761"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63D96B4F" w14:textId="711DC70C" w:rsidR="008D5761" w:rsidRPr="0001277E" w:rsidRDefault="008D5761"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DA5891" w14:paraId="1A9EB0BC" w14:textId="77777777" w:rsidTr="000C4880">
        <w:trPr>
          <w:trHeight w:val="90"/>
        </w:trPr>
        <w:tc>
          <w:tcPr>
            <w:cnfStyle w:val="001000000000" w:firstRow="0" w:lastRow="0" w:firstColumn="1" w:lastColumn="0" w:oddVBand="0" w:evenVBand="0" w:oddHBand="0" w:evenHBand="0" w:firstRowFirstColumn="0" w:firstRowLastColumn="0" w:lastRowFirstColumn="0" w:lastRowLastColumn="0"/>
            <w:tcW w:w="528" w:type="pct"/>
          </w:tcPr>
          <w:p w14:paraId="5C57CE05" w14:textId="77777777" w:rsidR="008D5761" w:rsidRPr="00DA5891" w:rsidRDefault="008D5761" w:rsidP="00434433">
            <w:pPr>
              <w:spacing w:line="180" w:lineRule="exact"/>
              <w:rPr>
                <w:b w:val="0"/>
                <w:color w:val="000000" w:themeColor="text1"/>
                <w:sz w:val="21"/>
                <w:szCs w:val="21"/>
              </w:rPr>
            </w:pPr>
            <w:r>
              <w:rPr>
                <w:color w:val="000000" w:themeColor="text1"/>
                <w:sz w:val="21"/>
                <w:szCs w:val="21"/>
              </w:rPr>
              <w:t xml:space="preserve">Module </w:t>
            </w:r>
            <w:r w:rsidRPr="00DA5891">
              <w:rPr>
                <w:color w:val="000000" w:themeColor="text1"/>
                <w:sz w:val="21"/>
                <w:szCs w:val="21"/>
              </w:rPr>
              <w:t>2</w:t>
            </w:r>
            <w:r>
              <w:rPr>
                <w:color w:val="000000" w:themeColor="text1"/>
                <w:sz w:val="21"/>
                <w:szCs w:val="21"/>
              </w:rPr>
              <w:br/>
            </w:r>
            <w:r>
              <w:rPr>
                <w:b w:val="0"/>
                <w:color w:val="000000" w:themeColor="text1"/>
                <w:sz w:val="21"/>
                <w:szCs w:val="21"/>
              </w:rPr>
              <w:t>9/13/2020</w:t>
            </w:r>
          </w:p>
        </w:tc>
        <w:tc>
          <w:tcPr>
            <w:tcW w:w="792" w:type="pct"/>
          </w:tcPr>
          <w:p w14:paraId="2C121181" w14:textId="0564FDD5" w:rsidR="008D5761" w:rsidRDefault="008D5761" w:rsidP="008D576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3.01-</w:t>
            </w:r>
            <w:r w:rsidR="00423048">
              <w:rPr>
                <w:color w:val="000000" w:themeColor="text1"/>
                <w:sz w:val="21"/>
                <w:szCs w:val="21"/>
              </w:rPr>
              <w:t>4.04</w:t>
            </w:r>
          </w:p>
        </w:tc>
        <w:tc>
          <w:tcPr>
            <w:tcW w:w="1717" w:type="pct"/>
          </w:tcPr>
          <w:p w14:paraId="17A19322" w14:textId="77777777" w:rsidR="008D5761" w:rsidRDefault="008D5761" w:rsidP="00434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All practice questions</w:t>
            </w:r>
          </w:p>
          <w:p w14:paraId="3EDF2504" w14:textId="2B01D489" w:rsidR="0001277E" w:rsidRPr="00DA5891" w:rsidRDefault="0001277E" w:rsidP="00434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Lab 3.5.5</w:t>
            </w:r>
          </w:p>
        </w:tc>
        <w:tc>
          <w:tcPr>
            <w:tcW w:w="1963" w:type="pct"/>
          </w:tcPr>
          <w:p w14:paraId="2338F270" w14:textId="77777777" w:rsidR="008D5761" w:rsidRPr="0065542D" w:rsidRDefault="008D5761" w:rsidP="00434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AB987E1" w14:textId="7D416460" w:rsidR="008D5761" w:rsidRPr="00DA5891" w:rsidRDefault="008D5761" w:rsidP="00434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r w:rsidR="0001277E" w:rsidRPr="00DA5891">
              <w:rPr>
                <w:color w:val="000000" w:themeColor="text1"/>
                <w:sz w:val="21"/>
                <w:szCs w:val="21"/>
              </w:rPr>
              <w:t xml:space="preserve"> </w:t>
            </w:r>
          </w:p>
        </w:tc>
      </w:tr>
      <w:tr w:rsidR="008D5761" w:rsidRPr="00DA5891" w14:paraId="6E40C7BB" w14:textId="77777777" w:rsidTr="000C4880">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528" w:type="pct"/>
          </w:tcPr>
          <w:p w14:paraId="54EEE8A6" w14:textId="77777777" w:rsidR="008D5761" w:rsidRPr="00DA5891" w:rsidRDefault="008D5761" w:rsidP="00434433">
            <w:pPr>
              <w:spacing w:line="180" w:lineRule="exact"/>
              <w:rPr>
                <w:b w:val="0"/>
                <w:sz w:val="21"/>
                <w:szCs w:val="21"/>
              </w:rPr>
            </w:pPr>
            <w:r>
              <w:rPr>
                <w:color w:val="000000" w:themeColor="text1"/>
                <w:sz w:val="21"/>
                <w:szCs w:val="21"/>
              </w:rPr>
              <w:t xml:space="preserve">Module </w:t>
            </w:r>
            <w:r w:rsidRPr="00DA5891">
              <w:rPr>
                <w:color w:val="000000" w:themeColor="text1"/>
                <w:sz w:val="21"/>
                <w:szCs w:val="21"/>
              </w:rPr>
              <w:t>3</w:t>
            </w:r>
            <w:r w:rsidRPr="00A6541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5412">
              <w:rPr>
                <w:b w:val="0"/>
                <w:color w:val="000000" w:themeColor="text1"/>
                <w:sz w:val="21"/>
                <w:szCs w:val="21"/>
              </w:rPr>
              <w:t>9/20/2020</w:t>
            </w:r>
          </w:p>
        </w:tc>
        <w:tc>
          <w:tcPr>
            <w:tcW w:w="792" w:type="pct"/>
          </w:tcPr>
          <w:p w14:paraId="5A85EFCA" w14:textId="315894C8" w:rsidR="008D5761" w:rsidRPr="0001277E" w:rsidRDefault="00423048" w:rsidP="008D576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5.01</w:t>
            </w:r>
            <w:r w:rsidR="008D5761" w:rsidRPr="0001277E">
              <w:rPr>
                <w:color w:val="000000" w:themeColor="text1"/>
                <w:sz w:val="21"/>
                <w:szCs w:val="21"/>
              </w:rPr>
              <w:t>-5.0</w:t>
            </w:r>
            <w:r>
              <w:rPr>
                <w:color w:val="000000" w:themeColor="text1"/>
                <w:sz w:val="21"/>
                <w:szCs w:val="21"/>
              </w:rPr>
              <w:t>8</w:t>
            </w:r>
          </w:p>
        </w:tc>
        <w:tc>
          <w:tcPr>
            <w:tcW w:w="1717" w:type="pct"/>
          </w:tcPr>
          <w:p w14:paraId="30E0AE69" w14:textId="77777777" w:rsidR="008D5761" w:rsidRDefault="008D5761" w:rsidP="008D5761">
            <w:pPr>
              <w:pStyle w:val="ListParagraph"/>
              <w:numPr>
                <w:ilvl w:val="0"/>
                <w:numId w:val="41"/>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01277E">
              <w:rPr>
                <w:color w:val="000000" w:themeColor="text1"/>
                <w:sz w:val="21"/>
                <w:szCs w:val="21"/>
              </w:rPr>
              <w:t xml:space="preserve">All practice questions </w:t>
            </w:r>
          </w:p>
          <w:p w14:paraId="113EC7BA" w14:textId="1EF2CD62" w:rsidR="0001277E" w:rsidRPr="0001277E" w:rsidRDefault="0001277E" w:rsidP="008D5761">
            <w:pPr>
              <w:pStyle w:val="ListParagraph"/>
              <w:numPr>
                <w:ilvl w:val="0"/>
                <w:numId w:val="41"/>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Lab 4.1.4</w:t>
            </w:r>
          </w:p>
        </w:tc>
        <w:tc>
          <w:tcPr>
            <w:tcW w:w="1963" w:type="pct"/>
          </w:tcPr>
          <w:p w14:paraId="50807A7D" w14:textId="77777777" w:rsidR="0001277E" w:rsidRPr="0065542D"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7B9A6C7C" w14:textId="6BE7F58F" w:rsidR="008D5761" w:rsidRPr="001B553E"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DA5891" w14:paraId="46351AA7" w14:textId="77777777" w:rsidTr="000C4880">
        <w:trPr>
          <w:trHeight w:val="90"/>
        </w:trPr>
        <w:tc>
          <w:tcPr>
            <w:cnfStyle w:val="001000000000" w:firstRow="0" w:lastRow="0" w:firstColumn="1" w:lastColumn="0" w:oddVBand="0" w:evenVBand="0" w:oddHBand="0" w:evenHBand="0" w:firstRowFirstColumn="0" w:firstRowLastColumn="0" w:lastRowFirstColumn="0" w:lastRowLastColumn="0"/>
            <w:tcW w:w="528" w:type="pct"/>
          </w:tcPr>
          <w:p w14:paraId="463B4659" w14:textId="77777777" w:rsidR="008D5761" w:rsidRPr="00DA5891" w:rsidRDefault="008D5761" w:rsidP="00434433">
            <w:pPr>
              <w:spacing w:line="180" w:lineRule="exact"/>
              <w:rPr>
                <w:b w:val="0"/>
                <w:sz w:val="21"/>
                <w:szCs w:val="21"/>
              </w:rPr>
            </w:pPr>
            <w:r>
              <w:rPr>
                <w:color w:val="000000" w:themeColor="text1"/>
                <w:sz w:val="21"/>
                <w:szCs w:val="21"/>
              </w:rPr>
              <w:t xml:space="preserve">Module </w:t>
            </w:r>
            <w:r w:rsidRPr="00DA5891">
              <w:rPr>
                <w:color w:val="000000" w:themeColor="text1"/>
                <w:sz w:val="21"/>
                <w:szCs w:val="21"/>
              </w:rPr>
              <w:t>4</w:t>
            </w:r>
            <w:r>
              <w:rPr>
                <w:color w:val="000000" w:themeColor="text1"/>
                <w:sz w:val="21"/>
                <w:szCs w:val="21"/>
              </w:rPr>
              <w:br/>
            </w:r>
            <w:r>
              <w:rPr>
                <w:b w:val="0"/>
                <w:color w:val="000000" w:themeColor="text1"/>
                <w:sz w:val="21"/>
                <w:szCs w:val="21"/>
              </w:rPr>
              <w:t>9/27/2020</w:t>
            </w:r>
          </w:p>
        </w:tc>
        <w:tc>
          <w:tcPr>
            <w:tcW w:w="792" w:type="pct"/>
          </w:tcPr>
          <w:p w14:paraId="2629040E" w14:textId="7916D2CC" w:rsidR="008D5761" w:rsidRDefault="008D5761" w:rsidP="008D576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5.0</w:t>
            </w:r>
            <w:r w:rsidR="00423048">
              <w:rPr>
                <w:color w:val="000000" w:themeColor="text1"/>
                <w:sz w:val="21"/>
                <w:szCs w:val="21"/>
              </w:rPr>
              <w:t>9</w:t>
            </w:r>
            <w:r>
              <w:rPr>
                <w:color w:val="000000" w:themeColor="text1"/>
                <w:sz w:val="21"/>
                <w:szCs w:val="21"/>
              </w:rPr>
              <w:t>-5.</w:t>
            </w:r>
            <w:r w:rsidR="00423048">
              <w:rPr>
                <w:color w:val="000000" w:themeColor="text1"/>
                <w:sz w:val="21"/>
                <w:szCs w:val="21"/>
              </w:rPr>
              <w:t>13</w:t>
            </w:r>
          </w:p>
        </w:tc>
        <w:tc>
          <w:tcPr>
            <w:tcW w:w="1717" w:type="pct"/>
          </w:tcPr>
          <w:p w14:paraId="5430F22B" w14:textId="63BDEC56" w:rsidR="008D5761" w:rsidRDefault="008D5761" w:rsidP="00434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All practice questions </w:t>
            </w:r>
          </w:p>
          <w:p w14:paraId="1B1F8C29" w14:textId="5188AF60" w:rsidR="008D5761" w:rsidRPr="0001277E"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Lab 5.3.7, </w:t>
            </w:r>
            <w:r w:rsidRPr="0001277E">
              <w:rPr>
                <w:color w:val="000000" w:themeColor="text1"/>
                <w:sz w:val="21"/>
                <w:szCs w:val="21"/>
              </w:rPr>
              <w:t>5.4.3, 5.7.4, 5.8.3</w:t>
            </w:r>
          </w:p>
        </w:tc>
        <w:tc>
          <w:tcPr>
            <w:tcW w:w="1963" w:type="pct"/>
          </w:tcPr>
          <w:p w14:paraId="53EC5F51" w14:textId="77777777" w:rsidR="0001277E" w:rsidRPr="0065542D"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6A291C71" w14:textId="2CBC74F3" w:rsidR="008D5761" w:rsidRPr="00DA5891"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F22200" w14:paraId="6FFC97C3" w14:textId="77777777" w:rsidTr="000C4880">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528" w:type="pct"/>
          </w:tcPr>
          <w:p w14:paraId="7E4C5F51" w14:textId="77777777" w:rsidR="008D5761" w:rsidRPr="00A65412" w:rsidRDefault="008D5761" w:rsidP="00434433">
            <w:pPr>
              <w:spacing w:line="180" w:lineRule="exact"/>
              <w:rPr>
                <w:b w:val="0"/>
                <w:color w:val="000000" w:themeColor="text1"/>
                <w:sz w:val="21"/>
                <w:szCs w:val="21"/>
              </w:rPr>
            </w:pPr>
            <w:r w:rsidRPr="00A65412">
              <w:rPr>
                <w:color w:val="000000" w:themeColor="text1"/>
                <w:sz w:val="21"/>
                <w:szCs w:val="21"/>
              </w:rPr>
              <w:t>Module 5</w:t>
            </w:r>
            <w:r w:rsidRPr="00A65412">
              <w:rPr>
                <w:color w:val="000000" w:themeColor="text1"/>
                <w:sz w:val="21"/>
                <w:szCs w:val="21"/>
              </w:rPr>
              <w:br/>
            </w:r>
            <w:r w:rsidRPr="00A65412">
              <w:rPr>
                <w:b w:val="0"/>
                <w:color w:val="000000" w:themeColor="text1"/>
                <w:sz w:val="21"/>
                <w:szCs w:val="21"/>
              </w:rPr>
              <w:t>10/4/2020</w:t>
            </w:r>
          </w:p>
        </w:tc>
        <w:tc>
          <w:tcPr>
            <w:tcW w:w="792" w:type="pct"/>
          </w:tcPr>
          <w:p w14:paraId="5C43225D" w14:textId="77138875" w:rsidR="008D5761" w:rsidRDefault="00423048" w:rsidP="008D576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6.01</w:t>
            </w:r>
            <w:r w:rsidR="008D5761">
              <w:rPr>
                <w:color w:val="000000" w:themeColor="text1"/>
                <w:sz w:val="21"/>
                <w:szCs w:val="21"/>
              </w:rPr>
              <w:t>-6.0</w:t>
            </w:r>
            <w:r>
              <w:rPr>
                <w:color w:val="000000" w:themeColor="text1"/>
                <w:sz w:val="21"/>
                <w:szCs w:val="21"/>
              </w:rPr>
              <w:t>5</w:t>
            </w:r>
          </w:p>
        </w:tc>
        <w:tc>
          <w:tcPr>
            <w:tcW w:w="1717" w:type="pct"/>
          </w:tcPr>
          <w:p w14:paraId="1461F389" w14:textId="77777777" w:rsidR="008D5761" w:rsidRDefault="008D5761" w:rsidP="001B553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All practice questions</w:t>
            </w:r>
          </w:p>
          <w:p w14:paraId="0ECC3ED3" w14:textId="207CDC64" w:rsidR="0001277E" w:rsidRPr="0001277E"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Lab 5.10.7, </w:t>
            </w:r>
            <w:r w:rsidRPr="0001277E">
              <w:rPr>
                <w:color w:val="000000" w:themeColor="text1"/>
                <w:sz w:val="21"/>
                <w:szCs w:val="21"/>
              </w:rPr>
              <w:t>5.12.5, 6.2.5</w:t>
            </w:r>
          </w:p>
        </w:tc>
        <w:tc>
          <w:tcPr>
            <w:tcW w:w="1963" w:type="pct"/>
          </w:tcPr>
          <w:p w14:paraId="05F84697" w14:textId="77777777" w:rsidR="0001277E" w:rsidRPr="0065542D"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4287D4D4" w14:textId="20B8D285" w:rsidR="008D5761" w:rsidRPr="001B553E"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DA5891" w14:paraId="2582DC77" w14:textId="77777777" w:rsidTr="000C4880">
        <w:trPr>
          <w:trHeight w:val="90"/>
        </w:trPr>
        <w:tc>
          <w:tcPr>
            <w:cnfStyle w:val="001000000000" w:firstRow="0" w:lastRow="0" w:firstColumn="1" w:lastColumn="0" w:oddVBand="0" w:evenVBand="0" w:oddHBand="0" w:evenHBand="0" w:firstRowFirstColumn="0" w:firstRowLastColumn="0" w:lastRowFirstColumn="0" w:lastRowLastColumn="0"/>
            <w:tcW w:w="528" w:type="pct"/>
          </w:tcPr>
          <w:p w14:paraId="4857105F" w14:textId="77777777" w:rsidR="008D5761" w:rsidRPr="00DA5891" w:rsidRDefault="008D5761" w:rsidP="00434433">
            <w:pPr>
              <w:spacing w:line="180" w:lineRule="exact"/>
              <w:rPr>
                <w:b w:val="0"/>
                <w:sz w:val="21"/>
                <w:szCs w:val="21"/>
              </w:rPr>
            </w:pPr>
            <w:r>
              <w:rPr>
                <w:color w:val="000000" w:themeColor="text1"/>
                <w:sz w:val="21"/>
                <w:szCs w:val="21"/>
              </w:rPr>
              <w:t xml:space="preserve">Module </w:t>
            </w:r>
            <w:r w:rsidRPr="00DA5891">
              <w:rPr>
                <w:color w:val="000000" w:themeColor="text1"/>
                <w:sz w:val="21"/>
                <w:szCs w:val="21"/>
              </w:rPr>
              <w:t>6</w:t>
            </w:r>
            <w:r>
              <w:rPr>
                <w:color w:val="000000" w:themeColor="text1"/>
                <w:sz w:val="21"/>
                <w:szCs w:val="21"/>
              </w:rPr>
              <w:br/>
            </w:r>
            <w:r>
              <w:rPr>
                <w:b w:val="0"/>
                <w:color w:val="000000" w:themeColor="text1"/>
                <w:sz w:val="21"/>
                <w:szCs w:val="21"/>
              </w:rPr>
              <w:t>10/11/2020</w:t>
            </w:r>
          </w:p>
        </w:tc>
        <w:tc>
          <w:tcPr>
            <w:tcW w:w="792" w:type="pct"/>
          </w:tcPr>
          <w:p w14:paraId="4C68C417" w14:textId="459B67D5" w:rsidR="008D5761" w:rsidRDefault="008D5761" w:rsidP="008D576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6.0</w:t>
            </w:r>
            <w:r w:rsidR="00423048">
              <w:rPr>
                <w:color w:val="000000" w:themeColor="text1"/>
                <w:sz w:val="21"/>
                <w:szCs w:val="21"/>
              </w:rPr>
              <w:t>6</w:t>
            </w:r>
            <w:r>
              <w:rPr>
                <w:color w:val="000000" w:themeColor="text1"/>
                <w:sz w:val="21"/>
                <w:szCs w:val="21"/>
              </w:rPr>
              <w:t>-6.</w:t>
            </w:r>
            <w:r w:rsidR="00423048">
              <w:rPr>
                <w:color w:val="000000" w:themeColor="text1"/>
                <w:sz w:val="21"/>
                <w:szCs w:val="21"/>
              </w:rPr>
              <w:t>10</w:t>
            </w:r>
          </w:p>
        </w:tc>
        <w:tc>
          <w:tcPr>
            <w:tcW w:w="1717" w:type="pct"/>
          </w:tcPr>
          <w:p w14:paraId="5DA78055" w14:textId="77777777" w:rsidR="008D5761" w:rsidRDefault="008D5761" w:rsidP="001B553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All practice questions</w:t>
            </w:r>
          </w:p>
          <w:p w14:paraId="092B8015" w14:textId="7FB1BF31" w:rsidR="0001277E" w:rsidRPr="0001277E"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Lab 6.5.5, </w:t>
            </w:r>
            <w:r w:rsidRPr="0001277E">
              <w:rPr>
                <w:color w:val="000000" w:themeColor="text1"/>
                <w:sz w:val="21"/>
                <w:szCs w:val="21"/>
              </w:rPr>
              <w:t>6.5.6, 6.5.7, 6.7.5</w:t>
            </w:r>
          </w:p>
        </w:tc>
        <w:tc>
          <w:tcPr>
            <w:tcW w:w="1963" w:type="pct"/>
          </w:tcPr>
          <w:p w14:paraId="20323AFF" w14:textId="77777777" w:rsidR="0001277E" w:rsidRPr="0065542D"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0C39EE97" w14:textId="03BCCBBF" w:rsidR="008D5761" w:rsidRPr="001B553E"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2E3AA5" w14:paraId="59591A2F" w14:textId="77777777" w:rsidTr="000C4880">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528" w:type="pct"/>
          </w:tcPr>
          <w:p w14:paraId="28509141" w14:textId="77777777" w:rsidR="008D5761" w:rsidRPr="00DA5891" w:rsidRDefault="008D5761" w:rsidP="00434433">
            <w:pPr>
              <w:spacing w:line="180" w:lineRule="exact"/>
              <w:rPr>
                <w:b w:val="0"/>
                <w:sz w:val="21"/>
                <w:szCs w:val="21"/>
              </w:rPr>
            </w:pPr>
            <w:r>
              <w:rPr>
                <w:color w:val="000000" w:themeColor="text1"/>
                <w:sz w:val="21"/>
                <w:szCs w:val="21"/>
              </w:rPr>
              <w:t xml:space="preserve">Module </w:t>
            </w:r>
            <w:r w:rsidRPr="00DA5891">
              <w:rPr>
                <w:color w:val="000000" w:themeColor="text1"/>
                <w:sz w:val="21"/>
                <w:szCs w:val="21"/>
              </w:rPr>
              <w:t>7</w:t>
            </w:r>
            <w:r>
              <w:rPr>
                <w:color w:val="000000" w:themeColor="text1"/>
                <w:sz w:val="21"/>
                <w:szCs w:val="21"/>
              </w:rPr>
              <w:br/>
            </w:r>
            <w:r>
              <w:rPr>
                <w:b w:val="0"/>
                <w:color w:val="000000" w:themeColor="text1"/>
                <w:sz w:val="21"/>
                <w:szCs w:val="21"/>
              </w:rPr>
              <w:t>10/18/2020</w:t>
            </w:r>
          </w:p>
        </w:tc>
        <w:tc>
          <w:tcPr>
            <w:tcW w:w="792" w:type="pct"/>
          </w:tcPr>
          <w:p w14:paraId="6E99CBB2" w14:textId="72D5BBEF" w:rsidR="008D5761" w:rsidRPr="0001277E" w:rsidRDefault="00423048" w:rsidP="008D576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7.01-7.05</w:t>
            </w:r>
          </w:p>
        </w:tc>
        <w:tc>
          <w:tcPr>
            <w:tcW w:w="1717" w:type="pct"/>
          </w:tcPr>
          <w:p w14:paraId="28F8177F" w14:textId="77777777" w:rsidR="008D5761" w:rsidRDefault="008D5761" w:rsidP="008D5761">
            <w:pPr>
              <w:pStyle w:val="ListParagraph"/>
              <w:numPr>
                <w:ilvl w:val="0"/>
                <w:numId w:val="42"/>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01277E">
              <w:rPr>
                <w:color w:val="000000" w:themeColor="text1"/>
                <w:sz w:val="21"/>
                <w:szCs w:val="21"/>
              </w:rPr>
              <w:t xml:space="preserve">All practice questions </w:t>
            </w:r>
          </w:p>
          <w:p w14:paraId="2F78F10E" w14:textId="6CB64D0E" w:rsidR="0001277E" w:rsidRPr="0001277E" w:rsidRDefault="0001277E" w:rsidP="0001277E">
            <w:pPr>
              <w:pStyle w:val="ListParagraph"/>
              <w:numPr>
                <w:ilvl w:val="0"/>
                <w:numId w:val="42"/>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Lab 6.12.6, </w:t>
            </w:r>
            <w:r w:rsidRPr="0001277E">
              <w:rPr>
                <w:color w:val="000000" w:themeColor="text1"/>
                <w:sz w:val="21"/>
                <w:szCs w:val="21"/>
              </w:rPr>
              <w:t>6.14.6</w:t>
            </w:r>
          </w:p>
        </w:tc>
        <w:tc>
          <w:tcPr>
            <w:tcW w:w="1963" w:type="pct"/>
          </w:tcPr>
          <w:p w14:paraId="6262D25A" w14:textId="77777777" w:rsidR="0001277E" w:rsidRPr="0065542D"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6B4BE33A" w14:textId="042CA76F" w:rsidR="008D5761" w:rsidRPr="002E3AA5"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DA5891" w14:paraId="5F6C1AC2" w14:textId="77777777" w:rsidTr="000C4880">
        <w:trPr>
          <w:trHeight w:val="503"/>
        </w:trPr>
        <w:tc>
          <w:tcPr>
            <w:cnfStyle w:val="001000000000" w:firstRow="0" w:lastRow="0" w:firstColumn="1" w:lastColumn="0" w:oddVBand="0" w:evenVBand="0" w:oddHBand="0" w:evenHBand="0" w:firstRowFirstColumn="0" w:firstRowLastColumn="0" w:lastRowFirstColumn="0" w:lastRowLastColumn="0"/>
            <w:tcW w:w="528" w:type="pct"/>
          </w:tcPr>
          <w:p w14:paraId="4A4E6F7D" w14:textId="77777777" w:rsidR="008D5761" w:rsidRPr="00DA5891" w:rsidRDefault="008D5761" w:rsidP="00434433">
            <w:pPr>
              <w:spacing w:line="180" w:lineRule="exact"/>
              <w:rPr>
                <w:b w:val="0"/>
                <w:sz w:val="21"/>
                <w:szCs w:val="21"/>
              </w:rPr>
            </w:pPr>
            <w:r>
              <w:rPr>
                <w:color w:val="000000" w:themeColor="text1"/>
                <w:sz w:val="21"/>
                <w:szCs w:val="21"/>
              </w:rPr>
              <w:t>Module 8</w:t>
            </w:r>
            <w:r>
              <w:rPr>
                <w:color w:val="000000" w:themeColor="text1"/>
                <w:sz w:val="21"/>
                <w:szCs w:val="21"/>
              </w:rPr>
              <w:br/>
            </w:r>
            <w:r>
              <w:rPr>
                <w:b w:val="0"/>
                <w:color w:val="000000" w:themeColor="text1"/>
                <w:sz w:val="21"/>
                <w:szCs w:val="21"/>
              </w:rPr>
              <w:t>10/25/2020</w:t>
            </w:r>
          </w:p>
        </w:tc>
        <w:tc>
          <w:tcPr>
            <w:tcW w:w="792" w:type="pct"/>
          </w:tcPr>
          <w:p w14:paraId="3029D324" w14:textId="2C8620AC" w:rsidR="008D5761" w:rsidRDefault="00423048" w:rsidP="008D576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8</w:t>
            </w:r>
            <w:r w:rsidR="008D5761">
              <w:rPr>
                <w:color w:val="000000" w:themeColor="text1"/>
                <w:sz w:val="21"/>
                <w:szCs w:val="21"/>
              </w:rPr>
              <w:t>.01-</w:t>
            </w:r>
            <w:r>
              <w:rPr>
                <w:color w:val="000000" w:themeColor="text1"/>
                <w:sz w:val="21"/>
                <w:szCs w:val="21"/>
              </w:rPr>
              <w:t>9.04</w:t>
            </w:r>
            <w:r>
              <w:rPr>
                <w:color w:val="000000" w:themeColor="text1"/>
                <w:sz w:val="21"/>
                <w:szCs w:val="21"/>
              </w:rPr>
              <w:tab/>
            </w:r>
          </w:p>
        </w:tc>
        <w:tc>
          <w:tcPr>
            <w:tcW w:w="1717" w:type="pct"/>
          </w:tcPr>
          <w:p w14:paraId="581467C8" w14:textId="4698A609" w:rsidR="008D5761" w:rsidRDefault="008D5761" w:rsidP="00434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b/>
                <w:bCs/>
                <w:color w:val="000000" w:themeColor="text1"/>
                <w:sz w:val="21"/>
                <w:szCs w:val="21"/>
              </w:rPr>
            </w:pPr>
            <w:r>
              <w:rPr>
                <w:color w:val="000000" w:themeColor="text1"/>
                <w:sz w:val="21"/>
                <w:szCs w:val="21"/>
              </w:rPr>
              <w:t>All practice questions</w:t>
            </w:r>
          </w:p>
          <w:p w14:paraId="0F955AC5" w14:textId="76D621A9" w:rsidR="008D5761" w:rsidRPr="0001277E"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b/>
                <w:bCs/>
                <w:color w:val="000000" w:themeColor="text1"/>
                <w:sz w:val="21"/>
                <w:szCs w:val="21"/>
              </w:rPr>
            </w:pPr>
            <w:r>
              <w:rPr>
                <w:color w:val="000000" w:themeColor="text1"/>
                <w:sz w:val="21"/>
                <w:szCs w:val="21"/>
              </w:rPr>
              <w:t xml:space="preserve">Lab 7.1.6, </w:t>
            </w:r>
            <w:r w:rsidRPr="0001277E">
              <w:rPr>
                <w:color w:val="000000" w:themeColor="text1"/>
                <w:sz w:val="21"/>
                <w:szCs w:val="21"/>
              </w:rPr>
              <w:t>7.3.5</w:t>
            </w:r>
            <w:r>
              <w:rPr>
                <w:color w:val="000000" w:themeColor="text1"/>
                <w:sz w:val="21"/>
                <w:szCs w:val="21"/>
              </w:rPr>
              <w:t xml:space="preserve">, </w:t>
            </w:r>
            <w:r w:rsidRPr="0001277E">
              <w:rPr>
                <w:color w:val="000000" w:themeColor="text1"/>
                <w:sz w:val="21"/>
                <w:szCs w:val="21"/>
              </w:rPr>
              <w:t>7.3.7</w:t>
            </w:r>
            <w:r>
              <w:rPr>
                <w:color w:val="000000" w:themeColor="text1"/>
                <w:sz w:val="21"/>
                <w:szCs w:val="21"/>
              </w:rPr>
              <w:t xml:space="preserve">, </w:t>
            </w:r>
            <w:r w:rsidRPr="0001277E">
              <w:rPr>
                <w:color w:val="000000" w:themeColor="text1"/>
                <w:sz w:val="21"/>
                <w:szCs w:val="21"/>
              </w:rPr>
              <w:t>7.5.5</w:t>
            </w:r>
            <w:r>
              <w:rPr>
                <w:color w:val="000000" w:themeColor="text1"/>
                <w:sz w:val="21"/>
                <w:szCs w:val="21"/>
              </w:rPr>
              <w:t xml:space="preserve">, </w:t>
            </w:r>
            <w:r w:rsidRPr="0001277E">
              <w:rPr>
                <w:color w:val="000000" w:themeColor="text1"/>
                <w:sz w:val="21"/>
                <w:szCs w:val="21"/>
              </w:rPr>
              <w:t>7.5.6</w:t>
            </w:r>
            <w:r w:rsidR="008D5761" w:rsidRPr="0001277E">
              <w:rPr>
                <w:b/>
                <w:bCs/>
                <w:color w:val="000000" w:themeColor="text1"/>
                <w:sz w:val="21"/>
                <w:szCs w:val="21"/>
              </w:rPr>
              <w:br/>
            </w:r>
          </w:p>
        </w:tc>
        <w:tc>
          <w:tcPr>
            <w:tcW w:w="1963" w:type="pct"/>
          </w:tcPr>
          <w:p w14:paraId="23E8CB62" w14:textId="77777777" w:rsidR="0001277E" w:rsidRPr="0065542D"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07082B27" w14:textId="34CF38EE" w:rsidR="008D5761" w:rsidRPr="001B553E"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DA5891" w14:paraId="0BDA94F1" w14:textId="77777777" w:rsidTr="000C488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28" w:type="pct"/>
          </w:tcPr>
          <w:p w14:paraId="514B6908" w14:textId="77777777" w:rsidR="008D5761" w:rsidRDefault="008D5761" w:rsidP="00434433">
            <w:pPr>
              <w:spacing w:line="180" w:lineRule="exact"/>
              <w:rPr>
                <w:color w:val="000000" w:themeColor="text1"/>
                <w:sz w:val="21"/>
                <w:szCs w:val="21"/>
              </w:rPr>
            </w:pPr>
            <w:r>
              <w:rPr>
                <w:color w:val="000000" w:themeColor="text1"/>
                <w:sz w:val="21"/>
                <w:szCs w:val="21"/>
              </w:rPr>
              <w:t>Module 9</w:t>
            </w:r>
            <w:r>
              <w:rPr>
                <w:color w:val="000000" w:themeColor="text1"/>
                <w:sz w:val="21"/>
                <w:szCs w:val="21"/>
              </w:rPr>
              <w:br/>
            </w:r>
            <w:r>
              <w:rPr>
                <w:b w:val="0"/>
                <w:color w:val="000000" w:themeColor="text1"/>
                <w:sz w:val="21"/>
                <w:szCs w:val="21"/>
              </w:rPr>
              <w:t>11/1/2020</w:t>
            </w:r>
          </w:p>
        </w:tc>
        <w:tc>
          <w:tcPr>
            <w:tcW w:w="792" w:type="pct"/>
          </w:tcPr>
          <w:p w14:paraId="43ED2231" w14:textId="64793578" w:rsidR="008D5761" w:rsidRDefault="000C4880" w:rsidP="008D576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9.05</w:t>
            </w:r>
            <w:r w:rsidR="008D5761">
              <w:rPr>
                <w:color w:val="000000" w:themeColor="text1"/>
                <w:sz w:val="21"/>
                <w:szCs w:val="21"/>
              </w:rPr>
              <w:t>-</w:t>
            </w:r>
            <w:r>
              <w:rPr>
                <w:color w:val="000000" w:themeColor="text1"/>
                <w:sz w:val="21"/>
                <w:szCs w:val="21"/>
              </w:rPr>
              <w:t>10.03</w:t>
            </w:r>
          </w:p>
        </w:tc>
        <w:tc>
          <w:tcPr>
            <w:tcW w:w="1717" w:type="pct"/>
          </w:tcPr>
          <w:p w14:paraId="62CC20A1" w14:textId="45439F58" w:rsidR="008D5761"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All practice questions </w:t>
            </w:r>
          </w:p>
          <w:p w14:paraId="10473399" w14:textId="6E9EB858" w:rsidR="008D5761" w:rsidRPr="0001277E" w:rsidRDefault="0001277E"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Lab 7.9.4, </w:t>
            </w:r>
            <w:r w:rsidRPr="0001277E">
              <w:rPr>
                <w:color w:val="000000" w:themeColor="text1"/>
                <w:sz w:val="21"/>
                <w:szCs w:val="21"/>
              </w:rPr>
              <w:t>7.9.6</w:t>
            </w:r>
            <w:r>
              <w:rPr>
                <w:color w:val="000000" w:themeColor="text1"/>
                <w:sz w:val="21"/>
                <w:szCs w:val="21"/>
              </w:rPr>
              <w:t xml:space="preserve">, </w:t>
            </w:r>
            <w:r w:rsidRPr="0001277E">
              <w:rPr>
                <w:color w:val="000000" w:themeColor="text1"/>
                <w:sz w:val="21"/>
                <w:szCs w:val="21"/>
              </w:rPr>
              <w:t>7.10.5</w:t>
            </w:r>
            <w:r>
              <w:rPr>
                <w:color w:val="000000" w:themeColor="text1"/>
                <w:sz w:val="21"/>
                <w:szCs w:val="21"/>
              </w:rPr>
              <w:t xml:space="preserve">, </w:t>
            </w:r>
            <w:r w:rsidRPr="0001277E">
              <w:rPr>
                <w:color w:val="000000" w:themeColor="text1"/>
                <w:sz w:val="21"/>
                <w:szCs w:val="21"/>
              </w:rPr>
              <w:t>7.12.8</w:t>
            </w:r>
          </w:p>
        </w:tc>
        <w:tc>
          <w:tcPr>
            <w:tcW w:w="1963" w:type="pct"/>
          </w:tcPr>
          <w:p w14:paraId="0CC7E37F" w14:textId="77777777" w:rsidR="0001277E" w:rsidRPr="0065542D"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7AEDB235" w14:textId="6B6F3B3A" w:rsidR="008D5761" w:rsidRPr="00DA5891" w:rsidRDefault="0001277E" w:rsidP="0001277E">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b/>
                <w:color w:val="000000" w:themeColor="text1"/>
                <w:sz w:val="21"/>
                <w:szCs w:val="21"/>
              </w:rPr>
            </w:pPr>
            <w:r w:rsidRPr="00DA5891">
              <w:rPr>
                <w:color w:val="000000" w:themeColor="text1"/>
                <w:sz w:val="21"/>
                <w:szCs w:val="21"/>
              </w:rPr>
              <w:t xml:space="preserve">Sunday @ midnight </w:t>
            </w:r>
          </w:p>
        </w:tc>
      </w:tr>
      <w:tr w:rsidR="008D5761" w:rsidRPr="00F51D25" w14:paraId="3E0444B2" w14:textId="77777777" w:rsidTr="000C4880">
        <w:trPr>
          <w:trHeight w:val="503"/>
        </w:trPr>
        <w:tc>
          <w:tcPr>
            <w:cnfStyle w:val="001000000000" w:firstRow="0" w:lastRow="0" w:firstColumn="1" w:lastColumn="0" w:oddVBand="0" w:evenVBand="0" w:oddHBand="0" w:evenHBand="0" w:firstRowFirstColumn="0" w:firstRowLastColumn="0" w:lastRowFirstColumn="0" w:lastRowLastColumn="0"/>
            <w:tcW w:w="528" w:type="pct"/>
          </w:tcPr>
          <w:p w14:paraId="5B90946D" w14:textId="77777777" w:rsidR="008D5761" w:rsidRDefault="008D5761" w:rsidP="00434433">
            <w:pPr>
              <w:spacing w:line="180" w:lineRule="exact"/>
              <w:rPr>
                <w:color w:val="000000" w:themeColor="text1"/>
                <w:sz w:val="21"/>
                <w:szCs w:val="21"/>
              </w:rPr>
            </w:pPr>
            <w:r>
              <w:rPr>
                <w:color w:val="000000" w:themeColor="text1"/>
                <w:sz w:val="21"/>
                <w:szCs w:val="21"/>
              </w:rPr>
              <w:t>Module 10</w:t>
            </w:r>
            <w:r>
              <w:rPr>
                <w:color w:val="000000" w:themeColor="text1"/>
                <w:sz w:val="21"/>
                <w:szCs w:val="21"/>
              </w:rPr>
              <w:br/>
            </w:r>
            <w:r>
              <w:rPr>
                <w:b w:val="0"/>
                <w:color w:val="000000" w:themeColor="text1"/>
                <w:sz w:val="21"/>
                <w:szCs w:val="21"/>
              </w:rPr>
              <w:t>11/8/2020</w:t>
            </w:r>
          </w:p>
        </w:tc>
        <w:tc>
          <w:tcPr>
            <w:tcW w:w="792" w:type="pct"/>
          </w:tcPr>
          <w:p w14:paraId="34A3946B" w14:textId="4F477321" w:rsidR="008D5761" w:rsidRDefault="000C4880" w:rsidP="008D576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10.03</w:t>
            </w:r>
            <w:r w:rsidR="008D5761">
              <w:rPr>
                <w:color w:val="000000" w:themeColor="text1"/>
                <w:sz w:val="21"/>
                <w:szCs w:val="21"/>
              </w:rPr>
              <w:t>-</w:t>
            </w:r>
            <w:r>
              <w:rPr>
                <w:color w:val="000000" w:themeColor="text1"/>
                <w:sz w:val="21"/>
                <w:szCs w:val="21"/>
              </w:rPr>
              <w:t>11.03</w:t>
            </w:r>
          </w:p>
        </w:tc>
        <w:tc>
          <w:tcPr>
            <w:tcW w:w="1717" w:type="pct"/>
          </w:tcPr>
          <w:p w14:paraId="3E5C8623" w14:textId="77777777" w:rsidR="008D5761" w:rsidRDefault="008D5761" w:rsidP="00434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All practice questions</w:t>
            </w:r>
          </w:p>
          <w:p w14:paraId="59656B3E" w14:textId="52FE18E0" w:rsidR="0001277E" w:rsidRPr="0001277E"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Lab 7.13.7</w:t>
            </w:r>
          </w:p>
        </w:tc>
        <w:tc>
          <w:tcPr>
            <w:tcW w:w="1963" w:type="pct"/>
          </w:tcPr>
          <w:p w14:paraId="1E36F93C" w14:textId="5FFED549" w:rsidR="008D5761" w:rsidRPr="00F51D25" w:rsidRDefault="008D5761" w:rsidP="001B553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DA5891" w14:paraId="1D3D5223" w14:textId="77777777" w:rsidTr="000C488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528" w:type="pct"/>
          </w:tcPr>
          <w:p w14:paraId="44CC2898" w14:textId="77777777" w:rsidR="008D5761" w:rsidRDefault="008D5761" w:rsidP="00434433">
            <w:pPr>
              <w:spacing w:line="180" w:lineRule="exact"/>
              <w:rPr>
                <w:color w:val="000000" w:themeColor="text1"/>
                <w:sz w:val="21"/>
                <w:szCs w:val="21"/>
              </w:rPr>
            </w:pPr>
            <w:r>
              <w:rPr>
                <w:color w:val="000000" w:themeColor="text1"/>
                <w:sz w:val="21"/>
                <w:szCs w:val="21"/>
              </w:rPr>
              <w:t>Module 11</w:t>
            </w:r>
            <w:r>
              <w:rPr>
                <w:color w:val="000000" w:themeColor="text1"/>
                <w:sz w:val="21"/>
                <w:szCs w:val="21"/>
              </w:rPr>
              <w:br/>
            </w:r>
            <w:r>
              <w:rPr>
                <w:b w:val="0"/>
                <w:color w:val="000000" w:themeColor="text1"/>
                <w:sz w:val="21"/>
                <w:szCs w:val="21"/>
              </w:rPr>
              <w:t>11/15/2020</w:t>
            </w:r>
          </w:p>
        </w:tc>
        <w:tc>
          <w:tcPr>
            <w:tcW w:w="792" w:type="pct"/>
          </w:tcPr>
          <w:p w14:paraId="3F8CCC54" w14:textId="5770A253" w:rsidR="008D5761" w:rsidRDefault="000C4880" w:rsidP="008D576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11.04-12.02</w:t>
            </w:r>
          </w:p>
        </w:tc>
        <w:tc>
          <w:tcPr>
            <w:tcW w:w="1717" w:type="pct"/>
          </w:tcPr>
          <w:p w14:paraId="0993B511" w14:textId="77777777" w:rsidR="008D5761"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All practice questions</w:t>
            </w:r>
          </w:p>
          <w:p w14:paraId="769A63CA" w14:textId="09A819C5" w:rsidR="0001277E" w:rsidRPr="0001277E"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Labs 8.5.4, </w:t>
            </w:r>
            <w:r w:rsidRPr="0001277E">
              <w:rPr>
                <w:color w:val="000000" w:themeColor="text1"/>
                <w:sz w:val="21"/>
                <w:szCs w:val="21"/>
              </w:rPr>
              <w:t>8.5.8</w:t>
            </w:r>
            <w:r>
              <w:rPr>
                <w:color w:val="000000" w:themeColor="text1"/>
                <w:sz w:val="21"/>
                <w:szCs w:val="21"/>
              </w:rPr>
              <w:t xml:space="preserve">, </w:t>
            </w:r>
            <w:r w:rsidRPr="0001277E">
              <w:rPr>
                <w:color w:val="000000" w:themeColor="text1"/>
                <w:sz w:val="21"/>
                <w:szCs w:val="21"/>
              </w:rPr>
              <w:t>8.5.9</w:t>
            </w:r>
            <w:r>
              <w:rPr>
                <w:color w:val="000000" w:themeColor="text1"/>
                <w:sz w:val="21"/>
                <w:szCs w:val="21"/>
              </w:rPr>
              <w:t xml:space="preserve">, </w:t>
            </w:r>
            <w:r w:rsidRPr="0001277E">
              <w:rPr>
                <w:color w:val="000000" w:themeColor="text1"/>
                <w:sz w:val="21"/>
                <w:szCs w:val="21"/>
              </w:rPr>
              <w:t>8.6.6</w:t>
            </w:r>
            <w:r>
              <w:rPr>
                <w:color w:val="000000" w:themeColor="text1"/>
                <w:sz w:val="21"/>
                <w:szCs w:val="21"/>
              </w:rPr>
              <w:t xml:space="preserve">, </w:t>
            </w:r>
            <w:r w:rsidRPr="0001277E">
              <w:rPr>
                <w:color w:val="000000" w:themeColor="text1"/>
                <w:sz w:val="21"/>
                <w:szCs w:val="21"/>
              </w:rPr>
              <w:t>8.8.3</w:t>
            </w:r>
            <w:r>
              <w:rPr>
                <w:color w:val="000000" w:themeColor="text1"/>
                <w:sz w:val="21"/>
                <w:szCs w:val="21"/>
              </w:rPr>
              <w:t xml:space="preserve">, </w:t>
            </w:r>
            <w:r w:rsidRPr="0001277E">
              <w:rPr>
                <w:color w:val="000000" w:themeColor="text1"/>
                <w:sz w:val="21"/>
                <w:szCs w:val="21"/>
              </w:rPr>
              <w:t>8.8.4</w:t>
            </w:r>
            <w:r>
              <w:rPr>
                <w:color w:val="000000" w:themeColor="text1"/>
                <w:sz w:val="21"/>
                <w:szCs w:val="21"/>
              </w:rPr>
              <w:t xml:space="preserve">, </w:t>
            </w:r>
            <w:r w:rsidRPr="0001277E">
              <w:rPr>
                <w:color w:val="000000" w:themeColor="text1"/>
                <w:sz w:val="21"/>
                <w:szCs w:val="21"/>
              </w:rPr>
              <w:t>8.8.6</w:t>
            </w:r>
            <w:r>
              <w:rPr>
                <w:color w:val="000000" w:themeColor="text1"/>
                <w:sz w:val="21"/>
                <w:szCs w:val="21"/>
              </w:rPr>
              <w:t xml:space="preserve">, </w:t>
            </w:r>
            <w:r w:rsidRPr="0001277E">
              <w:rPr>
                <w:color w:val="000000" w:themeColor="text1"/>
                <w:sz w:val="21"/>
                <w:szCs w:val="21"/>
              </w:rPr>
              <w:t>8.8.7</w:t>
            </w:r>
          </w:p>
        </w:tc>
        <w:tc>
          <w:tcPr>
            <w:tcW w:w="1963" w:type="pct"/>
          </w:tcPr>
          <w:p w14:paraId="5ADFC66C" w14:textId="77777777" w:rsidR="0001277E" w:rsidRPr="0065542D"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294027A3" w14:textId="55CBF2BA" w:rsidR="008D5761" w:rsidRPr="0001277E"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color w:val="000000" w:themeColor="text1"/>
                <w:sz w:val="21"/>
                <w:szCs w:val="21"/>
              </w:rPr>
            </w:pPr>
            <w:r w:rsidRPr="0001277E">
              <w:rPr>
                <w:color w:val="000000" w:themeColor="text1"/>
                <w:sz w:val="21"/>
                <w:szCs w:val="21"/>
              </w:rPr>
              <w:t xml:space="preserve">Sunday @ midnight </w:t>
            </w:r>
          </w:p>
        </w:tc>
      </w:tr>
      <w:tr w:rsidR="008D5761" w:rsidRPr="004D5960" w14:paraId="2CF83FF7" w14:textId="77777777" w:rsidTr="000C4880">
        <w:trPr>
          <w:trHeight w:val="359"/>
        </w:trPr>
        <w:tc>
          <w:tcPr>
            <w:cnfStyle w:val="001000000000" w:firstRow="0" w:lastRow="0" w:firstColumn="1" w:lastColumn="0" w:oddVBand="0" w:evenVBand="0" w:oddHBand="0" w:evenHBand="0" w:firstRowFirstColumn="0" w:firstRowLastColumn="0" w:lastRowFirstColumn="0" w:lastRowLastColumn="0"/>
            <w:tcW w:w="528" w:type="pct"/>
          </w:tcPr>
          <w:p w14:paraId="5484CBDA" w14:textId="77777777" w:rsidR="008D5761" w:rsidRDefault="008D5761" w:rsidP="00434433">
            <w:pPr>
              <w:spacing w:line="180" w:lineRule="exact"/>
              <w:rPr>
                <w:color w:val="000000" w:themeColor="text1"/>
                <w:sz w:val="21"/>
                <w:szCs w:val="21"/>
              </w:rPr>
            </w:pPr>
            <w:r>
              <w:rPr>
                <w:color w:val="000000" w:themeColor="text1"/>
                <w:sz w:val="21"/>
                <w:szCs w:val="21"/>
              </w:rPr>
              <w:t>Module 12</w:t>
            </w:r>
            <w:r>
              <w:rPr>
                <w:color w:val="000000" w:themeColor="text1"/>
                <w:sz w:val="21"/>
                <w:szCs w:val="21"/>
              </w:rPr>
              <w:br/>
            </w:r>
            <w:r>
              <w:rPr>
                <w:b w:val="0"/>
                <w:color w:val="000000" w:themeColor="text1"/>
                <w:sz w:val="21"/>
                <w:szCs w:val="21"/>
              </w:rPr>
              <w:t>11/22/2020</w:t>
            </w:r>
          </w:p>
        </w:tc>
        <w:tc>
          <w:tcPr>
            <w:tcW w:w="792" w:type="pct"/>
          </w:tcPr>
          <w:p w14:paraId="462067BC" w14:textId="334E4655" w:rsidR="008D5761" w:rsidRDefault="000C4880" w:rsidP="008D576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12.03-12.07</w:t>
            </w:r>
          </w:p>
        </w:tc>
        <w:tc>
          <w:tcPr>
            <w:tcW w:w="1717" w:type="pct"/>
          </w:tcPr>
          <w:p w14:paraId="44DCEFE1" w14:textId="77777777" w:rsidR="0001277E" w:rsidRDefault="008D5761" w:rsidP="008D5761">
            <w:pPr>
              <w:pStyle w:val="ListParagraph"/>
              <w:numPr>
                <w:ilvl w:val="0"/>
                <w:numId w:val="43"/>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All practice questions</w:t>
            </w:r>
          </w:p>
          <w:p w14:paraId="28597DD3" w14:textId="02E2F94F" w:rsidR="008D5761" w:rsidRPr="0001277E" w:rsidRDefault="0001277E" w:rsidP="0001277E">
            <w:pPr>
              <w:pStyle w:val="ListParagraph"/>
              <w:numPr>
                <w:ilvl w:val="0"/>
                <w:numId w:val="43"/>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Labs 8.10.3, </w:t>
            </w:r>
            <w:r w:rsidRPr="0001277E">
              <w:rPr>
                <w:color w:val="000000" w:themeColor="text1"/>
                <w:sz w:val="21"/>
                <w:szCs w:val="21"/>
              </w:rPr>
              <w:t>8.10.4</w:t>
            </w:r>
            <w:r>
              <w:rPr>
                <w:color w:val="000000" w:themeColor="text1"/>
                <w:sz w:val="21"/>
                <w:szCs w:val="21"/>
              </w:rPr>
              <w:t xml:space="preserve">, </w:t>
            </w:r>
            <w:r w:rsidRPr="0001277E">
              <w:rPr>
                <w:color w:val="000000" w:themeColor="text1"/>
                <w:sz w:val="21"/>
                <w:szCs w:val="21"/>
              </w:rPr>
              <w:t>8.10.5</w:t>
            </w:r>
            <w:r>
              <w:rPr>
                <w:color w:val="000000" w:themeColor="text1"/>
                <w:sz w:val="21"/>
                <w:szCs w:val="21"/>
              </w:rPr>
              <w:t xml:space="preserve">, </w:t>
            </w:r>
            <w:r w:rsidRPr="0001277E">
              <w:rPr>
                <w:color w:val="000000" w:themeColor="text1"/>
                <w:sz w:val="21"/>
                <w:szCs w:val="21"/>
              </w:rPr>
              <w:t>8.12.5</w:t>
            </w:r>
            <w:r>
              <w:rPr>
                <w:color w:val="000000" w:themeColor="text1"/>
                <w:sz w:val="21"/>
                <w:szCs w:val="21"/>
              </w:rPr>
              <w:t xml:space="preserve">, </w:t>
            </w:r>
            <w:r w:rsidRPr="0001277E">
              <w:rPr>
                <w:color w:val="000000" w:themeColor="text1"/>
                <w:sz w:val="21"/>
                <w:szCs w:val="21"/>
              </w:rPr>
              <w:t>8.13.3</w:t>
            </w:r>
            <w:r>
              <w:rPr>
                <w:color w:val="000000" w:themeColor="text1"/>
                <w:sz w:val="21"/>
                <w:szCs w:val="21"/>
              </w:rPr>
              <w:t xml:space="preserve">, </w:t>
            </w:r>
            <w:r w:rsidRPr="0001277E">
              <w:rPr>
                <w:color w:val="000000" w:themeColor="text1"/>
                <w:sz w:val="21"/>
                <w:szCs w:val="21"/>
              </w:rPr>
              <w:t>8.13.5</w:t>
            </w:r>
            <w:r>
              <w:rPr>
                <w:color w:val="000000" w:themeColor="text1"/>
                <w:sz w:val="21"/>
                <w:szCs w:val="21"/>
              </w:rPr>
              <w:t xml:space="preserve">, </w:t>
            </w:r>
            <w:r w:rsidRPr="0001277E">
              <w:rPr>
                <w:color w:val="000000" w:themeColor="text1"/>
                <w:sz w:val="21"/>
                <w:szCs w:val="21"/>
              </w:rPr>
              <w:t>8.13.7</w:t>
            </w:r>
            <w:r>
              <w:rPr>
                <w:color w:val="000000" w:themeColor="text1"/>
                <w:sz w:val="21"/>
                <w:szCs w:val="21"/>
              </w:rPr>
              <w:t xml:space="preserve">, </w:t>
            </w:r>
            <w:r w:rsidRPr="0001277E">
              <w:rPr>
                <w:color w:val="000000" w:themeColor="text1"/>
                <w:sz w:val="21"/>
                <w:szCs w:val="21"/>
              </w:rPr>
              <w:t>8.13.8</w:t>
            </w:r>
          </w:p>
        </w:tc>
        <w:tc>
          <w:tcPr>
            <w:tcW w:w="1963" w:type="pct"/>
          </w:tcPr>
          <w:p w14:paraId="1922EDC2" w14:textId="77777777" w:rsidR="0001277E" w:rsidRPr="0065542D"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42F12FC" w14:textId="6C07E41F" w:rsidR="008D5761" w:rsidRPr="004D5960" w:rsidRDefault="0001277E" w:rsidP="0001277E">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FE1FB3" w14:paraId="5708844E" w14:textId="77777777" w:rsidTr="000C488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28" w:type="pct"/>
          </w:tcPr>
          <w:p w14:paraId="4ABAA838" w14:textId="77777777" w:rsidR="008D5761" w:rsidRDefault="008D5761" w:rsidP="00434433">
            <w:pPr>
              <w:spacing w:line="180" w:lineRule="exact"/>
              <w:rPr>
                <w:color w:val="000000" w:themeColor="text1"/>
                <w:sz w:val="21"/>
                <w:szCs w:val="21"/>
              </w:rPr>
            </w:pPr>
            <w:r>
              <w:rPr>
                <w:color w:val="000000" w:themeColor="text1"/>
                <w:sz w:val="21"/>
                <w:szCs w:val="21"/>
              </w:rPr>
              <w:t>Module 13</w:t>
            </w:r>
            <w:r>
              <w:rPr>
                <w:color w:val="000000" w:themeColor="text1"/>
                <w:sz w:val="21"/>
                <w:szCs w:val="21"/>
              </w:rPr>
              <w:br/>
            </w:r>
            <w:r>
              <w:rPr>
                <w:b w:val="0"/>
                <w:bCs w:val="0"/>
                <w:color w:val="000000" w:themeColor="text1"/>
                <w:sz w:val="21"/>
                <w:szCs w:val="21"/>
              </w:rPr>
              <w:t>11/29/2020</w:t>
            </w:r>
          </w:p>
        </w:tc>
        <w:tc>
          <w:tcPr>
            <w:tcW w:w="792" w:type="pct"/>
          </w:tcPr>
          <w:p w14:paraId="62EC0DCF" w14:textId="053347EC" w:rsidR="008D5761" w:rsidRDefault="000C4880" w:rsidP="008D576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12.08-14.03</w:t>
            </w:r>
          </w:p>
        </w:tc>
        <w:tc>
          <w:tcPr>
            <w:tcW w:w="1717" w:type="pct"/>
          </w:tcPr>
          <w:p w14:paraId="377A998B" w14:textId="0C519AEF" w:rsidR="008D5761"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All practice questions </w:t>
            </w:r>
          </w:p>
          <w:p w14:paraId="12B93C8E" w14:textId="5C173F44" w:rsidR="008D5761" w:rsidRPr="00094D47" w:rsidRDefault="0001277E" w:rsidP="00094D47">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Lab 9.7.3, 9.7.8</w:t>
            </w:r>
          </w:p>
        </w:tc>
        <w:tc>
          <w:tcPr>
            <w:tcW w:w="1963" w:type="pct"/>
          </w:tcPr>
          <w:p w14:paraId="4CA348FB" w14:textId="77777777" w:rsidR="0001277E" w:rsidRPr="0065542D"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3D148393" w14:textId="58830ADD" w:rsidR="008D5761" w:rsidRPr="00FE1FB3" w:rsidRDefault="0001277E" w:rsidP="0001277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tc>
      </w:tr>
      <w:tr w:rsidR="008D5761" w:rsidRPr="009C27E7" w14:paraId="5F34F3CC" w14:textId="77777777" w:rsidTr="000C4880">
        <w:trPr>
          <w:trHeight w:val="404"/>
        </w:trPr>
        <w:tc>
          <w:tcPr>
            <w:cnfStyle w:val="001000000000" w:firstRow="0" w:lastRow="0" w:firstColumn="1" w:lastColumn="0" w:oddVBand="0" w:evenVBand="0" w:oddHBand="0" w:evenHBand="0" w:firstRowFirstColumn="0" w:firstRowLastColumn="0" w:lastRowFirstColumn="0" w:lastRowLastColumn="0"/>
            <w:tcW w:w="528" w:type="pct"/>
          </w:tcPr>
          <w:p w14:paraId="7CC87F5F" w14:textId="77777777" w:rsidR="008D5761" w:rsidRDefault="008D5761" w:rsidP="00434433">
            <w:pPr>
              <w:spacing w:line="180" w:lineRule="exact"/>
              <w:rPr>
                <w:b w:val="0"/>
                <w:bCs w:val="0"/>
                <w:color w:val="000000" w:themeColor="text1"/>
                <w:sz w:val="21"/>
                <w:szCs w:val="21"/>
              </w:rPr>
            </w:pPr>
            <w:r>
              <w:rPr>
                <w:color w:val="000000" w:themeColor="text1"/>
                <w:sz w:val="21"/>
                <w:szCs w:val="21"/>
              </w:rPr>
              <w:t>Module 14</w:t>
            </w:r>
          </w:p>
          <w:p w14:paraId="32CB53F4" w14:textId="77777777" w:rsidR="008D5761" w:rsidRPr="00A65412" w:rsidRDefault="008D5761" w:rsidP="00434433">
            <w:pPr>
              <w:spacing w:line="180" w:lineRule="exact"/>
              <w:rPr>
                <w:b w:val="0"/>
                <w:bCs w:val="0"/>
                <w:color w:val="000000" w:themeColor="text1"/>
                <w:sz w:val="21"/>
                <w:szCs w:val="21"/>
              </w:rPr>
            </w:pPr>
            <w:r>
              <w:rPr>
                <w:b w:val="0"/>
                <w:bCs w:val="0"/>
                <w:color w:val="000000" w:themeColor="text1"/>
                <w:sz w:val="21"/>
                <w:szCs w:val="21"/>
              </w:rPr>
              <w:t>12/6/2020</w:t>
            </w:r>
          </w:p>
        </w:tc>
        <w:tc>
          <w:tcPr>
            <w:tcW w:w="792" w:type="pct"/>
          </w:tcPr>
          <w:p w14:paraId="24A7FF89" w14:textId="39D7638E" w:rsidR="008D5761" w:rsidRDefault="008D5761" w:rsidP="008D5761">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c>
          <w:tcPr>
            <w:tcW w:w="1717" w:type="pct"/>
          </w:tcPr>
          <w:p w14:paraId="0581B620" w14:textId="56D99282" w:rsidR="0001277E" w:rsidRDefault="000C4880" w:rsidP="00434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Complete practice exams</w:t>
            </w:r>
          </w:p>
        </w:tc>
        <w:tc>
          <w:tcPr>
            <w:tcW w:w="1963" w:type="pct"/>
          </w:tcPr>
          <w:p w14:paraId="0299BEAF" w14:textId="73D662E2" w:rsidR="008D5761" w:rsidRPr="009C27E7" w:rsidRDefault="0001277E" w:rsidP="000C488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 xml:space="preserve">Sunday @ midnight </w:t>
            </w:r>
          </w:p>
        </w:tc>
      </w:tr>
      <w:tr w:rsidR="008D5761" w:rsidRPr="000863AE" w14:paraId="1B730100" w14:textId="77777777" w:rsidTr="000C488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528" w:type="pct"/>
          </w:tcPr>
          <w:p w14:paraId="0D79CA1B" w14:textId="77777777" w:rsidR="008D5761" w:rsidRPr="00A65412" w:rsidRDefault="008D5761" w:rsidP="00434433">
            <w:pPr>
              <w:spacing w:line="180" w:lineRule="exact"/>
              <w:rPr>
                <w:b w:val="0"/>
                <w:bCs w:val="0"/>
                <w:color w:val="000000" w:themeColor="text1"/>
                <w:sz w:val="21"/>
                <w:szCs w:val="21"/>
              </w:rPr>
            </w:pPr>
            <w:r>
              <w:rPr>
                <w:color w:val="000000" w:themeColor="text1"/>
                <w:sz w:val="21"/>
                <w:szCs w:val="21"/>
              </w:rPr>
              <w:t>Module 15</w:t>
            </w:r>
            <w:r>
              <w:rPr>
                <w:color w:val="000000" w:themeColor="text1"/>
                <w:sz w:val="21"/>
                <w:szCs w:val="21"/>
              </w:rPr>
              <w:br/>
            </w:r>
            <w:r>
              <w:rPr>
                <w:b w:val="0"/>
                <w:bCs w:val="0"/>
                <w:color w:val="000000" w:themeColor="text1"/>
                <w:sz w:val="21"/>
                <w:szCs w:val="21"/>
              </w:rPr>
              <w:t>12/13/2020</w:t>
            </w:r>
          </w:p>
        </w:tc>
        <w:tc>
          <w:tcPr>
            <w:tcW w:w="792" w:type="pct"/>
          </w:tcPr>
          <w:p w14:paraId="76C13549" w14:textId="77777777" w:rsidR="008D5761" w:rsidRPr="00370472" w:rsidRDefault="008D5761" w:rsidP="008D5761">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b/>
                <w:bCs/>
                <w:color w:val="000000" w:themeColor="text1"/>
                <w:sz w:val="21"/>
                <w:szCs w:val="21"/>
              </w:rPr>
            </w:pPr>
          </w:p>
        </w:tc>
        <w:tc>
          <w:tcPr>
            <w:tcW w:w="1717" w:type="pct"/>
          </w:tcPr>
          <w:p w14:paraId="243CBD2E" w14:textId="4D6AC08D" w:rsidR="008D5761" w:rsidRDefault="008D5761" w:rsidP="001B553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370472">
              <w:rPr>
                <w:b/>
                <w:bCs/>
                <w:color w:val="000000" w:themeColor="text1"/>
                <w:sz w:val="21"/>
                <w:szCs w:val="21"/>
              </w:rPr>
              <w:t xml:space="preserve">Final </w:t>
            </w:r>
            <w:r>
              <w:rPr>
                <w:b/>
                <w:bCs/>
                <w:color w:val="000000" w:themeColor="text1"/>
                <w:sz w:val="21"/>
                <w:szCs w:val="21"/>
              </w:rPr>
              <w:t>Exam</w:t>
            </w:r>
          </w:p>
          <w:p w14:paraId="49325D6F" w14:textId="17178B22" w:rsidR="008D5761" w:rsidRPr="0039289D"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Discussion #</w:t>
            </w:r>
            <w:r w:rsidR="00094D47">
              <w:rPr>
                <w:color w:val="000000" w:themeColor="text1"/>
                <w:sz w:val="21"/>
                <w:szCs w:val="21"/>
              </w:rPr>
              <w:t>2</w:t>
            </w:r>
            <w:r>
              <w:rPr>
                <w:color w:val="000000" w:themeColor="text1"/>
                <w:sz w:val="21"/>
                <w:szCs w:val="21"/>
              </w:rPr>
              <w:t xml:space="preserve"> Final Thoughts</w:t>
            </w:r>
          </w:p>
        </w:tc>
        <w:tc>
          <w:tcPr>
            <w:tcW w:w="1963" w:type="pct"/>
          </w:tcPr>
          <w:p w14:paraId="2C374F5B" w14:textId="2A93EE56" w:rsidR="008D5761" w:rsidRPr="000863AE" w:rsidRDefault="008D5761" w:rsidP="00434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C00000"/>
                <w:sz w:val="21"/>
                <w:szCs w:val="21"/>
              </w:rPr>
            </w:pPr>
            <w:r>
              <w:rPr>
                <w:b/>
                <w:color w:val="C00000"/>
                <w:sz w:val="21"/>
                <w:szCs w:val="21"/>
              </w:rPr>
              <w:t>In Class</w:t>
            </w:r>
          </w:p>
          <w:p w14:paraId="5D081DFB" w14:textId="2685791A" w:rsidR="008D5761" w:rsidRPr="000863AE" w:rsidRDefault="008D5761" w:rsidP="001B553E">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color w:val="C00000"/>
                <w:sz w:val="21"/>
                <w:szCs w:val="21"/>
              </w:rPr>
            </w:pPr>
            <w:r w:rsidRPr="000863AE">
              <w:rPr>
                <w:b/>
                <w:color w:val="C00000"/>
                <w:sz w:val="21"/>
                <w:szCs w:val="21"/>
              </w:rPr>
              <w:t>FRIDAY</w:t>
            </w:r>
            <w:r>
              <w:rPr>
                <w:b/>
                <w:color w:val="C00000"/>
                <w:sz w:val="21"/>
                <w:szCs w:val="21"/>
              </w:rPr>
              <w:t xml:space="preserve"> 12/18 </w:t>
            </w:r>
            <w:r w:rsidRPr="000863AE">
              <w:rPr>
                <w:color w:val="C00000"/>
                <w:sz w:val="21"/>
                <w:szCs w:val="21"/>
              </w:rPr>
              <w:t>@ midnight</w:t>
            </w:r>
          </w:p>
        </w:tc>
      </w:tr>
    </w:tbl>
    <w:p w14:paraId="084103D3" w14:textId="77777777" w:rsidR="00476C69" w:rsidRDefault="00476C69" w:rsidP="00B655ED"/>
    <w:sectPr w:rsidR="00476C69" w:rsidSect="00773C77">
      <w:pgSz w:w="12240" w:h="15840"/>
      <w:pgMar w:top="864"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Segoe UI"/>
    <w:panose1 w:val="020B0604020202020204"/>
    <w:charset w:val="00"/>
    <w:family w:val="swiss"/>
    <w:pitch w:val="variable"/>
    <w:sig w:usb0="E10002FF" w:usb1="5000ECFF" w:usb2="00000021"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8E3"/>
    <w:multiLevelType w:val="hybridMultilevel"/>
    <w:tmpl w:val="825C9ACE"/>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80F"/>
    <w:multiLevelType w:val="hybridMultilevel"/>
    <w:tmpl w:val="A8E03D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61A11"/>
    <w:multiLevelType w:val="multilevel"/>
    <w:tmpl w:val="7504ADD2"/>
    <w:lvl w:ilvl="0">
      <w:start w:val="1"/>
      <w:numFmt w:val="bullet"/>
      <w:lvlText w:val=""/>
      <w:lvlJc w:val="left"/>
      <w:pPr>
        <w:tabs>
          <w:tab w:val="num" w:pos="360"/>
        </w:tabs>
        <w:ind w:left="432" w:hanging="41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AB6912"/>
    <w:multiLevelType w:val="hybridMultilevel"/>
    <w:tmpl w:val="0B00712C"/>
    <w:lvl w:ilvl="0" w:tplc="F6026974">
      <w:start w:val="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C2FC8"/>
    <w:multiLevelType w:val="hybridMultilevel"/>
    <w:tmpl w:val="9CFCDDB2"/>
    <w:lvl w:ilvl="0" w:tplc="105049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D73B8"/>
    <w:multiLevelType w:val="hybridMultilevel"/>
    <w:tmpl w:val="4768CDFA"/>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C61CD"/>
    <w:multiLevelType w:val="multilevel"/>
    <w:tmpl w:val="61D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D3B1E"/>
    <w:multiLevelType w:val="multilevel"/>
    <w:tmpl w:val="65D2881C"/>
    <w:lvl w:ilvl="0">
      <w:start w:val="1"/>
      <w:numFmt w:val="bullet"/>
      <w:lvlText w:val=""/>
      <w:lvlJc w:val="left"/>
      <w:pPr>
        <w:ind w:left="288"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CD70ABF"/>
    <w:multiLevelType w:val="multilevel"/>
    <w:tmpl w:val="86EA5F92"/>
    <w:lvl w:ilvl="0">
      <w:start w:val="1"/>
      <w:numFmt w:val="bullet"/>
      <w:lvlText w:val=""/>
      <w:lvlJc w:val="left"/>
      <w:pPr>
        <w:ind w:left="432" w:hanging="41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0107B4"/>
    <w:multiLevelType w:val="hybridMultilevel"/>
    <w:tmpl w:val="65D2881C"/>
    <w:lvl w:ilvl="0" w:tplc="F6E67F8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62B4C"/>
    <w:multiLevelType w:val="hybridMultilevel"/>
    <w:tmpl w:val="98E6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95B71"/>
    <w:multiLevelType w:val="hybridMultilevel"/>
    <w:tmpl w:val="84122A66"/>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4748A"/>
    <w:multiLevelType w:val="hybridMultilevel"/>
    <w:tmpl w:val="65E8FC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8527F1F"/>
    <w:multiLevelType w:val="hybridMultilevel"/>
    <w:tmpl w:val="315CF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8235F6"/>
    <w:multiLevelType w:val="hybridMultilevel"/>
    <w:tmpl w:val="602AB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568ED"/>
    <w:multiLevelType w:val="hybridMultilevel"/>
    <w:tmpl w:val="458426C6"/>
    <w:lvl w:ilvl="0" w:tplc="59AA4FC2">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1712F"/>
    <w:multiLevelType w:val="hybridMultilevel"/>
    <w:tmpl w:val="18560536"/>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67F99"/>
    <w:multiLevelType w:val="multilevel"/>
    <w:tmpl w:val="ADD41E6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9953B51"/>
    <w:multiLevelType w:val="hybridMultilevel"/>
    <w:tmpl w:val="C482521C"/>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44CE4"/>
    <w:multiLevelType w:val="hybridMultilevel"/>
    <w:tmpl w:val="01CC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80B20"/>
    <w:multiLevelType w:val="hybridMultilevel"/>
    <w:tmpl w:val="D93C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3650A"/>
    <w:multiLevelType w:val="hybridMultilevel"/>
    <w:tmpl w:val="0A9A1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24279"/>
    <w:multiLevelType w:val="hybridMultilevel"/>
    <w:tmpl w:val="D12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3592F"/>
    <w:multiLevelType w:val="hybridMultilevel"/>
    <w:tmpl w:val="71AC5B16"/>
    <w:lvl w:ilvl="0" w:tplc="C4DEF7EC">
      <w:start w:val="1"/>
      <w:numFmt w:val="bullet"/>
      <w:lvlText w:val=""/>
      <w:lvlJc w:val="left"/>
      <w:pPr>
        <w:ind w:left="4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492"/>
    <w:multiLevelType w:val="hybridMultilevel"/>
    <w:tmpl w:val="E0A0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5425C"/>
    <w:multiLevelType w:val="hybridMultilevel"/>
    <w:tmpl w:val="E842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64C7E"/>
    <w:multiLevelType w:val="hybridMultilevel"/>
    <w:tmpl w:val="E7E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A58F1"/>
    <w:multiLevelType w:val="hybridMultilevel"/>
    <w:tmpl w:val="CDD8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CA4E77"/>
    <w:multiLevelType w:val="hybridMultilevel"/>
    <w:tmpl w:val="D5863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80823"/>
    <w:multiLevelType w:val="multilevel"/>
    <w:tmpl w:val="458426C6"/>
    <w:lvl w:ilvl="0">
      <w:start w:val="1"/>
      <w:numFmt w:val="bullet"/>
      <w:lvlText w:val=""/>
      <w:lvlJc w:val="left"/>
      <w:pPr>
        <w:ind w:left="144" w:hanging="7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1973663"/>
    <w:multiLevelType w:val="hybridMultilevel"/>
    <w:tmpl w:val="7504ADD2"/>
    <w:lvl w:ilvl="0" w:tplc="CC9887AC">
      <w:start w:val="1"/>
      <w:numFmt w:val="bullet"/>
      <w:lvlText w:val=""/>
      <w:lvlJc w:val="left"/>
      <w:pPr>
        <w:tabs>
          <w:tab w:val="num" w:pos="360"/>
        </w:tabs>
        <w:ind w:left="432" w:hanging="41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12720"/>
    <w:multiLevelType w:val="hybridMultilevel"/>
    <w:tmpl w:val="86EA5F92"/>
    <w:lvl w:ilvl="0" w:tplc="1E5E83FC">
      <w:start w:val="1"/>
      <w:numFmt w:val="bullet"/>
      <w:lvlText w:val=""/>
      <w:lvlJc w:val="left"/>
      <w:pPr>
        <w:ind w:left="432" w:hanging="41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E5003"/>
    <w:multiLevelType w:val="hybridMultilevel"/>
    <w:tmpl w:val="9B0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5519C"/>
    <w:multiLevelType w:val="hybridMultilevel"/>
    <w:tmpl w:val="2D0E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B55BA"/>
    <w:multiLevelType w:val="hybridMultilevel"/>
    <w:tmpl w:val="3384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9112C"/>
    <w:multiLevelType w:val="hybridMultilevel"/>
    <w:tmpl w:val="891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060A9C"/>
    <w:multiLevelType w:val="hybridMultilevel"/>
    <w:tmpl w:val="50D2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B23DFE"/>
    <w:multiLevelType w:val="hybridMultilevel"/>
    <w:tmpl w:val="CE7AA192"/>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D065D"/>
    <w:multiLevelType w:val="hybridMultilevel"/>
    <w:tmpl w:val="93EE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A54767"/>
    <w:multiLevelType w:val="hybridMultilevel"/>
    <w:tmpl w:val="1572249C"/>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665D5"/>
    <w:multiLevelType w:val="hybridMultilevel"/>
    <w:tmpl w:val="D1647B86"/>
    <w:lvl w:ilvl="0" w:tplc="74462C3A">
      <w:start w:val="1"/>
      <w:numFmt w:val="bullet"/>
      <w:lvlText w:val=""/>
      <w:lvlJc w:val="left"/>
      <w:pPr>
        <w:ind w:left="720" w:hanging="360"/>
      </w:pPr>
      <w:rPr>
        <w:rFonts w:ascii="Symbol" w:hAnsi="Symbol"/>
      </w:rPr>
    </w:lvl>
    <w:lvl w:ilvl="1" w:tplc="34E0BF64">
      <w:start w:val="1"/>
      <w:numFmt w:val="bullet"/>
      <w:lvlText w:val="o"/>
      <w:lvlJc w:val="left"/>
      <w:pPr>
        <w:ind w:left="1440" w:hanging="360"/>
      </w:pPr>
      <w:rPr>
        <w:rFonts w:ascii="Courier New" w:hAnsi="Courier New"/>
      </w:rPr>
    </w:lvl>
    <w:lvl w:ilvl="2" w:tplc="FB84A074">
      <w:start w:val="1"/>
      <w:numFmt w:val="bullet"/>
      <w:lvlText w:val=""/>
      <w:lvlJc w:val="left"/>
      <w:pPr>
        <w:ind w:left="2160" w:hanging="360"/>
      </w:pPr>
      <w:rPr>
        <w:rFonts w:ascii="Wingdings" w:hAnsi="Wingdings"/>
      </w:rPr>
    </w:lvl>
    <w:lvl w:ilvl="3" w:tplc="F676927E">
      <w:start w:val="1"/>
      <w:numFmt w:val="bullet"/>
      <w:lvlText w:val=""/>
      <w:lvlJc w:val="left"/>
      <w:pPr>
        <w:ind w:left="2880" w:hanging="360"/>
      </w:pPr>
      <w:rPr>
        <w:rFonts w:ascii="Symbol" w:hAnsi="Symbol"/>
      </w:rPr>
    </w:lvl>
    <w:lvl w:ilvl="4" w:tplc="6E60BDDC">
      <w:start w:val="1"/>
      <w:numFmt w:val="bullet"/>
      <w:lvlText w:val="o"/>
      <w:lvlJc w:val="left"/>
      <w:pPr>
        <w:ind w:left="3600" w:hanging="360"/>
      </w:pPr>
      <w:rPr>
        <w:rFonts w:ascii="Courier New" w:hAnsi="Courier New"/>
      </w:rPr>
    </w:lvl>
    <w:lvl w:ilvl="5" w:tplc="2C541E9C">
      <w:start w:val="1"/>
      <w:numFmt w:val="bullet"/>
      <w:lvlText w:val=""/>
      <w:lvlJc w:val="left"/>
      <w:pPr>
        <w:ind w:left="4320" w:hanging="360"/>
      </w:pPr>
      <w:rPr>
        <w:rFonts w:ascii="Wingdings" w:hAnsi="Wingdings"/>
      </w:rPr>
    </w:lvl>
    <w:lvl w:ilvl="6" w:tplc="B908F288">
      <w:start w:val="1"/>
      <w:numFmt w:val="bullet"/>
      <w:lvlText w:val=""/>
      <w:lvlJc w:val="left"/>
      <w:pPr>
        <w:ind w:left="5040" w:hanging="360"/>
      </w:pPr>
      <w:rPr>
        <w:rFonts w:ascii="Symbol" w:hAnsi="Symbol"/>
      </w:rPr>
    </w:lvl>
    <w:lvl w:ilvl="7" w:tplc="D69E2A0C">
      <w:start w:val="1"/>
      <w:numFmt w:val="bullet"/>
      <w:lvlText w:val="o"/>
      <w:lvlJc w:val="left"/>
      <w:pPr>
        <w:ind w:left="5760" w:hanging="360"/>
      </w:pPr>
      <w:rPr>
        <w:rFonts w:ascii="Courier New" w:hAnsi="Courier New"/>
      </w:rPr>
    </w:lvl>
    <w:lvl w:ilvl="8" w:tplc="5B5C2D5A">
      <w:start w:val="1"/>
      <w:numFmt w:val="bullet"/>
      <w:lvlText w:val=""/>
      <w:lvlJc w:val="left"/>
      <w:pPr>
        <w:ind w:left="6480" w:hanging="360"/>
      </w:pPr>
      <w:rPr>
        <w:rFonts w:ascii="Wingdings" w:hAnsi="Wingdings"/>
      </w:rPr>
    </w:lvl>
  </w:abstractNum>
  <w:abstractNum w:abstractNumId="41" w15:restartNumberingAfterBreak="0">
    <w:nsid w:val="76EA3D96"/>
    <w:multiLevelType w:val="hybridMultilevel"/>
    <w:tmpl w:val="C9F4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EE549A"/>
    <w:multiLevelType w:val="hybridMultilevel"/>
    <w:tmpl w:val="D3FAB5D4"/>
    <w:lvl w:ilvl="0" w:tplc="105049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90A4C"/>
    <w:multiLevelType w:val="hybridMultilevel"/>
    <w:tmpl w:val="925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77F91"/>
    <w:multiLevelType w:val="multilevel"/>
    <w:tmpl w:val="71AC5B16"/>
    <w:lvl w:ilvl="0">
      <w:start w:val="1"/>
      <w:numFmt w:val="bullet"/>
      <w:lvlText w:val=""/>
      <w:lvlJc w:val="left"/>
      <w:pPr>
        <w:ind w:left="43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1"/>
  </w:num>
  <w:num w:numId="2">
    <w:abstractNumId w:val="22"/>
  </w:num>
  <w:num w:numId="3">
    <w:abstractNumId w:val="25"/>
  </w:num>
  <w:num w:numId="4">
    <w:abstractNumId w:val="33"/>
  </w:num>
  <w:num w:numId="5">
    <w:abstractNumId w:val="43"/>
  </w:num>
  <w:num w:numId="6">
    <w:abstractNumId w:val="20"/>
  </w:num>
  <w:num w:numId="7">
    <w:abstractNumId w:val="24"/>
  </w:num>
  <w:num w:numId="8">
    <w:abstractNumId w:val="36"/>
  </w:num>
  <w:num w:numId="9">
    <w:abstractNumId w:val="19"/>
  </w:num>
  <w:num w:numId="10">
    <w:abstractNumId w:val="28"/>
  </w:num>
  <w:num w:numId="11">
    <w:abstractNumId w:val="26"/>
  </w:num>
  <w:num w:numId="12">
    <w:abstractNumId w:val="35"/>
  </w:num>
  <w:num w:numId="13">
    <w:abstractNumId w:val="32"/>
  </w:num>
  <w:num w:numId="14">
    <w:abstractNumId w:val="23"/>
  </w:num>
  <w:num w:numId="15">
    <w:abstractNumId w:val="4"/>
  </w:num>
  <w:num w:numId="16">
    <w:abstractNumId w:val="42"/>
  </w:num>
  <w:num w:numId="17">
    <w:abstractNumId w:val="3"/>
  </w:num>
  <w:num w:numId="18">
    <w:abstractNumId w:val="34"/>
  </w:num>
  <w:num w:numId="19">
    <w:abstractNumId w:val="10"/>
  </w:num>
  <w:num w:numId="20">
    <w:abstractNumId w:val="44"/>
  </w:num>
  <w:num w:numId="21">
    <w:abstractNumId w:val="9"/>
  </w:num>
  <w:num w:numId="22">
    <w:abstractNumId w:val="7"/>
  </w:num>
  <w:num w:numId="23">
    <w:abstractNumId w:val="15"/>
  </w:num>
  <w:num w:numId="24">
    <w:abstractNumId w:val="29"/>
  </w:num>
  <w:num w:numId="25">
    <w:abstractNumId w:val="31"/>
  </w:num>
  <w:num w:numId="26">
    <w:abstractNumId w:val="8"/>
  </w:num>
  <w:num w:numId="27">
    <w:abstractNumId w:val="30"/>
  </w:num>
  <w:num w:numId="28">
    <w:abstractNumId w:val="2"/>
  </w:num>
  <w:num w:numId="29">
    <w:abstractNumId w:val="16"/>
  </w:num>
  <w:num w:numId="30">
    <w:abstractNumId w:val="6"/>
  </w:num>
  <w:num w:numId="31">
    <w:abstractNumId w:val="14"/>
  </w:num>
  <w:num w:numId="32">
    <w:abstractNumId w:val="12"/>
  </w:num>
  <w:num w:numId="33">
    <w:abstractNumId w:val="21"/>
  </w:num>
  <w:num w:numId="34">
    <w:abstractNumId w:val="1"/>
  </w:num>
  <w:num w:numId="35">
    <w:abstractNumId w:val="0"/>
  </w:num>
  <w:num w:numId="36">
    <w:abstractNumId w:val="37"/>
  </w:num>
  <w:num w:numId="37">
    <w:abstractNumId w:val="40"/>
  </w:num>
  <w:num w:numId="38">
    <w:abstractNumId w:val="38"/>
  </w:num>
  <w:num w:numId="39">
    <w:abstractNumId w:val="13"/>
  </w:num>
  <w:num w:numId="40">
    <w:abstractNumId w:val="17"/>
  </w:num>
  <w:num w:numId="41">
    <w:abstractNumId w:val="18"/>
  </w:num>
  <w:num w:numId="42">
    <w:abstractNumId w:val="11"/>
  </w:num>
  <w:num w:numId="43">
    <w:abstractNumId w:val="5"/>
  </w:num>
  <w:num w:numId="44">
    <w:abstractNumId w:val="39"/>
  </w:num>
  <w:num w:numId="4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onica Ostwald">
    <w15:presenceInfo w15:providerId="AD" w15:userId="S-1-5-21-976049000-988588559-3353727486-24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E7"/>
    <w:rsid w:val="0001277E"/>
    <w:rsid w:val="000211D0"/>
    <w:rsid w:val="00021D49"/>
    <w:rsid w:val="00024E6C"/>
    <w:rsid w:val="00057DBA"/>
    <w:rsid w:val="000700BC"/>
    <w:rsid w:val="000704BA"/>
    <w:rsid w:val="00075D80"/>
    <w:rsid w:val="00075F10"/>
    <w:rsid w:val="000863AE"/>
    <w:rsid w:val="00091D93"/>
    <w:rsid w:val="00094D47"/>
    <w:rsid w:val="000B35D3"/>
    <w:rsid w:val="000B637D"/>
    <w:rsid w:val="000C4597"/>
    <w:rsid w:val="000C4880"/>
    <w:rsid w:val="000C48CA"/>
    <w:rsid w:val="000D33D6"/>
    <w:rsid w:val="000E2F20"/>
    <w:rsid w:val="000E43C7"/>
    <w:rsid w:val="000E4A07"/>
    <w:rsid w:val="00104B5A"/>
    <w:rsid w:val="00110C04"/>
    <w:rsid w:val="00115341"/>
    <w:rsid w:val="0013018A"/>
    <w:rsid w:val="00133C6C"/>
    <w:rsid w:val="0014249C"/>
    <w:rsid w:val="00144C75"/>
    <w:rsid w:val="0016117C"/>
    <w:rsid w:val="00161C4A"/>
    <w:rsid w:val="001634D6"/>
    <w:rsid w:val="001828AA"/>
    <w:rsid w:val="00184C4B"/>
    <w:rsid w:val="00186DF9"/>
    <w:rsid w:val="00192DE3"/>
    <w:rsid w:val="001A0E67"/>
    <w:rsid w:val="001A1B4F"/>
    <w:rsid w:val="001B0D20"/>
    <w:rsid w:val="001B553E"/>
    <w:rsid w:val="001B5C17"/>
    <w:rsid w:val="001B6703"/>
    <w:rsid w:val="001B67EB"/>
    <w:rsid w:val="001B6A34"/>
    <w:rsid w:val="001D6AFC"/>
    <w:rsid w:val="001D75C0"/>
    <w:rsid w:val="001E76BA"/>
    <w:rsid w:val="001F04B4"/>
    <w:rsid w:val="001F7290"/>
    <w:rsid w:val="002005CF"/>
    <w:rsid w:val="00202C94"/>
    <w:rsid w:val="00206F76"/>
    <w:rsid w:val="0022297A"/>
    <w:rsid w:val="002305D3"/>
    <w:rsid w:val="00235F06"/>
    <w:rsid w:val="00253790"/>
    <w:rsid w:val="0025467F"/>
    <w:rsid w:val="002549B3"/>
    <w:rsid w:val="0025676A"/>
    <w:rsid w:val="002800B8"/>
    <w:rsid w:val="00281417"/>
    <w:rsid w:val="00282B8D"/>
    <w:rsid w:val="002842F3"/>
    <w:rsid w:val="00285AFE"/>
    <w:rsid w:val="0029621B"/>
    <w:rsid w:val="00296732"/>
    <w:rsid w:val="00296B75"/>
    <w:rsid w:val="002A2FE2"/>
    <w:rsid w:val="002A47F9"/>
    <w:rsid w:val="002A6B32"/>
    <w:rsid w:val="002A7B1A"/>
    <w:rsid w:val="002B0B58"/>
    <w:rsid w:val="002C0A4F"/>
    <w:rsid w:val="002D623C"/>
    <w:rsid w:val="002E3AA5"/>
    <w:rsid w:val="002E4FC0"/>
    <w:rsid w:val="002F2894"/>
    <w:rsid w:val="002F68F9"/>
    <w:rsid w:val="00302EE3"/>
    <w:rsid w:val="003125C6"/>
    <w:rsid w:val="0031439A"/>
    <w:rsid w:val="00317B34"/>
    <w:rsid w:val="00325C0E"/>
    <w:rsid w:val="00334688"/>
    <w:rsid w:val="00336906"/>
    <w:rsid w:val="00341758"/>
    <w:rsid w:val="00351791"/>
    <w:rsid w:val="003726AE"/>
    <w:rsid w:val="00374227"/>
    <w:rsid w:val="00377A94"/>
    <w:rsid w:val="00382329"/>
    <w:rsid w:val="0039289D"/>
    <w:rsid w:val="003A15FE"/>
    <w:rsid w:val="003A349A"/>
    <w:rsid w:val="003A7158"/>
    <w:rsid w:val="003B398F"/>
    <w:rsid w:val="003D5DD9"/>
    <w:rsid w:val="003E5098"/>
    <w:rsid w:val="003E5EBD"/>
    <w:rsid w:val="003F189B"/>
    <w:rsid w:val="00411AF8"/>
    <w:rsid w:val="00421F8D"/>
    <w:rsid w:val="00423048"/>
    <w:rsid w:val="004231BF"/>
    <w:rsid w:val="00426A0F"/>
    <w:rsid w:val="00435734"/>
    <w:rsid w:val="00445B9E"/>
    <w:rsid w:val="0045452B"/>
    <w:rsid w:val="00461C00"/>
    <w:rsid w:val="00476C69"/>
    <w:rsid w:val="00480543"/>
    <w:rsid w:val="00484095"/>
    <w:rsid w:val="004C26BE"/>
    <w:rsid w:val="004C7088"/>
    <w:rsid w:val="004D16FA"/>
    <w:rsid w:val="004D5102"/>
    <w:rsid w:val="00521ADE"/>
    <w:rsid w:val="00524AAA"/>
    <w:rsid w:val="00525DCC"/>
    <w:rsid w:val="005452C2"/>
    <w:rsid w:val="00576047"/>
    <w:rsid w:val="00594CEF"/>
    <w:rsid w:val="005A0C4F"/>
    <w:rsid w:val="005B0498"/>
    <w:rsid w:val="005B4195"/>
    <w:rsid w:val="005B68C8"/>
    <w:rsid w:val="005B7FD3"/>
    <w:rsid w:val="005C06EB"/>
    <w:rsid w:val="005C39C3"/>
    <w:rsid w:val="005C4203"/>
    <w:rsid w:val="005D4BF2"/>
    <w:rsid w:val="005E3877"/>
    <w:rsid w:val="005E49C0"/>
    <w:rsid w:val="005E5495"/>
    <w:rsid w:val="005F713A"/>
    <w:rsid w:val="00600014"/>
    <w:rsid w:val="006010E7"/>
    <w:rsid w:val="0060255E"/>
    <w:rsid w:val="006036EC"/>
    <w:rsid w:val="00603C0F"/>
    <w:rsid w:val="0061783A"/>
    <w:rsid w:val="0062304E"/>
    <w:rsid w:val="00624861"/>
    <w:rsid w:val="00627209"/>
    <w:rsid w:val="00637A46"/>
    <w:rsid w:val="00641F26"/>
    <w:rsid w:val="00651FE6"/>
    <w:rsid w:val="0065542D"/>
    <w:rsid w:val="00657DB9"/>
    <w:rsid w:val="00660C4F"/>
    <w:rsid w:val="006616A4"/>
    <w:rsid w:val="00674439"/>
    <w:rsid w:val="00680D0A"/>
    <w:rsid w:val="00681FA9"/>
    <w:rsid w:val="00682937"/>
    <w:rsid w:val="006863C7"/>
    <w:rsid w:val="006928AD"/>
    <w:rsid w:val="006A02C8"/>
    <w:rsid w:val="006A29EC"/>
    <w:rsid w:val="006A3849"/>
    <w:rsid w:val="006C7D4F"/>
    <w:rsid w:val="006D32B5"/>
    <w:rsid w:val="006D4B64"/>
    <w:rsid w:val="006F6729"/>
    <w:rsid w:val="00722182"/>
    <w:rsid w:val="007240FE"/>
    <w:rsid w:val="00732181"/>
    <w:rsid w:val="00737055"/>
    <w:rsid w:val="00741597"/>
    <w:rsid w:val="00747026"/>
    <w:rsid w:val="007563E8"/>
    <w:rsid w:val="007647F7"/>
    <w:rsid w:val="00767F9B"/>
    <w:rsid w:val="007732E9"/>
    <w:rsid w:val="00773C77"/>
    <w:rsid w:val="00787EAD"/>
    <w:rsid w:val="00790264"/>
    <w:rsid w:val="00795E9B"/>
    <w:rsid w:val="00797253"/>
    <w:rsid w:val="007A21DB"/>
    <w:rsid w:val="007A713D"/>
    <w:rsid w:val="007B162A"/>
    <w:rsid w:val="007B2219"/>
    <w:rsid w:val="007B5324"/>
    <w:rsid w:val="007B564B"/>
    <w:rsid w:val="007D2FCA"/>
    <w:rsid w:val="00801C54"/>
    <w:rsid w:val="00811676"/>
    <w:rsid w:val="00813225"/>
    <w:rsid w:val="00820CB7"/>
    <w:rsid w:val="008259D3"/>
    <w:rsid w:val="0083026B"/>
    <w:rsid w:val="00832818"/>
    <w:rsid w:val="0083292E"/>
    <w:rsid w:val="00834B63"/>
    <w:rsid w:val="0084106A"/>
    <w:rsid w:val="00841340"/>
    <w:rsid w:val="008506B5"/>
    <w:rsid w:val="008540FD"/>
    <w:rsid w:val="008625CA"/>
    <w:rsid w:val="008630DF"/>
    <w:rsid w:val="008638C5"/>
    <w:rsid w:val="00866666"/>
    <w:rsid w:val="0088288C"/>
    <w:rsid w:val="00882BC2"/>
    <w:rsid w:val="008925EB"/>
    <w:rsid w:val="008A014D"/>
    <w:rsid w:val="008A062B"/>
    <w:rsid w:val="008B4E3F"/>
    <w:rsid w:val="008C22C8"/>
    <w:rsid w:val="008D2904"/>
    <w:rsid w:val="008D5761"/>
    <w:rsid w:val="008E2BED"/>
    <w:rsid w:val="008E6C6B"/>
    <w:rsid w:val="008F729E"/>
    <w:rsid w:val="0093375F"/>
    <w:rsid w:val="009339CA"/>
    <w:rsid w:val="0094124D"/>
    <w:rsid w:val="00943B3E"/>
    <w:rsid w:val="009476E1"/>
    <w:rsid w:val="00947926"/>
    <w:rsid w:val="00950A6F"/>
    <w:rsid w:val="00951781"/>
    <w:rsid w:val="00954D8C"/>
    <w:rsid w:val="00961DEA"/>
    <w:rsid w:val="009938DB"/>
    <w:rsid w:val="009A5856"/>
    <w:rsid w:val="009E4F1A"/>
    <w:rsid w:val="009E7384"/>
    <w:rsid w:val="009F20E3"/>
    <w:rsid w:val="009F7A3B"/>
    <w:rsid w:val="00A0511A"/>
    <w:rsid w:val="00A26D3C"/>
    <w:rsid w:val="00A338DB"/>
    <w:rsid w:val="00A42284"/>
    <w:rsid w:val="00A479EA"/>
    <w:rsid w:val="00A74ABF"/>
    <w:rsid w:val="00A763A7"/>
    <w:rsid w:val="00A818D2"/>
    <w:rsid w:val="00A84843"/>
    <w:rsid w:val="00A86329"/>
    <w:rsid w:val="00A92604"/>
    <w:rsid w:val="00AB1DF8"/>
    <w:rsid w:val="00AB6662"/>
    <w:rsid w:val="00AC3F03"/>
    <w:rsid w:val="00AC4012"/>
    <w:rsid w:val="00AE0F93"/>
    <w:rsid w:val="00AE4AE0"/>
    <w:rsid w:val="00AF4008"/>
    <w:rsid w:val="00B11667"/>
    <w:rsid w:val="00B129E7"/>
    <w:rsid w:val="00B321ED"/>
    <w:rsid w:val="00B36802"/>
    <w:rsid w:val="00B46A74"/>
    <w:rsid w:val="00B513DB"/>
    <w:rsid w:val="00B53E39"/>
    <w:rsid w:val="00B56EF9"/>
    <w:rsid w:val="00B655ED"/>
    <w:rsid w:val="00B745C5"/>
    <w:rsid w:val="00B76EEF"/>
    <w:rsid w:val="00B818B4"/>
    <w:rsid w:val="00B86405"/>
    <w:rsid w:val="00B8773D"/>
    <w:rsid w:val="00B93AD9"/>
    <w:rsid w:val="00BB57F7"/>
    <w:rsid w:val="00BC3CB1"/>
    <w:rsid w:val="00BC74C4"/>
    <w:rsid w:val="00BC75F3"/>
    <w:rsid w:val="00BD1229"/>
    <w:rsid w:val="00BE12AB"/>
    <w:rsid w:val="00C12199"/>
    <w:rsid w:val="00C256D5"/>
    <w:rsid w:val="00C348D7"/>
    <w:rsid w:val="00C40971"/>
    <w:rsid w:val="00C410A2"/>
    <w:rsid w:val="00C54387"/>
    <w:rsid w:val="00C55822"/>
    <w:rsid w:val="00C569EC"/>
    <w:rsid w:val="00C660CB"/>
    <w:rsid w:val="00C668B2"/>
    <w:rsid w:val="00C71588"/>
    <w:rsid w:val="00C86B8F"/>
    <w:rsid w:val="00C96059"/>
    <w:rsid w:val="00C97DB7"/>
    <w:rsid w:val="00CB305E"/>
    <w:rsid w:val="00CC1076"/>
    <w:rsid w:val="00CC17A9"/>
    <w:rsid w:val="00CC2F18"/>
    <w:rsid w:val="00CE7156"/>
    <w:rsid w:val="00CF0EA3"/>
    <w:rsid w:val="00CF26F1"/>
    <w:rsid w:val="00D03612"/>
    <w:rsid w:val="00D15AD1"/>
    <w:rsid w:val="00D2078F"/>
    <w:rsid w:val="00D26A17"/>
    <w:rsid w:val="00D30A3E"/>
    <w:rsid w:val="00D36A1C"/>
    <w:rsid w:val="00D44127"/>
    <w:rsid w:val="00D57219"/>
    <w:rsid w:val="00D61E6D"/>
    <w:rsid w:val="00D65B3E"/>
    <w:rsid w:val="00D75A05"/>
    <w:rsid w:val="00D75C1A"/>
    <w:rsid w:val="00D82453"/>
    <w:rsid w:val="00D93ACA"/>
    <w:rsid w:val="00D961B3"/>
    <w:rsid w:val="00DA5021"/>
    <w:rsid w:val="00DA5891"/>
    <w:rsid w:val="00DA6B28"/>
    <w:rsid w:val="00DB1C09"/>
    <w:rsid w:val="00DC5540"/>
    <w:rsid w:val="00DD6A17"/>
    <w:rsid w:val="00DD7F0B"/>
    <w:rsid w:val="00DF454E"/>
    <w:rsid w:val="00DF7A9A"/>
    <w:rsid w:val="00E01C89"/>
    <w:rsid w:val="00E03C8A"/>
    <w:rsid w:val="00E048E7"/>
    <w:rsid w:val="00E124E7"/>
    <w:rsid w:val="00E142D6"/>
    <w:rsid w:val="00E516CB"/>
    <w:rsid w:val="00E53254"/>
    <w:rsid w:val="00E60D34"/>
    <w:rsid w:val="00E66793"/>
    <w:rsid w:val="00E73D1E"/>
    <w:rsid w:val="00E948B5"/>
    <w:rsid w:val="00E97DA6"/>
    <w:rsid w:val="00EA793C"/>
    <w:rsid w:val="00EA7C1F"/>
    <w:rsid w:val="00EB420D"/>
    <w:rsid w:val="00EC7408"/>
    <w:rsid w:val="00EC7DB1"/>
    <w:rsid w:val="00ED0AB2"/>
    <w:rsid w:val="00EE2A2E"/>
    <w:rsid w:val="00F03238"/>
    <w:rsid w:val="00F12543"/>
    <w:rsid w:val="00F22200"/>
    <w:rsid w:val="00F25D26"/>
    <w:rsid w:val="00F26CF8"/>
    <w:rsid w:val="00F30586"/>
    <w:rsid w:val="00F375F9"/>
    <w:rsid w:val="00F43895"/>
    <w:rsid w:val="00F51E9F"/>
    <w:rsid w:val="00F53DB4"/>
    <w:rsid w:val="00F66F68"/>
    <w:rsid w:val="00F678D6"/>
    <w:rsid w:val="00F80572"/>
    <w:rsid w:val="00F9362E"/>
    <w:rsid w:val="00F93E6C"/>
    <w:rsid w:val="00F9539D"/>
    <w:rsid w:val="00FA2420"/>
    <w:rsid w:val="00FA4042"/>
    <w:rsid w:val="00FA5C3D"/>
    <w:rsid w:val="00FB37CC"/>
    <w:rsid w:val="00FB695C"/>
    <w:rsid w:val="00FC0B63"/>
    <w:rsid w:val="00FC5030"/>
    <w:rsid w:val="00FD075F"/>
    <w:rsid w:val="00FD410C"/>
    <w:rsid w:val="00FE1FB3"/>
    <w:rsid w:val="00FF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24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1277E"/>
    <w:rPr>
      <w:rFonts w:ascii="Times New Roman" w:eastAsia="Times New Roman" w:hAnsi="Times New Roman" w:cs="Times New Roman"/>
    </w:rPr>
  </w:style>
  <w:style w:type="paragraph" w:styleId="Heading1">
    <w:name w:val="heading 1"/>
    <w:basedOn w:val="IntenseQuote"/>
    <w:next w:val="Normal"/>
    <w:link w:val="Heading1Char"/>
    <w:uiPriority w:val="9"/>
    <w:qFormat/>
    <w:rsid w:val="001B6A34"/>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641F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1F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A34"/>
    <w:rPr>
      <w:rFonts w:eastAsiaTheme="majorEastAsia" w:cstheme="majorBidi"/>
      <w:iCs/>
      <w:color w:val="2E74B5" w:themeColor="accent1" w:themeShade="BF"/>
      <w:sz w:val="32"/>
      <w:szCs w:val="32"/>
    </w:rPr>
  </w:style>
  <w:style w:type="paragraph" w:styleId="IntenseQuote">
    <w:name w:val="Intense Quote"/>
    <w:basedOn w:val="Normal"/>
    <w:next w:val="Normal"/>
    <w:link w:val="IntenseQuoteChar"/>
    <w:uiPriority w:val="30"/>
    <w:qFormat/>
    <w:rsid w:val="00732181"/>
    <w:pPr>
      <w:pBdr>
        <w:top w:val="single" w:sz="4" w:space="6" w:color="5B9BD5" w:themeColor="accent1"/>
        <w:bottom w:val="single" w:sz="4" w:space="6" w:color="5B9BD5" w:themeColor="accent1"/>
      </w:pBdr>
      <w:spacing w:before="120" w:after="120"/>
      <w:jc w:val="center"/>
    </w:pPr>
    <w:rPr>
      <w:rFonts w:asciiTheme="minorHAnsi" w:eastAsiaTheme="minorHAnsi" w:hAnsiTheme="minorHAnsi" w:cstheme="minorBidi"/>
      <w:iCs/>
      <w:color w:val="4085C6"/>
      <w:sz w:val="32"/>
    </w:rPr>
  </w:style>
  <w:style w:type="character" w:customStyle="1" w:styleId="IntenseQuoteChar">
    <w:name w:val="Intense Quote Char"/>
    <w:basedOn w:val="DefaultParagraphFont"/>
    <w:link w:val="IntenseQuote"/>
    <w:uiPriority w:val="30"/>
    <w:rsid w:val="00732181"/>
    <w:rPr>
      <w:iCs/>
      <w:color w:val="4085C6"/>
      <w:sz w:val="32"/>
    </w:rPr>
  </w:style>
  <w:style w:type="character" w:styleId="Strong">
    <w:name w:val="Strong"/>
    <w:basedOn w:val="DefaultParagraphFont"/>
    <w:uiPriority w:val="22"/>
    <w:qFormat/>
    <w:rsid w:val="00732181"/>
    <w:rPr>
      <w:b/>
      <w:bCs/>
    </w:rPr>
  </w:style>
  <w:style w:type="paragraph" w:styleId="ListParagraph">
    <w:name w:val="List Paragraph"/>
    <w:basedOn w:val="Normal"/>
    <w:uiPriority w:val="34"/>
    <w:qFormat/>
    <w:rsid w:val="000D33D6"/>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D7F0B"/>
    <w:rPr>
      <w:color w:val="0563C1" w:themeColor="hyperlink"/>
      <w:u w:val="single"/>
    </w:rPr>
  </w:style>
  <w:style w:type="table" w:styleId="TableGrid">
    <w:name w:val="Table Grid"/>
    <w:basedOn w:val="TableNormal"/>
    <w:uiPriority w:val="39"/>
    <w:rsid w:val="00E53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325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7732E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A02C8"/>
    <w:rPr>
      <w:sz w:val="18"/>
      <w:szCs w:val="18"/>
    </w:rPr>
  </w:style>
  <w:style w:type="paragraph" w:styleId="CommentText">
    <w:name w:val="annotation text"/>
    <w:basedOn w:val="Normal"/>
    <w:link w:val="CommentTextChar"/>
    <w:uiPriority w:val="99"/>
    <w:semiHidden/>
    <w:unhideWhenUsed/>
    <w:rsid w:val="006A02C8"/>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6A02C8"/>
  </w:style>
  <w:style w:type="paragraph" w:styleId="CommentSubject">
    <w:name w:val="annotation subject"/>
    <w:basedOn w:val="CommentText"/>
    <w:next w:val="CommentText"/>
    <w:link w:val="CommentSubjectChar"/>
    <w:uiPriority w:val="99"/>
    <w:semiHidden/>
    <w:unhideWhenUsed/>
    <w:rsid w:val="006A02C8"/>
    <w:rPr>
      <w:b/>
      <w:bCs/>
      <w:sz w:val="20"/>
      <w:szCs w:val="20"/>
    </w:rPr>
  </w:style>
  <w:style w:type="character" w:customStyle="1" w:styleId="CommentSubjectChar">
    <w:name w:val="Comment Subject Char"/>
    <w:basedOn w:val="CommentTextChar"/>
    <w:link w:val="CommentSubject"/>
    <w:uiPriority w:val="99"/>
    <w:semiHidden/>
    <w:rsid w:val="006A02C8"/>
    <w:rPr>
      <w:b/>
      <w:bCs/>
      <w:sz w:val="20"/>
      <w:szCs w:val="20"/>
    </w:rPr>
  </w:style>
  <w:style w:type="paragraph" w:styleId="BalloonText">
    <w:name w:val="Balloon Text"/>
    <w:basedOn w:val="Normal"/>
    <w:link w:val="BalloonTextChar"/>
    <w:uiPriority w:val="99"/>
    <w:semiHidden/>
    <w:unhideWhenUsed/>
    <w:rsid w:val="006A02C8"/>
    <w:rPr>
      <w:rFonts w:eastAsiaTheme="minorHAnsi"/>
      <w:sz w:val="18"/>
      <w:szCs w:val="18"/>
    </w:rPr>
  </w:style>
  <w:style w:type="character" w:customStyle="1" w:styleId="BalloonTextChar">
    <w:name w:val="Balloon Text Char"/>
    <w:basedOn w:val="DefaultParagraphFont"/>
    <w:link w:val="BalloonText"/>
    <w:uiPriority w:val="99"/>
    <w:semiHidden/>
    <w:rsid w:val="006A02C8"/>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D16FA"/>
    <w:rPr>
      <w:color w:val="954F72" w:themeColor="followedHyperlink"/>
      <w:u w:val="single"/>
    </w:rPr>
  </w:style>
  <w:style w:type="table" w:styleId="ListTable4-Accent1">
    <w:name w:val="List Table 4 Accent 1"/>
    <w:basedOn w:val="TableNormal"/>
    <w:uiPriority w:val="49"/>
    <w:rsid w:val="008F72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92DE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0211D0"/>
    <w:pPr>
      <w:spacing w:before="120"/>
    </w:pPr>
    <w:rPr>
      <w:rFonts w:asciiTheme="majorHAnsi" w:eastAsiaTheme="minorHAnsi" w:hAnsiTheme="majorHAnsi" w:cstheme="minorBidi"/>
      <w:b/>
      <w:bCs/>
      <w:color w:val="0660B5"/>
    </w:rPr>
  </w:style>
  <w:style w:type="paragraph" w:styleId="TOC2">
    <w:name w:val="toc 2"/>
    <w:basedOn w:val="Normal"/>
    <w:next w:val="Normal"/>
    <w:autoRedefine/>
    <w:uiPriority w:val="39"/>
    <w:unhideWhenUsed/>
    <w:rsid w:val="001B6A34"/>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1B6A34"/>
    <w:pPr>
      <w:ind w:left="240"/>
    </w:pPr>
    <w:rPr>
      <w:rFonts w:asciiTheme="minorHAnsi" w:eastAsiaTheme="minorHAnsi" w:hAnsiTheme="minorHAnsi" w:cstheme="minorBidi"/>
      <w:i/>
      <w:iCs/>
      <w:sz w:val="22"/>
      <w:szCs w:val="22"/>
    </w:rPr>
  </w:style>
  <w:style w:type="paragraph" w:styleId="TOC4">
    <w:name w:val="toc 4"/>
    <w:basedOn w:val="Normal"/>
    <w:next w:val="Normal"/>
    <w:autoRedefine/>
    <w:uiPriority w:val="39"/>
    <w:unhideWhenUsed/>
    <w:rsid w:val="001B6A34"/>
    <w:pPr>
      <w:pBdr>
        <w:between w:val="double" w:sz="6" w:space="0" w:color="auto"/>
      </w:pBdr>
      <w:ind w:left="480"/>
    </w:pPr>
    <w:rPr>
      <w:rFonts w:asciiTheme="minorHAnsi" w:eastAsiaTheme="minorHAnsi" w:hAnsiTheme="minorHAnsi" w:cstheme="minorBidi"/>
      <w:sz w:val="20"/>
      <w:szCs w:val="20"/>
    </w:rPr>
  </w:style>
  <w:style w:type="paragraph" w:styleId="TOC5">
    <w:name w:val="toc 5"/>
    <w:basedOn w:val="Normal"/>
    <w:next w:val="Normal"/>
    <w:autoRedefine/>
    <w:uiPriority w:val="39"/>
    <w:unhideWhenUsed/>
    <w:rsid w:val="001B6A34"/>
    <w:pPr>
      <w:pBdr>
        <w:between w:val="double" w:sz="6" w:space="0" w:color="auto"/>
      </w:pBdr>
      <w:ind w:left="720"/>
    </w:pPr>
    <w:rPr>
      <w:rFonts w:asciiTheme="minorHAnsi" w:eastAsiaTheme="minorHAnsi" w:hAnsiTheme="minorHAnsi" w:cstheme="minorBidi"/>
      <w:sz w:val="20"/>
      <w:szCs w:val="20"/>
    </w:rPr>
  </w:style>
  <w:style w:type="paragraph" w:styleId="TOC6">
    <w:name w:val="toc 6"/>
    <w:basedOn w:val="Normal"/>
    <w:next w:val="Normal"/>
    <w:autoRedefine/>
    <w:uiPriority w:val="39"/>
    <w:unhideWhenUsed/>
    <w:rsid w:val="001B6A34"/>
    <w:pPr>
      <w:pBdr>
        <w:between w:val="double" w:sz="6" w:space="0" w:color="auto"/>
      </w:pBdr>
      <w:ind w:left="960"/>
    </w:pPr>
    <w:rPr>
      <w:rFonts w:asciiTheme="minorHAnsi" w:eastAsiaTheme="minorHAnsi" w:hAnsiTheme="minorHAnsi" w:cstheme="minorBidi"/>
      <w:sz w:val="20"/>
      <w:szCs w:val="20"/>
    </w:rPr>
  </w:style>
  <w:style w:type="paragraph" w:styleId="TOC7">
    <w:name w:val="toc 7"/>
    <w:basedOn w:val="Normal"/>
    <w:next w:val="Normal"/>
    <w:autoRedefine/>
    <w:uiPriority w:val="39"/>
    <w:unhideWhenUsed/>
    <w:rsid w:val="001B6A34"/>
    <w:pPr>
      <w:pBdr>
        <w:between w:val="double" w:sz="6" w:space="0" w:color="auto"/>
      </w:pBdr>
      <w:ind w:left="1200"/>
    </w:pPr>
    <w:rPr>
      <w:rFonts w:asciiTheme="minorHAnsi" w:eastAsiaTheme="minorHAnsi" w:hAnsiTheme="minorHAnsi" w:cstheme="minorBidi"/>
      <w:sz w:val="20"/>
      <w:szCs w:val="20"/>
    </w:rPr>
  </w:style>
  <w:style w:type="paragraph" w:styleId="TOC8">
    <w:name w:val="toc 8"/>
    <w:basedOn w:val="Normal"/>
    <w:next w:val="Normal"/>
    <w:autoRedefine/>
    <w:uiPriority w:val="39"/>
    <w:unhideWhenUsed/>
    <w:rsid w:val="001B6A34"/>
    <w:pPr>
      <w:pBdr>
        <w:between w:val="double" w:sz="6" w:space="0" w:color="auto"/>
      </w:pBdr>
      <w:ind w:left="1440"/>
    </w:pPr>
    <w:rPr>
      <w:rFonts w:asciiTheme="minorHAnsi" w:eastAsiaTheme="minorHAnsi" w:hAnsiTheme="minorHAnsi" w:cstheme="minorBidi"/>
      <w:sz w:val="20"/>
      <w:szCs w:val="20"/>
    </w:rPr>
  </w:style>
  <w:style w:type="paragraph" w:styleId="TOC9">
    <w:name w:val="toc 9"/>
    <w:basedOn w:val="Normal"/>
    <w:next w:val="Normal"/>
    <w:autoRedefine/>
    <w:uiPriority w:val="39"/>
    <w:unhideWhenUsed/>
    <w:rsid w:val="001B6A34"/>
    <w:pPr>
      <w:pBdr>
        <w:between w:val="double" w:sz="6" w:space="0" w:color="auto"/>
      </w:pBdr>
      <w:ind w:left="1680"/>
    </w:pPr>
    <w:rPr>
      <w:rFonts w:asciiTheme="minorHAnsi" w:eastAsiaTheme="minorHAnsi" w:hAnsiTheme="minorHAnsi" w:cstheme="minorBidi"/>
      <w:sz w:val="20"/>
      <w:szCs w:val="20"/>
    </w:rPr>
  </w:style>
  <w:style w:type="paragraph" w:styleId="Title">
    <w:name w:val="Title"/>
    <w:basedOn w:val="Normal"/>
    <w:next w:val="Normal"/>
    <w:link w:val="TitleChar"/>
    <w:uiPriority w:val="10"/>
    <w:qFormat/>
    <w:rsid w:val="000211D0"/>
    <w:pPr>
      <w:jc w:val="center"/>
    </w:pPr>
    <w:rPr>
      <w:rFonts w:asciiTheme="majorHAnsi" w:eastAsiaTheme="majorEastAsia" w:hAnsiTheme="majorHAnsi" w:cstheme="majorBidi"/>
      <w:color w:val="0660B5"/>
      <w:spacing w:val="-10"/>
      <w:kern w:val="32"/>
      <w:sz w:val="44"/>
      <w:szCs w:val="56"/>
    </w:rPr>
  </w:style>
  <w:style w:type="character" w:customStyle="1" w:styleId="TitleChar">
    <w:name w:val="Title Char"/>
    <w:basedOn w:val="DefaultParagraphFont"/>
    <w:link w:val="Title"/>
    <w:uiPriority w:val="10"/>
    <w:rsid w:val="000211D0"/>
    <w:rPr>
      <w:rFonts w:asciiTheme="majorHAnsi" w:eastAsiaTheme="majorEastAsia" w:hAnsiTheme="majorHAnsi" w:cstheme="majorBidi"/>
      <w:color w:val="0660B5"/>
      <w:spacing w:val="-10"/>
      <w:kern w:val="32"/>
      <w:sz w:val="44"/>
      <w:szCs w:val="56"/>
    </w:rPr>
  </w:style>
  <w:style w:type="paragraph" w:styleId="DocumentMap">
    <w:name w:val="Document Map"/>
    <w:basedOn w:val="Normal"/>
    <w:link w:val="DocumentMapChar"/>
    <w:uiPriority w:val="99"/>
    <w:semiHidden/>
    <w:unhideWhenUsed/>
    <w:rsid w:val="00AB1DF8"/>
    <w:rPr>
      <w:rFonts w:eastAsiaTheme="minorHAnsi"/>
    </w:rPr>
  </w:style>
  <w:style w:type="character" w:customStyle="1" w:styleId="DocumentMapChar">
    <w:name w:val="Document Map Char"/>
    <w:basedOn w:val="DefaultParagraphFont"/>
    <w:link w:val="DocumentMap"/>
    <w:uiPriority w:val="99"/>
    <w:semiHidden/>
    <w:rsid w:val="00AB1DF8"/>
    <w:rPr>
      <w:rFonts w:ascii="Times New Roman" w:hAnsi="Times New Roman" w:cs="Times New Roman"/>
    </w:rPr>
  </w:style>
  <w:style w:type="character" w:customStyle="1" w:styleId="Heading2Char">
    <w:name w:val="Heading 2 Char"/>
    <w:basedOn w:val="DefaultParagraphFont"/>
    <w:link w:val="Heading2"/>
    <w:uiPriority w:val="9"/>
    <w:rsid w:val="00641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1F26"/>
    <w:rPr>
      <w:rFonts w:asciiTheme="majorHAnsi" w:eastAsiaTheme="majorEastAsia" w:hAnsiTheme="majorHAnsi" w:cstheme="majorBidi"/>
      <w:color w:val="1F4D78" w:themeColor="accent1" w:themeShade="7F"/>
    </w:rPr>
  </w:style>
  <w:style w:type="paragraph" w:customStyle="1" w:styleId="Body1">
    <w:name w:val="Body 1"/>
    <w:rsid w:val="00A338DB"/>
    <w:pPr>
      <w:outlineLvl w:val="0"/>
    </w:pPr>
    <w:rPr>
      <w:rFonts w:ascii="Times New Roman" w:eastAsia="Arial Unicode MS" w:hAnsi="Times New Roman" w:cs="Times New Roman"/>
      <w:color w:val="000000"/>
      <w:szCs w:val="20"/>
      <w:u w:color="000000"/>
    </w:rPr>
  </w:style>
  <w:style w:type="paragraph" w:styleId="Caption">
    <w:name w:val="caption"/>
    <w:basedOn w:val="Normal"/>
    <w:next w:val="Normal"/>
    <w:uiPriority w:val="35"/>
    <w:unhideWhenUsed/>
    <w:qFormat/>
    <w:rsid w:val="00F53DB4"/>
    <w:pPr>
      <w:spacing w:after="200"/>
    </w:pPr>
    <w:rPr>
      <w:rFonts w:asciiTheme="minorHAnsi" w:eastAsiaTheme="minorHAnsi" w:hAnsiTheme="minorHAnsi" w:cstheme="minorBidi"/>
      <w:i/>
      <w:iCs/>
      <w:color w:val="44546A" w:themeColor="text2"/>
      <w:sz w:val="18"/>
      <w:szCs w:val="18"/>
    </w:rPr>
  </w:style>
  <w:style w:type="character" w:styleId="UnresolvedMention">
    <w:name w:val="Unresolved Mention"/>
    <w:basedOn w:val="DefaultParagraphFont"/>
    <w:uiPriority w:val="99"/>
    <w:rsid w:val="005C06EB"/>
    <w:rPr>
      <w:color w:val="605E5C"/>
      <w:shd w:val="clear" w:color="auto" w:fill="E1DFDD"/>
    </w:rPr>
  </w:style>
  <w:style w:type="character" w:customStyle="1" w:styleId="apple-converted-space">
    <w:name w:val="apple-converted-space"/>
    <w:basedOn w:val="DefaultParagraphFont"/>
    <w:rsid w:val="00012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635">
      <w:bodyDiv w:val="1"/>
      <w:marLeft w:val="0"/>
      <w:marRight w:val="0"/>
      <w:marTop w:val="0"/>
      <w:marBottom w:val="0"/>
      <w:divBdr>
        <w:top w:val="none" w:sz="0" w:space="0" w:color="auto"/>
        <w:left w:val="none" w:sz="0" w:space="0" w:color="auto"/>
        <w:bottom w:val="none" w:sz="0" w:space="0" w:color="auto"/>
        <w:right w:val="none" w:sz="0" w:space="0" w:color="auto"/>
      </w:divBdr>
    </w:div>
    <w:div w:id="56172082">
      <w:bodyDiv w:val="1"/>
      <w:marLeft w:val="0"/>
      <w:marRight w:val="0"/>
      <w:marTop w:val="0"/>
      <w:marBottom w:val="0"/>
      <w:divBdr>
        <w:top w:val="none" w:sz="0" w:space="0" w:color="auto"/>
        <w:left w:val="none" w:sz="0" w:space="0" w:color="auto"/>
        <w:bottom w:val="none" w:sz="0" w:space="0" w:color="auto"/>
        <w:right w:val="none" w:sz="0" w:space="0" w:color="auto"/>
      </w:divBdr>
    </w:div>
    <w:div w:id="147718377">
      <w:bodyDiv w:val="1"/>
      <w:marLeft w:val="0"/>
      <w:marRight w:val="0"/>
      <w:marTop w:val="0"/>
      <w:marBottom w:val="0"/>
      <w:divBdr>
        <w:top w:val="none" w:sz="0" w:space="0" w:color="auto"/>
        <w:left w:val="none" w:sz="0" w:space="0" w:color="auto"/>
        <w:bottom w:val="none" w:sz="0" w:space="0" w:color="auto"/>
        <w:right w:val="none" w:sz="0" w:space="0" w:color="auto"/>
      </w:divBdr>
    </w:div>
    <w:div w:id="193078182">
      <w:bodyDiv w:val="1"/>
      <w:marLeft w:val="0"/>
      <w:marRight w:val="0"/>
      <w:marTop w:val="0"/>
      <w:marBottom w:val="0"/>
      <w:divBdr>
        <w:top w:val="none" w:sz="0" w:space="0" w:color="auto"/>
        <w:left w:val="none" w:sz="0" w:space="0" w:color="auto"/>
        <w:bottom w:val="none" w:sz="0" w:space="0" w:color="auto"/>
        <w:right w:val="none" w:sz="0" w:space="0" w:color="auto"/>
      </w:divBdr>
    </w:div>
    <w:div w:id="245502922">
      <w:bodyDiv w:val="1"/>
      <w:marLeft w:val="0"/>
      <w:marRight w:val="0"/>
      <w:marTop w:val="0"/>
      <w:marBottom w:val="0"/>
      <w:divBdr>
        <w:top w:val="none" w:sz="0" w:space="0" w:color="auto"/>
        <w:left w:val="none" w:sz="0" w:space="0" w:color="auto"/>
        <w:bottom w:val="none" w:sz="0" w:space="0" w:color="auto"/>
        <w:right w:val="none" w:sz="0" w:space="0" w:color="auto"/>
      </w:divBdr>
      <w:divsChild>
        <w:div w:id="1452625392">
          <w:marLeft w:val="0"/>
          <w:marRight w:val="0"/>
          <w:marTop w:val="0"/>
          <w:marBottom w:val="0"/>
          <w:divBdr>
            <w:top w:val="none" w:sz="0" w:space="0" w:color="auto"/>
            <w:left w:val="none" w:sz="0" w:space="0" w:color="auto"/>
            <w:bottom w:val="none" w:sz="0" w:space="0" w:color="auto"/>
            <w:right w:val="none" w:sz="0" w:space="0" w:color="auto"/>
          </w:divBdr>
        </w:div>
        <w:div w:id="10885325">
          <w:marLeft w:val="0"/>
          <w:marRight w:val="0"/>
          <w:marTop w:val="0"/>
          <w:marBottom w:val="0"/>
          <w:divBdr>
            <w:top w:val="none" w:sz="0" w:space="0" w:color="auto"/>
            <w:left w:val="none" w:sz="0" w:space="0" w:color="auto"/>
            <w:bottom w:val="none" w:sz="0" w:space="0" w:color="auto"/>
            <w:right w:val="none" w:sz="0" w:space="0" w:color="auto"/>
          </w:divBdr>
        </w:div>
        <w:div w:id="1994141418">
          <w:marLeft w:val="0"/>
          <w:marRight w:val="0"/>
          <w:marTop w:val="0"/>
          <w:marBottom w:val="0"/>
          <w:divBdr>
            <w:top w:val="none" w:sz="0" w:space="0" w:color="auto"/>
            <w:left w:val="none" w:sz="0" w:space="0" w:color="auto"/>
            <w:bottom w:val="none" w:sz="0" w:space="0" w:color="auto"/>
            <w:right w:val="none" w:sz="0" w:space="0" w:color="auto"/>
          </w:divBdr>
        </w:div>
        <w:div w:id="1732801778">
          <w:marLeft w:val="0"/>
          <w:marRight w:val="0"/>
          <w:marTop w:val="0"/>
          <w:marBottom w:val="0"/>
          <w:divBdr>
            <w:top w:val="none" w:sz="0" w:space="0" w:color="auto"/>
            <w:left w:val="none" w:sz="0" w:space="0" w:color="auto"/>
            <w:bottom w:val="none" w:sz="0" w:space="0" w:color="auto"/>
            <w:right w:val="none" w:sz="0" w:space="0" w:color="auto"/>
          </w:divBdr>
        </w:div>
      </w:divsChild>
    </w:div>
    <w:div w:id="294603589">
      <w:bodyDiv w:val="1"/>
      <w:marLeft w:val="0"/>
      <w:marRight w:val="0"/>
      <w:marTop w:val="0"/>
      <w:marBottom w:val="0"/>
      <w:divBdr>
        <w:top w:val="none" w:sz="0" w:space="0" w:color="auto"/>
        <w:left w:val="none" w:sz="0" w:space="0" w:color="auto"/>
        <w:bottom w:val="none" w:sz="0" w:space="0" w:color="auto"/>
        <w:right w:val="none" w:sz="0" w:space="0" w:color="auto"/>
      </w:divBdr>
    </w:div>
    <w:div w:id="363406362">
      <w:bodyDiv w:val="1"/>
      <w:marLeft w:val="0"/>
      <w:marRight w:val="0"/>
      <w:marTop w:val="0"/>
      <w:marBottom w:val="0"/>
      <w:divBdr>
        <w:top w:val="none" w:sz="0" w:space="0" w:color="auto"/>
        <w:left w:val="none" w:sz="0" w:space="0" w:color="auto"/>
        <w:bottom w:val="none" w:sz="0" w:space="0" w:color="auto"/>
        <w:right w:val="none" w:sz="0" w:space="0" w:color="auto"/>
      </w:divBdr>
    </w:div>
    <w:div w:id="1375738117">
      <w:bodyDiv w:val="1"/>
      <w:marLeft w:val="0"/>
      <w:marRight w:val="0"/>
      <w:marTop w:val="0"/>
      <w:marBottom w:val="0"/>
      <w:divBdr>
        <w:top w:val="none" w:sz="0" w:space="0" w:color="auto"/>
        <w:left w:val="none" w:sz="0" w:space="0" w:color="auto"/>
        <w:bottom w:val="none" w:sz="0" w:space="0" w:color="auto"/>
        <w:right w:val="none" w:sz="0" w:space="0" w:color="auto"/>
      </w:divBdr>
    </w:div>
    <w:div w:id="1640838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mich.edu/safety/together-as-north-central-pledge.html" TargetMode="External"/><Relationship Id="rId13" Type="http://schemas.openxmlformats.org/officeDocument/2006/relationships/hyperlink" Target="http://www.ncmich.edu/ncmc-portal" TargetMode="External"/><Relationship Id="rId18" Type="http://schemas.openxmlformats.org/officeDocument/2006/relationships/hyperlink" Target="http://www.ncmich.edu/about-us/facts-resources/hour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https://ncmcwritingcenter.simplybook.me/v2/" TargetMode="External"/><Relationship Id="rId7" Type="http://schemas.openxmlformats.org/officeDocument/2006/relationships/hyperlink" Target="https://linkprotect.cudasvc.com/url?a=https%3a%2f%2fwww.testout.com%2fcourses&amp;c=E,1,luC21RmHVqhAIAYk5rPNBQ1QObg4dKQqzPmcOkpUAt4DON0ah9xl6UReKMf8szvPPobfHD6CBJvQA4a3RLtR537mKGdIi3SQVWeZ0l0gffd5ek_0kEhHeZFqLfo,&amp;typo=1" TargetMode="External"/><Relationship Id="rId12" Type="http://schemas.openxmlformats.org/officeDocument/2006/relationships/hyperlink" Target="http://www.ncmich.edu/resources-support/other-support/north-central-policies-resources/student-handbook" TargetMode="External"/><Relationship Id="rId17" Type="http://schemas.openxmlformats.org/officeDocument/2006/relationships/hyperlink" Target="mailto:library@ncmich.edu" TargetMode="External"/><Relationship Id="rId25" Type="http://schemas.openxmlformats.org/officeDocument/2006/relationships/hyperlink" Target="http://www.ncmich.edu/resources-support/" TargetMode="External"/><Relationship Id="rId2" Type="http://schemas.openxmlformats.org/officeDocument/2006/relationships/styles" Target="styles.xml"/><Relationship Id="rId16" Type="http://schemas.openxmlformats.org/officeDocument/2006/relationships/hyperlink" Target="http://www.ncmich.edu/resources-support/library/" TargetMode="External"/><Relationship Id="rId20" Type="http://schemas.openxmlformats.org/officeDocument/2006/relationships/hyperlink" Target="mailto:writingcenter@ncmich.edu" TargetMode="External"/><Relationship Id="rId1" Type="http://schemas.openxmlformats.org/officeDocument/2006/relationships/numbering" Target="numbering.xml"/><Relationship Id="rId6" Type="http://schemas.openxmlformats.org/officeDocument/2006/relationships/hyperlink" Target="https://zoom.us/j/7943762001" TargetMode="External"/><Relationship Id="rId11" Type="http://schemas.openxmlformats.org/officeDocument/2006/relationships/hyperlink" Target="http://www.ncmich.edu/resources-support/academic-support/learning-support-services/" TargetMode="External"/><Relationship Id="rId24" Type="http://schemas.openxmlformats.org/officeDocument/2006/relationships/hyperlink" Target="http://www.ncmich.edu/about-us/facts-resources/hours.html" TargetMode="External"/><Relationship Id="rId5" Type="http://schemas.openxmlformats.org/officeDocument/2006/relationships/image" Target="media/image1.png"/><Relationship Id="rId15" Type="http://schemas.openxmlformats.org/officeDocument/2006/relationships/hyperlink" Target="https://www.ncmich.edu/resources-support/help-desk.html" TargetMode="External"/><Relationship Id="rId23" Type="http://schemas.openxmlformats.org/officeDocument/2006/relationships/hyperlink" Target="http://www.ncmich.edu/about-us/facts-resources/hours.html" TargetMode="External"/><Relationship Id="rId28" Type="http://schemas.openxmlformats.org/officeDocument/2006/relationships/theme" Target="theme/theme1.xml"/><Relationship Id="rId10" Type="http://schemas.openxmlformats.org/officeDocument/2006/relationships/hyperlink" Target="http://www.ncmich.edu/resources-support/other-support/north-central-policies-resources/student-handbook-a-rights-responsibilities.html" TargetMode="External"/><Relationship Id="rId19" Type="http://schemas.openxmlformats.org/officeDocument/2006/relationships/hyperlink" Target="mailto:https://ncmcwritingcenter.simplybook.me/v2/" TargetMode="External"/><Relationship Id="rId4" Type="http://schemas.openxmlformats.org/officeDocument/2006/relationships/webSettings" Target="webSettings.xml"/><Relationship Id="rId9" Type="http://schemas.openxmlformats.org/officeDocument/2006/relationships/hyperlink" Target="http://www.ncmich.edu/resources-support/other-support/north-central-policies-resources/student-handbook-a-rights-responsibilities.html" TargetMode="External"/><Relationship Id="rId14" Type="http://schemas.openxmlformats.org/officeDocument/2006/relationships/hyperlink" Target="mailto:helpdesk@ncmich.edu" TargetMode="External"/><Relationship Id="rId22" Type="http://schemas.openxmlformats.org/officeDocument/2006/relationships/hyperlink" Target="http://www.ncmich.edu/resources-support/academic-support/tutoring.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11</Pages>
  <Words>3615</Words>
  <Characters>20610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Syllabus</vt:lpstr>
    </vt:vector>
  </TitlesOfParts>
  <Manager/>
  <Company/>
  <LinksUpToDate>false</LinksUpToDate>
  <CharactersWithSpaces>24177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North Central Michigan College</dc:creator>
  <cp:keywords/>
  <dc:description/>
  <cp:lastModifiedBy>Michael Malleis</cp:lastModifiedBy>
  <cp:revision>5</cp:revision>
  <cp:lastPrinted>2020-08-27T17:41:00Z</cp:lastPrinted>
  <dcterms:created xsi:type="dcterms:W3CDTF">2021-09-06T09:41:00Z</dcterms:created>
  <dcterms:modified xsi:type="dcterms:W3CDTF">2021-09-08T17:39:00Z</dcterms:modified>
  <cp:category/>
</cp:coreProperties>
</file>