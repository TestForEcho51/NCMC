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DDCE" w14:textId="466E8543" w:rsidR="00336906" w:rsidRPr="00271CB5" w:rsidRDefault="00EF2506" w:rsidP="00110C04">
      <w:pPr>
        <w:jc w:val="right"/>
      </w:pPr>
      <w:r w:rsidRPr="00271CB5">
        <w:rPr>
          <w:noProof/>
        </w:rPr>
        <w:drawing>
          <wp:anchor distT="0" distB="0" distL="114300" distR="114300" simplePos="0" relativeHeight="251675648" behindDoc="1" locked="0" layoutInCell="1" allowOverlap="1" wp14:anchorId="4D24E6DA" wp14:editId="3DC8782E">
            <wp:simplePos x="0" y="0"/>
            <wp:positionH relativeFrom="column">
              <wp:posOffset>583565</wp:posOffset>
            </wp:positionH>
            <wp:positionV relativeFrom="paragraph">
              <wp:posOffset>0</wp:posOffset>
            </wp:positionV>
            <wp:extent cx="1616056" cy="1034851"/>
            <wp:effectExtent l="0" t="0" r="3810" b="0"/>
            <wp:wrapTight wrapText="bothSides">
              <wp:wrapPolygon edited="0">
                <wp:start x="0" y="0"/>
                <wp:lineTo x="0" y="21083"/>
                <wp:lineTo x="21396" y="21083"/>
                <wp:lineTo x="21396"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61 Ban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056" cy="1034851"/>
                    </a:xfrm>
                    <a:prstGeom prst="rect">
                      <a:avLst/>
                    </a:prstGeom>
                  </pic:spPr>
                </pic:pic>
              </a:graphicData>
            </a:graphic>
            <wp14:sizeRelH relativeFrom="margin">
              <wp14:pctWidth>0</wp14:pctWidth>
            </wp14:sizeRelH>
            <wp14:sizeRelV relativeFrom="margin">
              <wp14:pctHeight>0</wp14:pctHeight>
            </wp14:sizeRelV>
          </wp:anchor>
        </w:drawing>
      </w:r>
    </w:p>
    <w:p w14:paraId="445F04A5" w14:textId="0A284868" w:rsidR="00336906" w:rsidRPr="00271CB5" w:rsidRDefault="00433A74" w:rsidP="00EF2506">
      <w:pPr>
        <w:pStyle w:val="Title"/>
        <w:jc w:val="left"/>
        <w:rPr>
          <w:rFonts w:asciiTheme="minorHAnsi" w:hAnsiTheme="minorHAnsi"/>
          <w:sz w:val="28"/>
          <w:szCs w:val="28"/>
        </w:rPr>
      </w:pPr>
      <w:r w:rsidRPr="00271CB5">
        <w:rPr>
          <w:rFonts w:asciiTheme="minorHAnsi" w:hAnsiTheme="minorHAnsi"/>
        </w:rPr>
        <w:t>B161 OL A</w:t>
      </w:r>
      <w:r w:rsidR="00F51E9F" w:rsidRPr="00271CB5">
        <w:rPr>
          <w:rFonts w:asciiTheme="minorHAnsi" w:hAnsiTheme="minorHAnsi"/>
        </w:rPr>
        <w:t xml:space="preserve"> </w:t>
      </w:r>
      <w:r w:rsidR="00336906" w:rsidRPr="00271CB5">
        <w:rPr>
          <w:rFonts w:asciiTheme="minorHAnsi" w:hAnsiTheme="minorHAnsi"/>
        </w:rPr>
        <w:t>Course Syllabus</w:t>
      </w:r>
      <w:r w:rsidR="00F51E9F" w:rsidRPr="00271CB5">
        <w:rPr>
          <w:rFonts w:asciiTheme="minorHAnsi" w:hAnsiTheme="minorHAnsi"/>
          <w:highlight w:val="yellow"/>
        </w:rPr>
        <w:br/>
      </w:r>
      <w:r w:rsidRPr="00271CB5">
        <w:rPr>
          <w:rFonts w:asciiTheme="minorHAnsi" w:hAnsiTheme="minorHAnsi"/>
          <w:sz w:val="28"/>
          <w:szCs w:val="28"/>
        </w:rPr>
        <w:t>Introduction to Business</w:t>
      </w:r>
    </w:p>
    <w:p w14:paraId="1E5BC3F5" w14:textId="77777777" w:rsidR="008C5981" w:rsidRPr="00271CB5" w:rsidRDefault="008C5981" w:rsidP="008C5981"/>
    <w:p w14:paraId="41795B55" w14:textId="77777777" w:rsidR="008C5981" w:rsidRPr="00271CB5" w:rsidRDefault="008C5981" w:rsidP="008C5981"/>
    <w:p w14:paraId="25CCEA6C" w14:textId="1E658BEB"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rPr>
        <w:fldChar w:fldCharType="begin"/>
      </w:r>
      <w:r w:rsidRPr="00271CB5">
        <w:rPr>
          <w:rFonts w:asciiTheme="minorHAnsi" w:hAnsiTheme="minorHAnsi"/>
        </w:rPr>
        <w:instrText xml:space="preserve"> TOC \o "1-3" </w:instrText>
      </w:r>
      <w:r w:rsidRPr="00271CB5">
        <w:rPr>
          <w:rFonts w:asciiTheme="minorHAnsi" w:hAnsiTheme="minorHAnsi"/>
        </w:rPr>
        <w:fldChar w:fldCharType="separate"/>
      </w:r>
      <w:r w:rsidRPr="00271CB5">
        <w:rPr>
          <w:rFonts w:asciiTheme="minorHAnsi" w:hAnsiTheme="minorHAnsi"/>
          <w:noProof/>
        </w:rPr>
        <w:t>Section 1: Course Overview</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_Toc468190277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1</w:t>
      </w:r>
      <w:r w:rsidRPr="00271CB5">
        <w:rPr>
          <w:rFonts w:asciiTheme="minorHAnsi" w:hAnsiTheme="minorHAnsi"/>
          <w:noProof/>
        </w:rPr>
        <w:fldChar w:fldCharType="end"/>
      </w:r>
    </w:p>
    <w:p w14:paraId="4149F3B2" w14:textId="2667B071"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noProof/>
        </w:rPr>
        <w:t>Section 2: Course Requirements</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_Toc468190278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3</w:t>
      </w:r>
      <w:r w:rsidRPr="00271CB5">
        <w:rPr>
          <w:rFonts w:asciiTheme="minorHAnsi" w:hAnsiTheme="minorHAnsi"/>
          <w:noProof/>
        </w:rPr>
        <w:fldChar w:fldCharType="end"/>
      </w:r>
    </w:p>
    <w:p w14:paraId="4D16D1EC" w14:textId="6089285C"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noProof/>
        </w:rPr>
        <w:t xml:space="preserve">Section 3: </w:t>
      </w:r>
      <w:r w:rsidR="00271CB5">
        <w:rPr>
          <w:rFonts w:asciiTheme="minorHAnsi" w:hAnsiTheme="minorHAnsi"/>
          <w:noProof/>
        </w:rPr>
        <w:t>Professor</w:t>
      </w:r>
      <w:r w:rsidRPr="00271CB5">
        <w:rPr>
          <w:rFonts w:asciiTheme="minorHAnsi" w:hAnsiTheme="minorHAnsi"/>
          <w:noProof/>
        </w:rPr>
        <w:t xml:space="preserve"> Contact &amp; Communication</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_Toc468190279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4</w:t>
      </w:r>
      <w:r w:rsidRPr="00271CB5">
        <w:rPr>
          <w:rFonts w:asciiTheme="minorHAnsi" w:hAnsiTheme="minorHAnsi"/>
          <w:noProof/>
        </w:rPr>
        <w:fldChar w:fldCharType="end"/>
      </w:r>
    </w:p>
    <w:p w14:paraId="7F8037E7" w14:textId="4E90369D"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noProof/>
        </w:rPr>
        <w:t>Section 4: Course Policies</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_Toc468190280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5</w:t>
      </w:r>
      <w:r w:rsidRPr="00271CB5">
        <w:rPr>
          <w:rFonts w:asciiTheme="minorHAnsi" w:hAnsiTheme="minorHAnsi"/>
          <w:noProof/>
        </w:rPr>
        <w:fldChar w:fldCharType="end"/>
      </w:r>
    </w:p>
    <w:p w14:paraId="74ED8BB5" w14:textId="50AC12CD"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noProof/>
        </w:rPr>
        <w:t>Section 5: Grading</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_Toc468190281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7</w:t>
      </w:r>
      <w:r w:rsidRPr="00271CB5">
        <w:rPr>
          <w:rFonts w:asciiTheme="minorHAnsi" w:hAnsiTheme="minorHAnsi"/>
          <w:noProof/>
        </w:rPr>
        <w:fldChar w:fldCharType="end"/>
      </w:r>
    </w:p>
    <w:p w14:paraId="58158315" w14:textId="42EE18DA"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noProof/>
        </w:rPr>
        <w:t>Section 6: Student Resources/Support</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_Toc468190282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10</w:t>
      </w:r>
      <w:r w:rsidRPr="00271CB5">
        <w:rPr>
          <w:rFonts w:asciiTheme="minorHAnsi" w:hAnsiTheme="minorHAnsi"/>
          <w:noProof/>
        </w:rPr>
        <w:fldChar w:fldCharType="end"/>
      </w:r>
    </w:p>
    <w:p w14:paraId="4C529EDC" w14:textId="78185E49" w:rsidR="008C5981" w:rsidRPr="00271CB5" w:rsidRDefault="008C5981" w:rsidP="008C5981">
      <w:pPr>
        <w:pStyle w:val="TOC1"/>
        <w:tabs>
          <w:tab w:val="right" w:leader="dot" w:pos="10214"/>
        </w:tabs>
        <w:rPr>
          <w:rFonts w:asciiTheme="minorHAnsi" w:eastAsiaTheme="minorEastAsia" w:hAnsiTheme="minorHAnsi"/>
          <w:b w:val="0"/>
          <w:bCs w:val="0"/>
          <w:noProof/>
          <w:color w:val="auto"/>
        </w:rPr>
      </w:pPr>
      <w:r w:rsidRPr="00271CB5">
        <w:rPr>
          <w:rFonts w:asciiTheme="minorHAnsi" w:hAnsiTheme="minorHAnsi"/>
          <w:noProof/>
        </w:rPr>
        <w:t>Section 7: Course Schedule</w:t>
      </w:r>
      <w:r w:rsidRPr="00271CB5">
        <w:rPr>
          <w:rFonts w:asciiTheme="minorHAnsi" w:hAnsiTheme="minorHAnsi"/>
          <w:noProof/>
        </w:rPr>
        <w:tab/>
      </w:r>
      <w:r w:rsidRPr="00271CB5">
        <w:rPr>
          <w:rFonts w:asciiTheme="minorHAnsi" w:hAnsiTheme="minorHAnsi"/>
          <w:noProof/>
        </w:rPr>
        <w:fldChar w:fldCharType="begin"/>
      </w:r>
      <w:r w:rsidRPr="00271CB5">
        <w:rPr>
          <w:rFonts w:asciiTheme="minorHAnsi" w:hAnsiTheme="minorHAnsi"/>
          <w:noProof/>
        </w:rPr>
        <w:instrText xml:space="preserve"> PAGEREF _Toc468190283 \h </w:instrText>
      </w:r>
      <w:r w:rsidRPr="00271CB5">
        <w:rPr>
          <w:rFonts w:asciiTheme="minorHAnsi" w:hAnsiTheme="minorHAnsi"/>
          <w:noProof/>
        </w:rPr>
      </w:r>
      <w:r w:rsidRPr="00271CB5">
        <w:rPr>
          <w:rFonts w:asciiTheme="minorHAnsi" w:hAnsiTheme="minorHAnsi"/>
          <w:noProof/>
        </w:rPr>
        <w:fldChar w:fldCharType="separate"/>
      </w:r>
      <w:r w:rsidR="0085226F">
        <w:rPr>
          <w:rFonts w:asciiTheme="minorHAnsi" w:hAnsiTheme="minorHAnsi"/>
          <w:noProof/>
        </w:rPr>
        <w:t>14</w:t>
      </w:r>
      <w:r w:rsidRPr="00271CB5">
        <w:rPr>
          <w:rFonts w:asciiTheme="minorHAnsi" w:hAnsiTheme="minorHAnsi"/>
          <w:noProof/>
        </w:rPr>
        <w:fldChar w:fldCharType="end"/>
      </w:r>
    </w:p>
    <w:p w14:paraId="18A53CC9" w14:textId="77777777" w:rsidR="008C5981" w:rsidRPr="00271CB5" w:rsidRDefault="008C5981" w:rsidP="008C5981">
      <w:r w:rsidRPr="00271CB5">
        <w:fldChar w:fldCharType="end"/>
      </w:r>
    </w:p>
    <w:p w14:paraId="16199CDA" w14:textId="77777777" w:rsidR="008C5981" w:rsidRPr="00271CB5" w:rsidRDefault="008C5981" w:rsidP="008C5981">
      <w:pPr>
        <w:pStyle w:val="Heading1"/>
      </w:pPr>
      <w:bookmarkStart w:id="0" w:name="_Toc468190277"/>
      <w:r w:rsidRPr="00271CB5">
        <w:t>Section 1: Course Overview</w:t>
      </w:r>
      <w:bookmarkEnd w:id="0"/>
    </w:p>
    <w:p w14:paraId="6FA302A7" w14:textId="77777777" w:rsidR="008C5981" w:rsidRPr="00271CB5" w:rsidRDefault="008C5981" w:rsidP="008C5981">
      <w:pPr>
        <w:spacing w:after="120"/>
        <w:rPr>
          <w:rStyle w:val="Strong"/>
          <w:sz w:val="28"/>
          <w:szCs w:val="28"/>
        </w:rPr>
      </w:pPr>
    </w:p>
    <w:p w14:paraId="5BA9A7FE" w14:textId="77777777" w:rsidR="008C5981" w:rsidRPr="00271CB5" w:rsidRDefault="008C5981" w:rsidP="008C5981">
      <w:pPr>
        <w:spacing w:after="120"/>
        <w:rPr>
          <w:rStyle w:val="Strong"/>
          <w:sz w:val="28"/>
          <w:szCs w:val="28"/>
        </w:rPr>
      </w:pPr>
      <w:r w:rsidRPr="00271CB5">
        <w:rPr>
          <w:rStyle w:val="Strong"/>
          <w:sz w:val="28"/>
          <w:szCs w:val="28"/>
        </w:rPr>
        <w:t>Course Information</w:t>
      </w:r>
    </w:p>
    <w:p w14:paraId="169EA7B3" w14:textId="394C041C" w:rsidR="008C5981" w:rsidRPr="00271CB5" w:rsidRDefault="002B062C" w:rsidP="008C5981">
      <w:pPr>
        <w:rPr>
          <w:color w:val="1F4E79" w:themeColor="accent1" w:themeShade="80"/>
        </w:rPr>
      </w:pPr>
      <w:r w:rsidRPr="00271CB5">
        <w:rPr>
          <w:color w:val="1F4E79" w:themeColor="accent1" w:themeShade="80"/>
        </w:rPr>
        <w:t xml:space="preserve">B161 OL </w:t>
      </w:r>
      <w:r w:rsidR="00E13F79">
        <w:rPr>
          <w:color w:val="1F4E79" w:themeColor="accent1" w:themeShade="80"/>
        </w:rPr>
        <w:tab/>
      </w:r>
      <w:r w:rsidRPr="00271CB5">
        <w:rPr>
          <w:color w:val="1F4E79" w:themeColor="accent1" w:themeShade="80"/>
        </w:rPr>
        <w:tab/>
      </w:r>
      <w:r w:rsidRPr="00271CB5">
        <w:rPr>
          <w:color w:val="1F4E79" w:themeColor="accent1" w:themeShade="80"/>
        </w:rPr>
        <w:tab/>
      </w:r>
      <w:r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B02542">
        <w:rPr>
          <w:color w:val="1F4E79" w:themeColor="accent1" w:themeShade="80"/>
        </w:rPr>
        <w:t xml:space="preserve"> </w:t>
      </w:r>
      <w:r w:rsidR="008C5981" w:rsidRPr="00271CB5">
        <w:rPr>
          <w:color w:val="1F4E79" w:themeColor="accent1" w:themeShade="80"/>
        </w:rPr>
        <w:t>Professor: Chet Jessick</w:t>
      </w:r>
    </w:p>
    <w:p w14:paraId="5F942B22" w14:textId="019AFC31" w:rsidR="008C5981" w:rsidRPr="00271CB5" w:rsidRDefault="001745C7" w:rsidP="008C5981">
      <w:pPr>
        <w:rPr>
          <w:color w:val="1F4E79" w:themeColor="accent1" w:themeShade="80"/>
        </w:rPr>
      </w:pPr>
      <w:r>
        <w:rPr>
          <w:color w:val="1F4E79" w:themeColor="accent1" w:themeShade="80"/>
        </w:rPr>
        <w:t>Winter 2021</w:t>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t xml:space="preserve"> </w:t>
      </w:r>
      <w:r w:rsidR="008C5981" w:rsidRPr="00271CB5">
        <w:rPr>
          <w:color w:val="1F4E79" w:themeColor="accent1" w:themeShade="80"/>
        </w:rPr>
        <w:tab/>
      </w:r>
      <w:r w:rsidR="008C5981" w:rsidRPr="00271CB5">
        <w:rPr>
          <w:color w:val="1F4E79" w:themeColor="accent1" w:themeShade="80"/>
        </w:rPr>
        <w:tab/>
      </w:r>
      <w:r>
        <w:rPr>
          <w:color w:val="1F4E79" w:themeColor="accent1" w:themeShade="80"/>
        </w:rPr>
        <w:t xml:space="preserve">  </w:t>
      </w:r>
      <w:r w:rsidR="008C5981" w:rsidRPr="00271CB5">
        <w:rPr>
          <w:color w:val="1F4E79" w:themeColor="accent1" w:themeShade="80"/>
        </w:rPr>
        <w:t xml:space="preserve"> cjessick@ncmich.edu</w:t>
      </w:r>
    </w:p>
    <w:p w14:paraId="52479E87" w14:textId="31C06BD5" w:rsidR="008C5981" w:rsidRPr="00271CB5" w:rsidRDefault="000409D6" w:rsidP="008C5981">
      <w:pPr>
        <w:rPr>
          <w:color w:val="1F4E79" w:themeColor="accent1" w:themeShade="80"/>
        </w:rPr>
      </w:pPr>
      <w:r>
        <w:rPr>
          <w:color w:val="1F4E79" w:themeColor="accent1" w:themeShade="80"/>
        </w:rPr>
        <w:t>1</w:t>
      </w:r>
      <w:r w:rsidR="001745C7">
        <w:rPr>
          <w:color w:val="1F4E79" w:themeColor="accent1" w:themeShade="80"/>
        </w:rPr>
        <w:t>6</w:t>
      </w:r>
      <w:r w:rsidR="00134FBA">
        <w:rPr>
          <w:color w:val="1F4E79" w:themeColor="accent1" w:themeShade="80"/>
        </w:rPr>
        <w:t xml:space="preserve"> </w:t>
      </w:r>
      <w:r w:rsidR="008C5981" w:rsidRPr="00271CB5">
        <w:rPr>
          <w:color w:val="1F4E79" w:themeColor="accent1" w:themeShade="80"/>
        </w:rPr>
        <w:t>Weeks</w:t>
      </w:r>
      <w:r w:rsidR="00134FBA">
        <w:rPr>
          <w:color w:val="1F4E79" w:themeColor="accent1" w:themeShade="80"/>
        </w:rPr>
        <w:t>—</w:t>
      </w:r>
      <w:r w:rsidR="001745C7">
        <w:rPr>
          <w:i/>
          <w:iCs/>
          <w:color w:val="1F4E79" w:themeColor="accent1" w:themeShade="80"/>
        </w:rPr>
        <w:t>January 11 to May 7</w:t>
      </w:r>
      <w:r w:rsidR="001745C7">
        <w:rPr>
          <w:i/>
          <w:iCs/>
          <w:color w:val="1F4E79" w:themeColor="accent1" w:themeShade="80"/>
        </w:rPr>
        <w:tab/>
      </w:r>
      <w:r w:rsidR="001745C7">
        <w:rPr>
          <w:i/>
          <w:iCs/>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r>
      <w:r w:rsidR="008C5981" w:rsidRPr="00271CB5">
        <w:rPr>
          <w:color w:val="1F4E79" w:themeColor="accent1" w:themeShade="80"/>
        </w:rPr>
        <w:tab/>
        <w:t xml:space="preserve">        </w:t>
      </w:r>
      <w:r w:rsidR="008C5981" w:rsidRPr="00271CB5">
        <w:rPr>
          <w:color w:val="1F4E79" w:themeColor="accent1" w:themeShade="80"/>
        </w:rPr>
        <w:tab/>
      </w:r>
      <w:r w:rsidR="001745C7">
        <w:rPr>
          <w:color w:val="1F4E79" w:themeColor="accent1" w:themeShade="80"/>
        </w:rPr>
        <w:t xml:space="preserve">   </w:t>
      </w:r>
      <w:r w:rsidR="00B02542">
        <w:rPr>
          <w:color w:val="1F4E79" w:themeColor="accent1" w:themeShade="80"/>
        </w:rPr>
        <w:t xml:space="preserve"> </w:t>
      </w:r>
      <w:r w:rsidR="008C5981" w:rsidRPr="00271CB5">
        <w:rPr>
          <w:color w:val="1F4E79" w:themeColor="accent1" w:themeShade="80"/>
        </w:rPr>
        <w:t>231.348.6649</w:t>
      </w:r>
    </w:p>
    <w:p w14:paraId="20997F74" w14:textId="77777777" w:rsidR="008C5981" w:rsidRPr="00271CB5" w:rsidRDefault="008C5981" w:rsidP="008C5981">
      <w:pPr>
        <w:rPr>
          <w:sz w:val="16"/>
          <w:szCs w:val="16"/>
        </w:rPr>
      </w:pPr>
    </w:p>
    <w:p w14:paraId="3BBB59E3" w14:textId="77777777" w:rsidR="008C5981" w:rsidRPr="00271CB5" w:rsidRDefault="008C5981" w:rsidP="008C5981">
      <w:pPr>
        <w:rPr>
          <w:sz w:val="16"/>
          <w:szCs w:val="16"/>
        </w:rPr>
      </w:pPr>
    </w:p>
    <w:p w14:paraId="20B43FBB" w14:textId="7A865660" w:rsidR="00C00204" w:rsidRPr="00271CB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i/>
          <w:color w:val="1F4E79" w:themeColor="accent1" w:themeShade="80"/>
          <w:sz w:val="22"/>
          <w:szCs w:val="22"/>
        </w:rPr>
      </w:pPr>
      <w:r w:rsidRPr="00271CB5">
        <w:rPr>
          <w:i/>
          <w:color w:val="1F4E79" w:themeColor="accent1" w:themeShade="80"/>
          <w:sz w:val="22"/>
          <w:szCs w:val="22"/>
        </w:rPr>
        <w:t>This course is not designed to shock or incite</w:t>
      </w:r>
      <w:r w:rsidR="00483A12">
        <w:rPr>
          <w:i/>
          <w:color w:val="1F4E79" w:themeColor="accent1" w:themeShade="80"/>
          <w:sz w:val="22"/>
          <w:szCs w:val="22"/>
        </w:rPr>
        <w:t>. Still,</w:t>
      </w:r>
      <w:r w:rsidRPr="00271CB5">
        <w:rPr>
          <w:i/>
          <w:color w:val="1F4E79" w:themeColor="accent1" w:themeShade="80"/>
          <w:sz w:val="22"/>
          <w:szCs w:val="22"/>
        </w:rPr>
        <w:t xml:space="preserve"> many adult subjects will be covered within </w:t>
      </w:r>
      <w:r w:rsidR="00AB1BC6">
        <w:rPr>
          <w:i/>
          <w:color w:val="1F4E79" w:themeColor="accent1" w:themeShade="80"/>
          <w:sz w:val="22"/>
          <w:szCs w:val="22"/>
        </w:rPr>
        <w:t>management, including</w:t>
      </w:r>
      <w:r w:rsidRPr="00271CB5">
        <w:rPr>
          <w:i/>
          <w:color w:val="1F4E79" w:themeColor="accent1" w:themeShade="80"/>
          <w:sz w:val="22"/>
          <w:szCs w:val="22"/>
        </w:rPr>
        <w:t xml:space="preserve"> social/cultural differences, diversity, sexual harassment, bigotry, etc. Learners entering this course should address controversial topics objectively and with respect for diversity of opinion.</w:t>
      </w:r>
    </w:p>
    <w:p w14:paraId="3DFDA15B" w14:textId="77777777" w:rsidR="00C00204" w:rsidRPr="00271CB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90"/>
        <w:rPr>
          <w:i/>
          <w:color w:val="1F4E79" w:themeColor="accent1" w:themeShade="80"/>
          <w:sz w:val="22"/>
          <w:szCs w:val="22"/>
        </w:rPr>
      </w:pPr>
    </w:p>
    <w:p w14:paraId="4623F148" w14:textId="5F5F0AE4" w:rsidR="00C00204" w:rsidRPr="00271CB5" w:rsidRDefault="00C00204" w:rsidP="00C00204">
      <w:pPr>
        <w:rPr>
          <w:color w:val="1F4E79" w:themeColor="accent1" w:themeShade="80"/>
          <w:sz w:val="22"/>
          <w:szCs w:val="22"/>
        </w:rPr>
      </w:pPr>
      <w:r w:rsidRPr="00271CB5">
        <w:rPr>
          <w:b/>
          <w:color w:val="1F4E79" w:themeColor="accent1" w:themeShade="80"/>
          <w:sz w:val="22"/>
          <w:szCs w:val="22"/>
        </w:rPr>
        <w:t xml:space="preserve">The lecture/discussion sessions and all other course materials are the intellectual property of the professor. </w:t>
      </w:r>
      <w:r w:rsidRPr="00271CB5">
        <w:rPr>
          <w:i/>
          <w:color w:val="1F4E79" w:themeColor="accent1" w:themeShade="80"/>
          <w:sz w:val="22"/>
          <w:szCs w:val="22"/>
        </w:rPr>
        <w:t xml:space="preserve">The use of photographic, video, or audio recording/transmitting devices, downloading and or distributing any course information or activity, </w:t>
      </w:r>
      <w:r w:rsidR="00AB1BC6">
        <w:rPr>
          <w:i/>
          <w:color w:val="1F4E79" w:themeColor="accent1" w:themeShade="80"/>
          <w:sz w:val="22"/>
          <w:szCs w:val="22"/>
        </w:rPr>
        <w:t>is prohibited without the professor</w:t>
      </w:r>
      <w:r w:rsidR="006E74DC">
        <w:rPr>
          <w:i/>
          <w:color w:val="1F4E79" w:themeColor="accent1" w:themeShade="80"/>
          <w:sz w:val="22"/>
          <w:szCs w:val="22"/>
        </w:rPr>
        <w:t>'</w:t>
      </w:r>
      <w:r w:rsidR="00AB1BC6">
        <w:rPr>
          <w:i/>
          <w:color w:val="1F4E79" w:themeColor="accent1" w:themeShade="80"/>
          <w:sz w:val="22"/>
          <w:szCs w:val="22"/>
        </w:rPr>
        <w:t>s express written permission</w:t>
      </w:r>
      <w:r w:rsidRPr="00271CB5">
        <w:rPr>
          <w:i/>
          <w:color w:val="1F4E79" w:themeColor="accent1" w:themeShade="80"/>
          <w:sz w:val="22"/>
          <w:szCs w:val="22"/>
        </w:rPr>
        <w:t>.</w:t>
      </w:r>
    </w:p>
    <w:p w14:paraId="6BEC2D19" w14:textId="77777777" w:rsidR="00C00204" w:rsidRPr="00271CB5" w:rsidRDefault="00C00204" w:rsidP="00C00204">
      <w:pPr>
        <w:rPr>
          <w:sz w:val="22"/>
          <w:szCs w:val="22"/>
        </w:rPr>
      </w:pPr>
    </w:p>
    <w:p w14:paraId="5E8AFF08" w14:textId="77777777" w:rsidR="00C00204" w:rsidRPr="00271CB5" w:rsidRDefault="00C00204" w:rsidP="00C00204">
      <w:pPr>
        <w:spacing w:after="120"/>
        <w:rPr>
          <w:rStyle w:val="Strong"/>
          <w:sz w:val="28"/>
          <w:szCs w:val="28"/>
        </w:rPr>
      </w:pPr>
    </w:p>
    <w:p w14:paraId="1566C5ED" w14:textId="77777777" w:rsidR="00C00204" w:rsidRPr="00271CB5" w:rsidRDefault="00C00204" w:rsidP="00C00204">
      <w:pPr>
        <w:spacing w:after="120"/>
        <w:rPr>
          <w:rStyle w:val="Strong"/>
          <w:sz w:val="28"/>
          <w:szCs w:val="28"/>
        </w:rPr>
      </w:pPr>
      <w:r w:rsidRPr="00271CB5">
        <w:rPr>
          <w:rStyle w:val="Strong"/>
          <w:sz w:val="28"/>
          <w:szCs w:val="28"/>
        </w:rPr>
        <w:t>Course Overview</w:t>
      </w:r>
    </w:p>
    <w:p w14:paraId="22C3DDC8" w14:textId="77777777" w:rsidR="00C00204" w:rsidRPr="00271CB5" w:rsidRDefault="00C00204" w:rsidP="00C00204">
      <w:pPr>
        <w:ind w:right="10"/>
        <w:rPr>
          <w:sz w:val="20"/>
          <w:szCs w:val="20"/>
        </w:rPr>
      </w:pPr>
      <w:r w:rsidRPr="00271CB5">
        <w:rPr>
          <w:sz w:val="20"/>
          <w:szCs w:val="20"/>
        </w:rPr>
        <w:t>An introductory course for business students that is also useful for those in other fields. The course objective is to take students with limited business backgrounds and introduce them to a variety of business topics by reading about and discussing current business activities and problems. Topics include bond market, banking, insurance, management, labor relations, accounting information, marketing, and business ethics. Students will read, watch, discuss, and become involved with business topics and problems.</w:t>
      </w:r>
    </w:p>
    <w:p w14:paraId="4F1FFC79" w14:textId="77777777" w:rsidR="00C00204" w:rsidRPr="00271CB5" w:rsidRDefault="00C00204" w:rsidP="00C00204"/>
    <w:p w14:paraId="19259E5A" w14:textId="77777777" w:rsidR="00C00204" w:rsidRPr="00271CB5" w:rsidRDefault="00C00204" w:rsidP="00C00204">
      <w:pPr>
        <w:spacing w:after="120"/>
        <w:rPr>
          <w:rStyle w:val="Strong"/>
          <w:sz w:val="28"/>
          <w:szCs w:val="28"/>
        </w:rPr>
      </w:pPr>
    </w:p>
    <w:p w14:paraId="5338A7DA" w14:textId="77777777" w:rsidR="00C00204" w:rsidRPr="00271CB5" w:rsidRDefault="00C00204" w:rsidP="00C00204">
      <w:pPr>
        <w:spacing w:after="120"/>
        <w:rPr>
          <w:rStyle w:val="Strong"/>
          <w:sz w:val="28"/>
          <w:szCs w:val="28"/>
        </w:rPr>
      </w:pPr>
    </w:p>
    <w:p w14:paraId="3F8C4923" w14:textId="77777777" w:rsidR="00C00204" w:rsidRPr="00271CB5" w:rsidRDefault="00C00204" w:rsidP="00C00204">
      <w:pPr>
        <w:spacing w:after="120"/>
        <w:rPr>
          <w:rStyle w:val="Strong"/>
          <w:sz w:val="28"/>
          <w:szCs w:val="28"/>
        </w:rPr>
      </w:pPr>
    </w:p>
    <w:p w14:paraId="03DE8F9F" w14:textId="77777777" w:rsidR="00C00204" w:rsidRPr="00271CB5" w:rsidRDefault="00C00204" w:rsidP="00C00204">
      <w:pPr>
        <w:spacing w:after="120"/>
        <w:rPr>
          <w:rStyle w:val="Strong"/>
          <w:sz w:val="28"/>
          <w:szCs w:val="28"/>
        </w:rPr>
      </w:pPr>
    </w:p>
    <w:p w14:paraId="0C387A51" w14:textId="77777777" w:rsidR="00C00204" w:rsidRPr="00271CB5" w:rsidRDefault="00C00204" w:rsidP="00C00204">
      <w:pPr>
        <w:spacing w:after="120"/>
        <w:rPr>
          <w:rStyle w:val="Strong"/>
          <w:sz w:val="28"/>
          <w:szCs w:val="28"/>
        </w:rPr>
      </w:pPr>
      <w:r w:rsidRPr="00271CB5">
        <w:rPr>
          <w:b/>
          <w:bCs/>
          <w:noProof/>
          <w:sz w:val="28"/>
          <w:szCs w:val="28"/>
        </w:rPr>
        <w:drawing>
          <wp:anchor distT="0" distB="0" distL="114300" distR="114300" simplePos="0" relativeHeight="251683840" behindDoc="0" locked="0" layoutInCell="1" allowOverlap="1" wp14:anchorId="13E16DDA" wp14:editId="4A3FF9D8">
            <wp:simplePos x="0" y="0"/>
            <wp:positionH relativeFrom="column">
              <wp:posOffset>1788795</wp:posOffset>
            </wp:positionH>
            <wp:positionV relativeFrom="page">
              <wp:posOffset>1457325</wp:posOffset>
            </wp:positionV>
            <wp:extent cx="1752600" cy="1170458"/>
            <wp:effectExtent l="0" t="0" r="0" b="0"/>
            <wp:wrapNone/>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 Outcomes.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752600" cy="1170458"/>
                    </a:xfrm>
                    <a:prstGeom prst="rect">
                      <a:avLst/>
                    </a:prstGeom>
                  </pic:spPr>
                </pic:pic>
              </a:graphicData>
            </a:graphic>
            <wp14:sizeRelH relativeFrom="margin">
              <wp14:pctWidth>0</wp14:pctWidth>
            </wp14:sizeRelH>
            <wp14:sizeRelV relativeFrom="margin">
              <wp14:pctHeight>0</wp14:pctHeight>
            </wp14:sizeRelV>
          </wp:anchor>
        </w:drawing>
      </w:r>
    </w:p>
    <w:p w14:paraId="6DB927B3" w14:textId="77777777" w:rsidR="00C00204" w:rsidRPr="00271CB5" w:rsidRDefault="00C00204" w:rsidP="00C00204">
      <w:pPr>
        <w:spacing w:after="120"/>
        <w:rPr>
          <w:rStyle w:val="Strong"/>
          <w:sz w:val="28"/>
          <w:szCs w:val="28"/>
        </w:rPr>
      </w:pPr>
    </w:p>
    <w:p w14:paraId="7334F9A8" w14:textId="77777777" w:rsidR="00C00204" w:rsidRPr="00271CB5" w:rsidRDefault="00C00204" w:rsidP="00C00204">
      <w:pPr>
        <w:spacing w:after="120"/>
        <w:rPr>
          <w:rStyle w:val="Strong"/>
          <w:sz w:val="28"/>
          <w:szCs w:val="28"/>
        </w:rPr>
      </w:pPr>
      <w:r w:rsidRPr="00271CB5">
        <w:rPr>
          <w:rStyle w:val="Strong"/>
          <w:sz w:val="28"/>
          <w:szCs w:val="28"/>
        </w:rPr>
        <w:t>Course Objectives</w:t>
      </w:r>
    </w:p>
    <w:p w14:paraId="525A9725" w14:textId="77777777" w:rsidR="00C00204" w:rsidRPr="00271CB5" w:rsidRDefault="00C00204" w:rsidP="00C00204">
      <w:pPr>
        <w:spacing w:after="120"/>
        <w:rPr>
          <w:rStyle w:val="Strong"/>
          <w:sz w:val="28"/>
          <w:szCs w:val="28"/>
        </w:rPr>
      </w:pPr>
    </w:p>
    <w:p w14:paraId="78653CAE" w14:textId="77777777" w:rsidR="00C00204" w:rsidRPr="00271CB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70"/>
        <w:rPr>
          <w:rFonts w:cstheme="majorHAnsi"/>
          <w:b/>
          <w:color w:val="2E74B5" w:themeColor="accent1" w:themeShade="BF"/>
          <w:sz w:val="28"/>
          <w:szCs w:val="28"/>
        </w:rPr>
      </w:pPr>
    </w:p>
    <w:p w14:paraId="5ED5E209" w14:textId="77777777" w:rsidR="00C00204" w:rsidRPr="00271CB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70"/>
        <w:rPr>
          <w:rFonts w:cstheme="majorHAnsi"/>
          <w:b/>
          <w:color w:val="2E74B5" w:themeColor="accent1" w:themeShade="BF"/>
          <w:sz w:val="28"/>
          <w:szCs w:val="28"/>
        </w:rPr>
      </w:pPr>
    </w:p>
    <w:p w14:paraId="4E4D52CD" w14:textId="77777777" w:rsidR="00C00204" w:rsidRPr="00271CB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70"/>
        <w:rPr>
          <w:rFonts w:cstheme="majorHAnsi"/>
          <w:b/>
          <w:color w:val="2E74B5" w:themeColor="accent1" w:themeShade="BF"/>
          <w:sz w:val="28"/>
          <w:szCs w:val="28"/>
        </w:rPr>
      </w:pPr>
    </w:p>
    <w:tbl>
      <w:tblPr>
        <w:tblStyle w:val="GridTable2-Accent1"/>
        <w:tblW w:w="9792" w:type="dxa"/>
        <w:tblLayout w:type="fixed"/>
        <w:tblLook w:val="04A0" w:firstRow="1" w:lastRow="0" w:firstColumn="1" w:lastColumn="0" w:noHBand="0" w:noVBand="1"/>
      </w:tblPr>
      <w:tblGrid>
        <w:gridCol w:w="4896"/>
        <w:gridCol w:w="4896"/>
      </w:tblGrid>
      <w:tr w:rsidR="00C00204" w:rsidRPr="00271CB5" w14:paraId="70B67699" w14:textId="77777777" w:rsidTr="0088377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896" w:type="dxa"/>
          </w:tcPr>
          <w:p w14:paraId="076E7305" w14:textId="77777777" w:rsidR="00C00204" w:rsidRPr="00271CB5" w:rsidRDefault="00C00204" w:rsidP="00883779">
            <w:pPr>
              <w:pStyle w:val="Default"/>
              <w:rPr>
                <w:rFonts w:asciiTheme="minorHAnsi" w:hAnsiTheme="minorHAnsi" w:cstheme="majorHAnsi"/>
              </w:rPr>
            </w:pPr>
            <w:r w:rsidRPr="00271CB5">
              <w:rPr>
                <w:rFonts w:asciiTheme="minorHAnsi" w:hAnsiTheme="minorHAnsi" w:cstheme="majorHAnsi"/>
                <w:b w:val="0"/>
                <w:bCs w:val="0"/>
              </w:rPr>
              <w:t xml:space="preserve">Learning Objectives </w:t>
            </w:r>
          </w:p>
        </w:tc>
        <w:tc>
          <w:tcPr>
            <w:tcW w:w="4896" w:type="dxa"/>
          </w:tcPr>
          <w:p w14:paraId="333F338D" w14:textId="77777777" w:rsidR="00C00204" w:rsidRPr="00271CB5" w:rsidRDefault="00C00204" w:rsidP="00883779">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sz w:val="22"/>
                <w:szCs w:val="22"/>
              </w:rPr>
            </w:pPr>
            <w:r w:rsidRPr="00271CB5">
              <w:rPr>
                <w:rFonts w:asciiTheme="minorHAnsi" w:hAnsiTheme="minorHAnsi" w:cstheme="majorHAnsi"/>
                <w:b w:val="0"/>
                <w:bCs w:val="0"/>
                <w:sz w:val="22"/>
                <w:szCs w:val="22"/>
              </w:rPr>
              <w:t xml:space="preserve">Methods of Assessment </w:t>
            </w:r>
          </w:p>
          <w:p w14:paraId="1AA96C8F" w14:textId="77777777" w:rsidR="00C00204" w:rsidRPr="00271CB5" w:rsidRDefault="00C00204" w:rsidP="00883779">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sz w:val="22"/>
                <w:szCs w:val="22"/>
              </w:rPr>
            </w:pPr>
          </w:p>
        </w:tc>
      </w:tr>
      <w:tr w:rsidR="00C00204" w:rsidRPr="00271CB5" w14:paraId="3094EF74" w14:textId="77777777" w:rsidTr="0088377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896" w:type="dxa"/>
          </w:tcPr>
          <w:p w14:paraId="22F0C4D1" w14:textId="77777777" w:rsidR="00C00204" w:rsidRPr="00271CB5" w:rsidRDefault="00C00204" w:rsidP="00883779">
            <w:pPr>
              <w:pStyle w:val="Default"/>
              <w:rPr>
                <w:rFonts w:asciiTheme="minorHAnsi" w:hAnsiTheme="minorHAnsi" w:cstheme="majorHAnsi"/>
              </w:rPr>
            </w:pPr>
            <w:r w:rsidRPr="00271CB5">
              <w:rPr>
                <w:rFonts w:asciiTheme="minorHAnsi" w:hAnsiTheme="minorHAnsi" w:cstheme="minorHAnsi"/>
              </w:rPr>
              <w:t>To understand the foundation of and forms of American business</w:t>
            </w:r>
            <w:r w:rsidRPr="00271CB5">
              <w:rPr>
                <w:rFonts w:asciiTheme="minorHAnsi" w:hAnsiTheme="minorHAnsi" w:cstheme="majorHAnsi"/>
              </w:rPr>
              <w:t xml:space="preserve"> </w:t>
            </w:r>
          </w:p>
          <w:p w14:paraId="09BB5BDF" w14:textId="77777777" w:rsidR="00C00204" w:rsidRPr="00271CB5" w:rsidRDefault="00C00204" w:rsidP="00883779">
            <w:pPr>
              <w:pStyle w:val="Default"/>
              <w:rPr>
                <w:rFonts w:asciiTheme="minorHAnsi" w:hAnsiTheme="minorHAnsi" w:cstheme="majorHAnsi"/>
              </w:rPr>
            </w:pPr>
          </w:p>
        </w:tc>
        <w:tc>
          <w:tcPr>
            <w:tcW w:w="4896" w:type="dxa"/>
          </w:tcPr>
          <w:p w14:paraId="73C03A99" w14:textId="77777777" w:rsidR="00C00204" w:rsidRPr="00271CB5" w:rsidRDefault="00C00204" w:rsidP="00883779">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sz w:val="18"/>
                <w:szCs w:val="18"/>
              </w:rPr>
            </w:pPr>
            <w:r w:rsidRPr="00271CB5">
              <w:rPr>
                <w:rFonts w:asciiTheme="minorHAnsi" w:hAnsiTheme="minorHAnsi" w:cstheme="majorHAnsi"/>
                <w:sz w:val="18"/>
                <w:szCs w:val="18"/>
              </w:rPr>
              <w:t>Graded assignments, quizzes, and</w:t>
            </w:r>
            <w:r>
              <w:rPr>
                <w:rFonts w:asciiTheme="minorHAnsi" w:hAnsiTheme="minorHAnsi" w:cstheme="majorHAnsi"/>
                <w:sz w:val="18"/>
                <w:szCs w:val="18"/>
              </w:rPr>
              <w:t xml:space="preserve"> a</w:t>
            </w:r>
            <w:r w:rsidRPr="00271CB5">
              <w:rPr>
                <w:rFonts w:asciiTheme="minorHAnsi" w:hAnsiTheme="minorHAnsi" w:cstheme="majorHAnsi"/>
                <w:sz w:val="18"/>
                <w:szCs w:val="18"/>
              </w:rPr>
              <w:t xml:space="preserve"> final exam. </w:t>
            </w:r>
          </w:p>
        </w:tc>
      </w:tr>
      <w:tr w:rsidR="00C00204" w:rsidRPr="00271CB5" w14:paraId="50D7EA8E" w14:textId="77777777" w:rsidTr="00883779">
        <w:trPr>
          <w:trHeight w:val="219"/>
        </w:trPr>
        <w:tc>
          <w:tcPr>
            <w:cnfStyle w:val="001000000000" w:firstRow="0" w:lastRow="0" w:firstColumn="1" w:lastColumn="0" w:oddVBand="0" w:evenVBand="0" w:oddHBand="0" w:evenHBand="0" w:firstRowFirstColumn="0" w:firstRowLastColumn="0" w:lastRowFirstColumn="0" w:lastRowLastColumn="0"/>
            <w:tcW w:w="4896" w:type="dxa"/>
          </w:tcPr>
          <w:p w14:paraId="5CB2EFF5" w14:textId="77777777" w:rsidR="00C00204" w:rsidRPr="00271CB5" w:rsidRDefault="00C00204" w:rsidP="00883779">
            <w:pPr>
              <w:tabs>
                <w:tab w:val="left" w:pos="1980"/>
                <w:tab w:val="left" w:pos="2160"/>
              </w:tabs>
              <w:overflowPunct w:val="0"/>
              <w:autoSpaceDE w:val="0"/>
              <w:autoSpaceDN w:val="0"/>
              <w:adjustRightInd w:val="0"/>
              <w:textAlignment w:val="baseline"/>
              <w:rPr>
                <w:rFonts w:cstheme="minorHAnsi"/>
              </w:rPr>
            </w:pPr>
            <w:r w:rsidRPr="00271CB5">
              <w:rPr>
                <w:rFonts w:cstheme="minorHAnsi"/>
              </w:rPr>
              <w:t>To gain an overview of how to organize and manage a business.</w:t>
            </w:r>
          </w:p>
          <w:p w14:paraId="57AC7A65" w14:textId="77777777" w:rsidR="00C00204" w:rsidRPr="00271CB5" w:rsidRDefault="00C00204" w:rsidP="00883779">
            <w:pPr>
              <w:pStyle w:val="Default"/>
              <w:rPr>
                <w:rFonts w:asciiTheme="minorHAnsi" w:hAnsiTheme="minorHAnsi" w:cstheme="majorHAnsi"/>
              </w:rPr>
            </w:pPr>
          </w:p>
        </w:tc>
        <w:tc>
          <w:tcPr>
            <w:tcW w:w="4896" w:type="dxa"/>
          </w:tcPr>
          <w:p w14:paraId="0EE06038" w14:textId="77777777" w:rsidR="00C00204" w:rsidRPr="00271CB5" w:rsidRDefault="00C00204" w:rsidP="00883779">
            <w:pPr>
              <w:cnfStyle w:val="000000000000" w:firstRow="0" w:lastRow="0" w:firstColumn="0" w:lastColumn="0" w:oddVBand="0" w:evenVBand="0" w:oddHBand="0" w:evenHBand="0" w:firstRowFirstColumn="0" w:firstRowLastColumn="0" w:lastRowFirstColumn="0" w:lastRowLastColumn="0"/>
            </w:pPr>
            <w:r w:rsidRPr="00271CB5">
              <w:rPr>
                <w:rFonts w:cstheme="majorHAnsi"/>
                <w:sz w:val="18"/>
                <w:szCs w:val="18"/>
              </w:rPr>
              <w:t>Graded assignments, quizzes, and</w:t>
            </w:r>
            <w:r>
              <w:rPr>
                <w:rFonts w:cstheme="majorHAnsi"/>
                <w:sz w:val="18"/>
                <w:szCs w:val="18"/>
              </w:rPr>
              <w:t xml:space="preserve"> a</w:t>
            </w:r>
            <w:r w:rsidRPr="00271CB5">
              <w:rPr>
                <w:rFonts w:cstheme="majorHAnsi"/>
                <w:sz w:val="18"/>
                <w:szCs w:val="18"/>
              </w:rPr>
              <w:t xml:space="preserve"> final exam.</w:t>
            </w:r>
          </w:p>
        </w:tc>
      </w:tr>
      <w:tr w:rsidR="00C00204" w:rsidRPr="00271CB5" w14:paraId="036636D6" w14:textId="77777777" w:rsidTr="0088377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896" w:type="dxa"/>
          </w:tcPr>
          <w:p w14:paraId="064E3BDB" w14:textId="77777777" w:rsidR="00C00204" w:rsidRPr="00271CB5" w:rsidRDefault="00C00204" w:rsidP="00883779">
            <w:pPr>
              <w:tabs>
                <w:tab w:val="left" w:pos="1980"/>
                <w:tab w:val="left" w:pos="2160"/>
              </w:tabs>
              <w:overflowPunct w:val="0"/>
              <w:autoSpaceDE w:val="0"/>
              <w:autoSpaceDN w:val="0"/>
              <w:adjustRightInd w:val="0"/>
              <w:textAlignment w:val="baseline"/>
              <w:rPr>
                <w:rFonts w:cstheme="minorHAnsi"/>
              </w:rPr>
            </w:pPr>
            <w:r w:rsidRPr="00271CB5">
              <w:rPr>
                <w:rFonts w:cstheme="minorHAnsi"/>
              </w:rPr>
              <w:t>To understand the internal workings of a business.</w:t>
            </w:r>
          </w:p>
          <w:p w14:paraId="025AF41D" w14:textId="77777777" w:rsidR="00C00204" w:rsidRPr="00271CB5" w:rsidRDefault="00C00204" w:rsidP="00883779">
            <w:pPr>
              <w:pStyle w:val="Default"/>
              <w:rPr>
                <w:rFonts w:asciiTheme="minorHAnsi" w:hAnsiTheme="minorHAnsi" w:cstheme="majorHAnsi"/>
              </w:rPr>
            </w:pPr>
          </w:p>
        </w:tc>
        <w:tc>
          <w:tcPr>
            <w:tcW w:w="4896" w:type="dxa"/>
          </w:tcPr>
          <w:p w14:paraId="7653AECF" w14:textId="77777777" w:rsidR="00C00204" w:rsidRPr="00271CB5" w:rsidRDefault="00C00204" w:rsidP="00883779">
            <w:pPr>
              <w:cnfStyle w:val="000000100000" w:firstRow="0" w:lastRow="0" w:firstColumn="0" w:lastColumn="0" w:oddVBand="0" w:evenVBand="0" w:oddHBand="1" w:evenHBand="0" w:firstRowFirstColumn="0" w:firstRowLastColumn="0" w:lastRowFirstColumn="0" w:lastRowLastColumn="0"/>
            </w:pPr>
            <w:r w:rsidRPr="00271CB5">
              <w:rPr>
                <w:rFonts w:cstheme="majorHAnsi"/>
                <w:sz w:val="18"/>
                <w:szCs w:val="18"/>
              </w:rPr>
              <w:t>Graded assignments, quizzes, and</w:t>
            </w:r>
            <w:r>
              <w:rPr>
                <w:rFonts w:cstheme="majorHAnsi"/>
                <w:sz w:val="18"/>
                <w:szCs w:val="18"/>
              </w:rPr>
              <w:t xml:space="preserve"> a</w:t>
            </w:r>
            <w:r w:rsidRPr="00271CB5">
              <w:rPr>
                <w:rFonts w:cstheme="majorHAnsi"/>
                <w:sz w:val="18"/>
                <w:szCs w:val="18"/>
              </w:rPr>
              <w:t xml:space="preserve"> final exam.</w:t>
            </w:r>
          </w:p>
        </w:tc>
      </w:tr>
      <w:tr w:rsidR="00C00204" w:rsidRPr="00271CB5" w14:paraId="348E82BA" w14:textId="77777777" w:rsidTr="00883779">
        <w:trPr>
          <w:trHeight w:val="325"/>
        </w:trPr>
        <w:tc>
          <w:tcPr>
            <w:cnfStyle w:val="001000000000" w:firstRow="0" w:lastRow="0" w:firstColumn="1" w:lastColumn="0" w:oddVBand="0" w:evenVBand="0" w:oddHBand="0" w:evenHBand="0" w:firstRowFirstColumn="0" w:firstRowLastColumn="0" w:lastRowFirstColumn="0" w:lastRowLastColumn="0"/>
            <w:tcW w:w="4896" w:type="dxa"/>
          </w:tcPr>
          <w:p w14:paraId="03526F10" w14:textId="77777777" w:rsidR="00C00204" w:rsidRPr="00271CB5" w:rsidRDefault="00C00204" w:rsidP="00883779">
            <w:pPr>
              <w:tabs>
                <w:tab w:val="left" w:pos="1980"/>
                <w:tab w:val="left" w:pos="2160"/>
              </w:tabs>
              <w:overflowPunct w:val="0"/>
              <w:autoSpaceDE w:val="0"/>
              <w:autoSpaceDN w:val="0"/>
              <w:adjustRightInd w:val="0"/>
              <w:textAlignment w:val="baseline"/>
              <w:rPr>
                <w:rFonts w:cstheme="minorHAnsi"/>
              </w:rPr>
            </w:pPr>
            <w:r w:rsidRPr="00271CB5">
              <w:rPr>
                <w:rFonts w:cstheme="minorHAnsi"/>
              </w:rPr>
              <w:t>To understand the various environments of business.</w:t>
            </w:r>
          </w:p>
          <w:p w14:paraId="0C7B5896" w14:textId="77777777" w:rsidR="00C00204" w:rsidRPr="00271CB5" w:rsidRDefault="00C00204" w:rsidP="00883779">
            <w:pPr>
              <w:pStyle w:val="Default"/>
              <w:rPr>
                <w:rFonts w:asciiTheme="minorHAnsi" w:hAnsiTheme="minorHAnsi" w:cstheme="majorHAnsi"/>
              </w:rPr>
            </w:pPr>
          </w:p>
        </w:tc>
        <w:tc>
          <w:tcPr>
            <w:tcW w:w="4896" w:type="dxa"/>
          </w:tcPr>
          <w:p w14:paraId="73022691" w14:textId="77777777" w:rsidR="00C00204" w:rsidRPr="00271CB5" w:rsidRDefault="00C00204" w:rsidP="00883779">
            <w:pPr>
              <w:cnfStyle w:val="000000000000" w:firstRow="0" w:lastRow="0" w:firstColumn="0" w:lastColumn="0" w:oddVBand="0" w:evenVBand="0" w:oddHBand="0" w:evenHBand="0" w:firstRowFirstColumn="0" w:firstRowLastColumn="0" w:lastRowFirstColumn="0" w:lastRowLastColumn="0"/>
            </w:pPr>
            <w:r w:rsidRPr="00271CB5">
              <w:rPr>
                <w:rFonts w:cstheme="majorHAnsi"/>
                <w:sz w:val="18"/>
                <w:szCs w:val="18"/>
              </w:rPr>
              <w:t>Graded assignments, quizzes, and</w:t>
            </w:r>
            <w:r>
              <w:rPr>
                <w:rFonts w:cstheme="majorHAnsi"/>
                <w:sz w:val="18"/>
                <w:szCs w:val="18"/>
              </w:rPr>
              <w:t xml:space="preserve"> a</w:t>
            </w:r>
            <w:r w:rsidRPr="00271CB5">
              <w:rPr>
                <w:rFonts w:cstheme="majorHAnsi"/>
                <w:sz w:val="18"/>
                <w:szCs w:val="18"/>
              </w:rPr>
              <w:t xml:space="preserve"> final exam. </w:t>
            </w:r>
          </w:p>
        </w:tc>
      </w:tr>
      <w:tr w:rsidR="00C00204" w:rsidRPr="00271CB5" w14:paraId="181B306A" w14:textId="77777777" w:rsidTr="0088377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896" w:type="dxa"/>
          </w:tcPr>
          <w:p w14:paraId="5A39E014" w14:textId="77777777" w:rsidR="00C00204" w:rsidRPr="00271CB5" w:rsidRDefault="00C00204" w:rsidP="00883779">
            <w:pPr>
              <w:tabs>
                <w:tab w:val="left" w:pos="1980"/>
                <w:tab w:val="left" w:pos="2160"/>
              </w:tabs>
              <w:overflowPunct w:val="0"/>
              <w:autoSpaceDE w:val="0"/>
              <w:autoSpaceDN w:val="0"/>
              <w:adjustRightInd w:val="0"/>
              <w:textAlignment w:val="baseline"/>
              <w:rPr>
                <w:rFonts w:cstheme="minorHAnsi"/>
              </w:rPr>
            </w:pPr>
            <w:r w:rsidRPr="00271CB5">
              <w:rPr>
                <w:rFonts w:cstheme="minorHAnsi"/>
              </w:rPr>
              <w:t>To understand the various challenges of business.</w:t>
            </w:r>
          </w:p>
          <w:p w14:paraId="7956362E" w14:textId="77777777" w:rsidR="00C00204" w:rsidRPr="00271CB5" w:rsidRDefault="00C00204" w:rsidP="00883779">
            <w:pPr>
              <w:pStyle w:val="Default"/>
              <w:rPr>
                <w:rFonts w:asciiTheme="minorHAnsi" w:hAnsiTheme="minorHAnsi" w:cstheme="majorHAnsi"/>
              </w:rPr>
            </w:pPr>
          </w:p>
        </w:tc>
        <w:tc>
          <w:tcPr>
            <w:tcW w:w="4896" w:type="dxa"/>
          </w:tcPr>
          <w:p w14:paraId="7B697785" w14:textId="77777777" w:rsidR="00C00204" w:rsidRPr="00271CB5" w:rsidRDefault="00C00204" w:rsidP="00883779">
            <w:pPr>
              <w:cnfStyle w:val="000000100000" w:firstRow="0" w:lastRow="0" w:firstColumn="0" w:lastColumn="0" w:oddVBand="0" w:evenVBand="0" w:oddHBand="1" w:evenHBand="0" w:firstRowFirstColumn="0" w:firstRowLastColumn="0" w:lastRowFirstColumn="0" w:lastRowLastColumn="0"/>
            </w:pPr>
            <w:r w:rsidRPr="00271CB5">
              <w:rPr>
                <w:rFonts w:cstheme="majorHAnsi"/>
                <w:sz w:val="18"/>
                <w:szCs w:val="18"/>
              </w:rPr>
              <w:t>Graded assignments, quizzes, and</w:t>
            </w:r>
            <w:r>
              <w:rPr>
                <w:rFonts w:cstheme="majorHAnsi"/>
                <w:sz w:val="18"/>
                <w:szCs w:val="18"/>
              </w:rPr>
              <w:t xml:space="preserve"> a</w:t>
            </w:r>
            <w:r w:rsidRPr="00271CB5">
              <w:rPr>
                <w:rFonts w:cstheme="majorHAnsi"/>
                <w:sz w:val="18"/>
                <w:szCs w:val="18"/>
              </w:rPr>
              <w:t xml:space="preserve"> final exam.</w:t>
            </w:r>
          </w:p>
        </w:tc>
      </w:tr>
      <w:tr w:rsidR="00C00204" w:rsidRPr="00271CB5" w14:paraId="0C6F6D6F" w14:textId="77777777" w:rsidTr="00883779">
        <w:trPr>
          <w:trHeight w:val="325"/>
        </w:trPr>
        <w:tc>
          <w:tcPr>
            <w:cnfStyle w:val="001000000000" w:firstRow="0" w:lastRow="0" w:firstColumn="1" w:lastColumn="0" w:oddVBand="0" w:evenVBand="0" w:oddHBand="0" w:evenHBand="0" w:firstRowFirstColumn="0" w:firstRowLastColumn="0" w:lastRowFirstColumn="0" w:lastRowLastColumn="0"/>
            <w:tcW w:w="4896" w:type="dxa"/>
          </w:tcPr>
          <w:p w14:paraId="661D192A" w14:textId="77777777" w:rsidR="00C00204" w:rsidRPr="00271CB5" w:rsidRDefault="00C00204" w:rsidP="00883779">
            <w:pPr>
              <w:tabs>
                <w:tab w:val="left" w:pos="1980"/>
                <w:tab w:val="left" w:pos="2160"/>
              </w:tabs>
              <w:overflowPunct w:val="0"/>
              <w:autoSpaceDE w:val="0"/>
              <w:autoSpaceDN w:val="0"/>
              <w:adjustRightInd w:val="0"/>
              <w:textAlignment w:val="baseline"/>
              <w:rPr>
                <w:rFonts w:cstheme="minorHAnsi"/>
              </w:rPr>
            </w:pPr>
            <w:r w:rsidRPr="00271CB5">
              <w:rPr>
                <w:rFonts w:cstheme="minorHAnsi"/>
              </w:rPr>
              <w:t>To understand the importance of deadlines and meet them.</w:t>
            </w:r>
          </w:p>
          <w:p w14:paraId="055B451D" w14:textId="77777777" w:rsidR="00C00204" w:rsidRPr="00271CB5" w:rsidRDefault="00C00204" w:rsidP="00883779">
            <w:pPr>
              <w:pStyle w:val="Default"/>
              <w:rPr>
                <w:rFonts w:asciiTheme="minorHAnsi" w:hAnsiTheme="minorHAnsi" w:cstheme="majorHAnsi"/>
              </w:rPr>
            </w:pPr>
          </w:p>
        </w:tc>
        <w:tc>
          <w:tcPr>
            <w:tcW w:w="4896" w:type="dxa"/>
          </w:tcPr>
          <w:p w14:paraId="19772FBF" w14:textId="77777777" w:rsidR="00C00204" w:rsidRPr="00271CB5" w:rsidRDefault="00C00204" w:rsidP="00883779">
            <w:pPr>
              <w:cnfStyle w:val="000000000000" w:firstRow="0" w:lastRow="0" w:firstColumn="0" w:lastColumn="0" w:oddVBand="0" w:evenVBand="0" w:oddHBand="0" w:evenHBand="0" w:firstRowFirstColumn="0" w:firstRowLastColumn="0" w:lastRowFirstColumn="0" w:lastRowLastColumn="0"/>
            </w:pPr>
            <w:r w:rsidRPr="00271CB5">
              <w:rPr>
                <w:rFonts w:cstheme="majorHAnsi"/>
                <w:sz w:val="18"/>
                <w:szCs w:val="18"/>
              </w:rPr>
              <w:t>Graded assignments, quizzes, and</w:t>
            </w:r>
            <w:r>
              <w:rPr>
                <w:rFonts w:cstheme="majorHAnsi"/>
                <w:sz w:val="18"/>
                <w:szCs w:val="18"/>
              </w:rPr>
              <w:t xml:space="preserve"> a</w:t>
            </w:r>
            <w:r w:rsidRPr="00271CB5">
              <w:rPr>
                <w:rFonts w:cstheme="majorHAnsi"/>
                <w:sz w:val="18"/>
                <w:szCs w:val="18"/>
              </w:rPr>
              <w:t xml:space="preserve"> final exam.</w:t>
            </w:r>
          </w:p>
        </w:tc>
      </w:tr>
    </w:tbl>
    <w:p w14:paraId="29C5F3E6" w14:textId="77777777" w:rsidR="00C00204" w:rsidRPr="00271CB5" w:rsidRDefault="00C00204" w:rsidP="00C00204">
      <w:pPr>
        <w:pStyle w:val="Byline"/>
        <w:rPr>
          <w:rFonts w:asciiTheme="minorHAnsi" w:eastAsia="Cambria" w:hAnsiTheme="minorHAnsi" w:cstheme="minorHAnsi"/>
          <w:i w:val="0"/>
          <w:color w:val="auto"/>
          <w:sz w:val="22"/>
          <w:szCs w:val="22"/>
        </w:rPr>
      </w:pPr>
    </w:p>
    <w:p w14:paraId="2A2A775A" w14:textId="77777777" w:rsidR="00C00204" w:rsidRPr="00271CB5" w:rsidRDefault="00C00204" w:rsidP="00C00204">
      <w:pPr>
        <w:pStyle w:val="Byline"/>
        <w:rPr>
          <w:rFonts w:asciiTheme="minorHAnsi" w:eastAsia="Cambria" w:hAnsiTheme="minorHAnsi" w:cstheme="minorHAnsi"/>
          <w:i w:val="0"/>
          <w:color w:val="auto"/>
          <w:sz w:val="22"/>
          <w:szCs w:val="22"/>
        </w:rPr>
      </w:pPr>
    </w:p>
    <w:p w14:paraId="3A318566" w14:textId="77777777" w:rsidR="00C00204" w:rsidRPr="00271CB5" w:rsidRDefault="00C00204" w:rsidP="00C00204">
      <w:pPr>
        <w:pStyle w:val="Byline"/>
        <w:rPr>
          <w:rFonts w:asciiTheme="minorHAnsi" w:eastAsia="Cambria" w:hAnsiTheme="minorHAnsi" w:cstheme="minorHAnsi"/>
          <w:i w:val="0"/>
          <w:color w:val="auto"/>
          <w:sz w:val="22"/>
          <w:szCs w:val="22"/>
        </w:rPr>
      </w:pPr>
    </w:p>
    <w:p w14:paraId="18D75B65" w14:textId="77777777" w:rsidR="00C00204" w:rsidRPr="00271CB5" w:rsidRDefault="00C00204" w:rsidP="00C00204"/>
    <w:p w14:paraId="18D9F428" w14:textId="77777777" w:rsidR="00C00204" w:rsidRPr="00271CB5" w:rsidRDefault="00C00204" w:rsidP="00C00204"/>
    <w:p w14:paraId="7C785A6D" w14:textId="77777777" w:rsidR="00C00204" w:rsidRPr="00271CB5" w:rsidRDefault="00C00204" w:rsidP="00C00204">
      <w:pPr>
        <w:spacing w:after="120"/>
        <w:rPr>
          <w:rStyle w:val="Strong"/>
          <w:sz w:val="28"/>
          <w:szCs w:val="28"/>
        </w:rPr>
      </w:pPr>
      <w:r w:rsidRPr="00271CB5">
        <w:rPr>
          <w:rStyle w:val="Strong"/>
          <w:sz w:val="28"/>
          <w:szCs w:val="28"/>
        </w:rPr>
        <w:t>Course Prerequisites</w:t>
      </w:r>
    </w:p>
    <w:p w14:paraId="3031F4C5" w14:textId="77777777" w:rsidR="00C00204" w:rsidRPr="00271CB5" w:rsidRDefault="00C00204" w:rsidP="00C00204">
      <w:r w:rsidRPr="00271CB5">
        <w:t>None</w:t>
      </w:r>
    </w:p>
    <w:p w14:paraId="0787F612" w14:textId="77777777" w:rsidR="00C00204" w:rsidRPr="00271CB5" w:rsidRDefault="00C00204" w:rsidP="00C00204"/>
    <w:p w14:paraId="05F7D57A" w14:textId="77777777" w:rsidR="00C00204" w:rsidRPr="00271CB5" w:rsidRDefault="00C00204" w:rsidP="00C00204"/>
    <w:p w14:paraId="0FC560FF" w14:textId="77777777" w:rsidR="00C00204" w:rsidRPr="00271CB5" w:rsidRDefault="00C00204" w:rsidP="00C00204"/>
    <w:p w14:paraId="2226C88B" w14:textId="77777777" w:rsidR="00C00204" w:rsidRPr="00271CB5" w:rsidRDefault="00C00204" w:rsidP="00C00204"/>
    <w:p w14:paraId="44E82EEC" w14:textId="77777777" w:rsidR="00C00204" w:rsidRPr="00271CB5" w:rsidRDefault="00C00204" w:rsidP="00C00204">
      <w:pPr>
        <w:pStyle w:val="Heading1"/>
        <w:rPr>
          <w:rStyle w:val="Strong"/>
          <w:b w:val="0"/>
          <w:bCs w:val="0"/>
        </w:rPr>
      </w:pPr>
      <w:bookmarkStart w:id="1" w:name="_Toc468190278"/>
      <w:r w:rsidRPr="00271CB5">
        <w:lastRenderedPageBreak/>
        <w:t>Section 2: Course Requirements</w:t>
      </w:r>
      <w:bookmarkEnd w:id="1"/>
    </w:p>
    <w:p w14:paraId="1A5CF6F1" w14:textId="77777777" w:rsidR="00C00204" w:rsidRPr="00271CB5" w:rsidRDefault="00C00204" w:rsidP="00C00204">
      <w:pPr>
        <w:spacing w:after="120"/>
        <w:rPr>
          <w:rStyle w:val="Strong"/>
          <w:sz w:val="28"/>
          <w:szCs w:val="28"/>
        </w:rPr>
      </w:pPr>
      <w:r w:rsidRPr="00271CB5">
        <w:rPr>
          <w:rStyle w:val="Strong"/>
          <w:sz w:val="28"/>
          <w:szCs w:val="28"/>
        </w:rPr>
        <w:t>Course Textbook and Materials</w:t>
      </w:r>
    </w:p>
    <w:p w14:paraId="7B7A41E8" w14:textId="77777777" w:rsidR="00C00204" w:rsidRPr="00271CB5" w:rsidRDefault="00C00204" w:rsidP="00C00204">
      <w:pPr>
        <w:shd w:val="clear" w:color="auto" w:fill="FFFFFF"/>
        <w:rPr>
          <w:rFonts w:cs="Calibri"/>
          <w:b/>
          <w:i/>
          <w:sz w:val="20"/>
          <w:szCs w:val="20"/>
        </w:rPr>
      </w:pPr>
      <w:r w:rsidRPr="00271CB5">
        <w:rPr>
          <w:rFonts w:cs="Calibri"/>
          <w:b/>
          <w:i/>
          <w:sz w:val="20"/>
          <w:szCs w:val="20"/>
        </w:rPr>
        <w:t>Required Text</w:t>
      </w:r>
      <w:r w:rsidRPr="00271CB5">
        <w:rPr>
          <w:rFonts w:cs="Calibri"/>
          <w:b/>
          <w:i/>
          <w:sz w:val="20"/>
          <w:szCs w:val="20"/>
        </w:rPr>
        <w:tab/>
      </w:r>
    </w:p>
    <w:p w14:paraId="1C3F50A1" w14:textId="77777777" w:rsidR="00C00204" w:rsidRPr="00271CB5" w:rsidRDefault="00C00204" w:rsidP="00C00204">
      <w:pPr>
        <w:shd w:val="clear" w:color="auto" w:fill="FFFFFF"/>
        <w:rPr>
          <w:rFonts w:cs="Calibri"/>
          <w:b/>
          <w:i/>
          <w:sz w:val="20"/>
          <w:szCs w:val="20"/>
        </w:rPr>
      </w:pPr>
      <w:r w:rsidRPr="00271CB5">
        <w:rPr>
          <w:rFonts w:eastAsia="Times New Roman" w:cs="Arial"/>
          <w:noProof/>
          <w:color w:val="333333"/>
          <w:sz w:val="18"/>
          <w:szCs w:val="18"/>
          <w:bdr w:val="none" w:sz="0" w:space="0" w:color="auto" w:frame="1"/>
          <w:shd w:val="clear" w:color="auto" w:fill="FFFFFF"/>
        </w:rPr>
        <w:drawing>
          <wp:anchor distT="0" distB="0" distL="114300" distR="114300" simplePos="0" relativeHeight="251681792" behindDoc="0" locked="0" layoutInCell="1" allowOverlap="1" wp14:anchorId="1360AF69" wp14:editId="7F35FDBF">
            <wp:simplePos x="0" y="0"/>
            <wp:positionH relativeFrom="column">
              <wp:posOffset>41275</wp:posOffset>
            </wp:positionH>
            <wp:positionV relativeFrom="paragraph">
              <wp:posOffset>140970</wp:posOffset>
            </wp:positionV>
            <wp:extent cx="1898650" cy="2432050"/>
            <wp:effectExtent l="133350" t="133350" r="196850" b="196850"/>
            <wp:wrapThrough wrapText="bothSides">
              <wp:wrapPolygon edited="0">
                <wp:start x="0" y="-1184"/>
                <wp:lineTo x="-1517" y="-846"/>
                <wp:lineTo x="-1517" y="21487"/>
                <wp:lineTo x="433" y="23179"/>
                <wp:lineTo x="21456" y="23179"/>
                <wp:lineTo x="21672" y="22841"/>
                <wp:lineTo x="23623" y="20980"/>
                <wp:lineTo x="23623" y="1861"/>
                <wp:lineTo x="22106" y="-677"/>
                <wp:lineTo x="22106" y="-1184"/>
                <wp:lineTo x="0" y="-1184"/>
              </wp:wrapPolygon>
            </wp:wrapThrough>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SN 10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8650" cy="2432050"/>
                    </a:xfrm>
                    <a:prstGeom prst="rect">
                      <a:avLst/>
                    </a:prstGeom>
                    <a:effectLst>
                      <a:outerShdw blurRad="177800" dist="38100" dir="2700000" algn="tl" rotWithShape="0">
                        <a:schemeClr val="accent6">
                          <a:lumMod val="75000"/>
                          <a:alpha val="40000"/>
                        </a:schemeClr>
                      </a:outerShdw>
                    </a:effectLst>
                  </pic:spPr>
                </pic:pic>
              </a:graphicData>
            </a:graphic>
            <wp14:sizeRelH relativeFrom="margin">
              <wp14:pctWidth>0</wp14:pctWidth>
            </wp14:sizeRelH>
            <wp14:sizeRelV relativeFrom="margin">
              <wp14:pctHeight>0</wp14:pctHeight>
            </wp14:sizeRelV>
          </wp:anchor>
        </w:drawing>
      </w:r>
    </w:p>
    <w:p w14:paraId="4404E0F8" w14:textId="40184A95" w:rsidR="00C00204" w:rsidRPr="00C83FC1" w:rsidRDefault="00C00204" w:rsidP="00C00204">
      <w:pPr>
        <w:shd w:val="clear" w:color="auto" w:fill="FFFFFF"/>
        <w:rPr>
          <w:rFonts w:eastAsia="Times New Roman" w:cstheme="minorHAnsi"/>
          <w:bCs/>
          <w:color w:val="C00000"/>
          <w:kern w:val="36"/>
        </w:rPr>
      </w:pPr>
      <w:r w:rsidRPr="00643B20">
        <w:rPr>
          <w:rFonts w:eastAsia="Times New Roman" w:cstheme="minorHAnsi"/>
          <w:b/>
          <w:bCs/>
          <w:kern w:val="36"/>
        </w:rPr>
        <w:t>BUSN, 11th Edition</w:t>
      </w:r>
      <w:r w:rsidRPr="00DD2130">
        <w:rPr>
          <w:rFonts w:eastAsia="Times New Roman" w:cstheme="minorHAnsi"/>
          <w:b/>
          <w:bCs/>
          <w:kern w:val="36"/>
        </w:rPr>
        <w:t xml:space="preserve"> </w:t>
      </w:r>
      <w:r>
        <w:rPr>
          <w:rFonts w:eastAsia="Times New Roman" w:cstheme="minorHAnsi"/>
          <w:b/>
          <w:bCs/>
          <w:kern w:val="36"/>
        </w:rPr>
        <w:t xml:space="preserve">  </w:t>
      </w:r>
      <w:r w:rsidRPr="00C83FC1">
        <w:rPr>
          <w:rFonts w:eastAsia="Times New Roman" w:cstheme="minorHAnsi"/>
          <w:bCs/>
          <w:color w:val="C00000"/>
          <w:kern w:val="36"/>
          <w:sz w:val="18"/>
          <w:szCs w:val="18"/>
        </w:rPr>
        <w:t xml:space="preserve">Booksellers other than the North Central College store often do not deliver your text order by the beginning of the semester—some as late as three weeks, some not at all. As empathetic as I may be, not receiving your text does not release you from the course requirements and deadlines. Please </w:t>
      </w:r>
      <w:proofErr w:type="gramStart"/>
      <w:r w:rsidRPr="00C83FC1">
        <w:rPr>
          <w:rFonts w:eastAsia="Times New Roman" w:cstheme="minorHAnsi"/>
          <w:bCs/>
          <w:color w:val="C00000"/>
          <w:kern w:val="36"/>
          <w:sz w:val="18"/>
          <w:szCs w:val="18"/>
        </w:rPr>
        <w:t>don</w:t>
      </w:r>
      <w:r w:rsidR="006E74DC">
        <w:rPr>
          <w:rFonts w:eastAsia="Times New Roman" w:cstheme="minorHAnsi"/>
          <w:bCs/>
          <w:color w:val="C00000"/>
          <w:kern w:val="36"/>
          <w:sz w:val="18"/>
          <w:szCs w:val="18"/>
        </w:rPr>
        <w:t>'</w:t>
      </w:r>
      <w:r w:rsidRPr="00C83FC1">
        <w:rPr>
          <w:rFonts w:eastAsia="Times New Roman" w:cstheme="minorHAnsi"/>
          <w:bCs/>
          <w:color w:val="C00000"/>
          <w:kern w:val="36"/>
          <w:sz w:val="18"/>
          <w:szCs w:val="18"/>
        </w:rPr>
        <w:t>t</w:t>
      </w:r>
      <w:proofErr w:type="gramEnd"/>
      <w:r w:rsidRPr="00C83FC1">
        <w:rPr>
          <w:rFonts w:eastAsia="Times New Roman" w:cstheme="minorHAnsi"/>
          <w:bCs/>
          <w:color w:val="C00000"/>
          <w:kern w:val="36"/>
          <w:sz w:val="18"/>
          <w:szCs w:val="18"/>
        </w:rPr>
        <w:t xml:space="preserve"> place yourself in that sort of GPA jeopardy by trying to save a few dollars; it isn</w:t>
      </w:r>
      <w:r w:rsidR="006E74DC">
        <w:rPr>
          <w:rFonts w:eastAsia="Times New Roman" w:cstheme="minorHAnsi"/>
          <w:bCs/>
          <w:color w:val="C00000"/>
          <w:kern w:val="36"/>
          <w:sz w:val="18"/>
          <w:szCs w:val="18"/>
        </w:rPr>
        <w:t>'</w:t>
      </w:r>
      <w:r w:rsidRPr="00C83FC1">
        <w:rPr>
          <w:rFonts w:eastAsia="Times New Roman" w:cstheme="minorHAnsi"/>
          <w:bCs/>
          <w:color w:val="C00000"/>
          <w:kern w:val="36"/>
          <w:sz w:val="18"/>
          <w:szCs w:val="18"/>
        </w:rPr>
        <w:t xml:space="preserve">t worth it. </w:t>
      </w:r>
    </w:p>
    <w:p w14:paraId="0A375194" w14:textId="77777777" w:rsidR="00C00204" w:rsidRPr="00643B20" w:rsidRDefault="00C00204" w:rsidP="00C00204">
      <w:pPr>
        <w:tabs>
          <w:tab w:val="left" w:pos="3420"/>
        </w:tabs>
        <w:rPr>
          <w:rFonts w:eastAsia="Times New Roman" w:cstheme="minorHAnsi"/>
        </w:rPr>
      </w:pPr>
    </w:p>
    <w:p w14:paraId="0741592F" w14:textId="77777777" w:rsidR="00C00204" w:rsidRPr="00643B20" w:rsidRDefault="00C00204" w:rsidP="00C00204">
      <w:pPr>
        <w:shd w:val="clear" w:color="auto" w:fill="FFFFFF"/>
        <w:tabs>
          <w:tab w:val="left" w:pos="3420"/>
        </w:tabs>
        <w:textAlignment w:val="top"/>
        <w:rPr>
          <w:rFonts w:eastAsia="Times New Roman" w:cstheme="minorHAnsi"/>
          <w:color w:val="333333"/>
          <w:sz w:val="16"/>
          <w:szCs w:val="16"/>
        </w:rPr>
      </w:pPr>
      <w:r w:rsidRPr="00643B20">
        <w:rPr>
          <w:rFonts w:eastAsia="Times New Roman" w:cstheme="minorHAnsi"/>
          <w:b/>
          <w:bCs/>
          <w:color w:val="333333"/>
          <w:sz w:val="17"/>
          <w:szCs w:val="17"/>
          <w:bdr w:val="none" w:sz="0" w:space="0" w:color="auto" w:frame="1"/>
        </w:rPr>
        <w:t>Author:</w:t>
      </w:r>
      <w:r w:rsidRPr="00643B20">
        <w:rPr>
          <w:rFonts w:eastAsia="Times New Roman" w:cstheme="minorHAnsi"/>
          <w:color w:val="333333"/>
          <w:sz w:val="17"/>
          <w:szCs w:val="17"/>
          <w:bdr w:val="none" w:sz="0" w:space="0" w:color="auto" w:frame="1"/>
        </w:rPr>
        <w:t> Kelly </w:t>
      </w:r>
      <w:r w:rsidRPr="00643B20">
        <w:rPr>
          <w:rFonts w:eastAsia="Times New Roman" w:cstheme="minorHAnsi"/>
          <w:color w:val="333333"/>
          <w:sz w:val="17"/>
          <w:szCs w:val="17"/>
          <w:bdr w:val="none" w:sz="0" w:space="0" w:color="auto" w:frame="1"/>
        </w:rPr>
        <w:br/>
      </w:r>
      <w:r w:rsidRPr="00643B20">
        <w:rPr>
          <w:rFonts w:eastAsia="Times New Roman" w:cstheme="minorHAnsi"/>
          <w:b/>
          <w:bCs/>
          <w:color w:val="333333"/>
          <w:sz w:val="17"/>
          <w:szCs w:val="17"/>
          <w:bdr w:val="none" w:sz="0" w:space="0" w:color="auto" w:frame="1"/>
        </w:rPr>
        <w:t>Edition:</w:t>
      </w:r>
      <w:r>
        <w:rPr>
          <w:rFonts w:eastAsia="Times New Roman" w:cstheme="minorHAnsi"/>
          <w:color w:val="333333"/>
          <w:sz w:val="17"/>
          <w:szCs w:val="17"/>
          <w:bdr w:val="none" w:sz="0" w:space="0" w:color="auto" w:frame="1"/>
        </w:rPr>
        <w:t> 11</w:t>
      </w:r>
      <w:r w:rsidRPr="00643B20">
        <w:rPr>
          <w:rFonts w:eastAsia="Times New Roman" w:cstheme="minorHAnsi"/>
          <w:color w:val="333333"/>
          <w:sz w:val="17"/>
          <w:szCs w:val="17"/>
          <w:bdr w:val="none" w:sz="0" w:space="0" w:color="auto" w:frame="1"/>
        </w:rPr>
        <w:t>th </w:t>
      </w:r>
      <w:r w:rsidRPr="00643B20">
        <w:rPr>
          <w:rFonts w:eastAsia="Times New Roman" w:cstheme="minorHAnsi"/>
          <w:color w:val="333333"/>
          <w:sz w:val="17"/>
          <w:szCs w:val="17"/>
          <w:bdr w:val="none" w:sz="0" w:space="0" w:color="auto" w:frame="1"/>
        </w:rPr>
        <w:br/>
      </w:r>
      <w:r w:rsidRPr="00643B20">
        <w:rPr>
          <w:rFonts w:cstheme="minorHAnsi"/>
          <w:b/>
          <w:bCs/>
          <w:color w:val="000000"/>
          <w:sz w:val="16"/>
          <w:szCs w:val="16"/>
          <w:shd w:val="clear" w:color="auto" w:fill="FFFFFF"/>
        </w:rPr>
        <w:t>ISBN-13: 9781337407120</w:t>
      </w:r>
    </w:p>
    <w:p w14:paraId="71071F50" w14:textId="27CB89B9" w:rsidR="00C00204" w:rsidRPr="00643B20" w:rsidRDefault="00C00204" w:rsidP="00C00204">
      <w:pPr>
        <w:tabs>
          <w:tab w:val="left" w:pos="3420"/>
        </w:tabs>
        <w:rPr>
          <w:rFonts w:eastAsia="Times New Roman" w:cstheme="minorHAnsi"/>
        </w:rPr>
      </w:pPr>
      <w:r w:rsidRPr="00643B20">
        <w:rPr>
          <w:rFonts w:eastAsia="Times New Roman" w:cstheme="minorHAnsi"/>
          <w:sz w:val="20"/>
          <w:szCs w:val="20"/>
        </w:rPr>
        <w:t>You may substitute with the 11</w:t>
      </w:r>
      <w:r w:rsidRPr="00643B20">
        <w:rPr>
          <w:rFonts w:eastAsia="Times New Roman" w:cstheme="minorHAnsi"/>
          <w:sz w:val="20"/>
          <w:szCs w:val="20"/>
          <w:vertAlign w:val="superscript"/>
        </w:rPr>
        <w:t>th</w:t>
      </w:r>
      <w:r w:rsidRPr="00643B20">
        <w:rPr>
          <w:rFonts w:eastAsia="Times New Roman" w:cstheme="minorHAnsi"/>
          <w:sz w:val="20"/>
          <w:szCs w:val="20"/>
        </w:rPr>
        <w:t xml:space="preserve"> Edition</w:t>
      </w:r>
      <w:r w:rsidR="006E74DC">
        <w:rPr>
          <w:rFonts w:eastAsia="Times New Roman" w:cstheme="minorHAnsi"/>
          <w:sz w:val="20"/>
          <w:szCs w:val="20"/>
        </w:rPr>
        <w:t>'</w:t>
      </w:r>
      <w:r w:rsidRPr="00643B20">
        <w:rPr>
          <w:rFonts w:eastAsia="Times New Roman" w:cstheme="minorHAnsi"/>
          <w:sz w:val="20"/>
          <w:szCs w:val="20"/>
        </w:rPr>
        <w:t>s e-Text.</w:t>
      </w:r>
    </w:p>
    <w:p w14:paraId="39492597" w14:textId="77777777" w:rsidR="00C00204" w:rsidRPr="00643B20" w:rsidRDefault="00C00204" w:rsidP="00C00204">
      <w:pPr>
        <w:tabs>
          <w:tab w:val="left" w:pos="3420"/>
        </w:tabs>
        <w:rPr>
          <w:rFonts w:eastAsia="Times New Roman" w:cstheme="minorHAnsi"/>
        </w:rPr>
      </w:pPr>
    </w:p>
    <w:p w14:paraId="4633F07D" w14:textId="77777777" w:rsidR="00C00204" w:rsidRPr="008F69F6" w:rsidRDefault="00C00204" w:rsidP="00C00204">
      <w:pPr>
        <w:pStyle w:val="BodyText"/>
        <w:rPr>
          <w:rFonts w:ascii="Calibri" w:hAnsi="Calibri"/>
          <w:sz w:val="18"/>
          <w:szCs w:val="18"/>
        </w:rPr>
      </w:pPr>
      <w:r w:rsidRPr="008F69F6">
        <w:rPr>
          <w:rFonts w:ascii="Calibri" w:hAnsi="Calibri"/>
          <w:sz w:val="18"/>
          <w:szCs w:val="18"/>
        </w:rPr>
        <w:t>You are responsible for assigned chapters and other class material</w:t>
      </w:r>
      <w:r>
        <w:rPr>
          <w:rFonts w:ascii="Calibri" w:hAnsi="Calibri"/>
          <w:sz w:val="18"/>
          <w:szCs w:val="18"/>
        </w:rPr>
        <w:t>s</w:t>
      </w:r>
      <w:r w:rsidRPr="008F69F6">
        <w:rPr>
          <w:rFonts w:ascii="Calibri" w:hAnsi="Calibri"/>
          <w:sz w:val="18"/>
          <w:szCs w:val="18"/>
        </w:rPr>
        <w:t>.</w:t>
      </w:r>
    </w:p>
    <w:p w14:paraId="2F037EA3" w14:textId="7BE57C99" w:rsidR="00C00204" w:rsidRDefault="00C00204" w:rsidP="00C00204">
      <w:pPr>
        <w:pStyle w:val="BodyText"/>
        <w:rPr>
          <w:rFonts w:asciiTheme="minorHAnsi" w:hAnsiTheme="minorHAnsi"/>
          <w:sz w:val="12"/>
          <w:szCs w:val="12"/>
        </w:rPr>
      </w:pPr>
    </w:p>
    <w:p w14:paraId="2DE9FF1B" w14:textId="04EC7CAA" w:rsidR="009910E2" w:rsidRDefault="009910E2" w:rsidP="00C00204">
      <w:pPr>
        <w:pStyle w:val="BodyText"/>
        <w:rPr>
          <w:rFonts w:asciiTheme="minorHAnsi" w:hAnsiTheme="minorHAnsi"/>
          <w:sz w:val="12"/>
          <w:szCs w:val="12"/>
        </w:rPr>
      </w:pPr>
    </w:p>
    <w:p w14:paraId="7F772EAA" w14:textId="77777777" w:rsidR="009910E2" w:rsidRPr="0027223A" w:rsidRDefault="009910E2" w:rsidP="00C00204">
      <w:pPr>
        <w:pStyle w:val="BodyText"/>
        <w:rPr>
          <w:rFonts w:asciiTheme="minorHAnsi" w:hAnsiTheme="minorHAnsi"/>
          <w:sz w:val="12"/>
          <w:szCs w:val="12"/>
        </w:rPr>
      </w:pPr>
    </w:p>
    <w:p w14:paraId="341DF30E" w14:textId="77777777" w:rsidR="00C00204"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75"/>
        <w:rPr>
          <w:b/>
          <w:sz w:val="20"/>
          <w:szCs w:val="20"/>
        </w:rPr>
      </w:pPr>
    </w:p>
    <w:p w14:paraId="7C0230A1" w14:textId="049F5F28" w:rsidR="00C00204" w:rsidRPr="00A4612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75"/>
        <w:rPr>
          <w:sz w:val="20"/>
          <w:szCs w:val="20"/>
        </w:rPr>
      </w:pPr>
      <w:r w:rsidRPr="0027223A">
        <w:rPr>
          <w:b/>
          <w:sz w:val="20"/>
          <w:szCs w:val="20"/>
        </w:rPr>
        <w:t xml:space="preserve">Use </w:t>
      </w:r>
      <w:r>
        <w:rPr>
          <w:b/>
          <w:sz w:val="20"/>
          <w:szCs w:val="20"/>
        </w:rPr>
        <w:t xml:space="preserve">the North Central College Library Resource </w:t>
      </w:r>
      <w:r w:rsidRPr="0027223A">
        <w:rPr>
          <w:sz w:val="20"/>
          <w:szCs w:val="20"/>
        </w:rPr>
        <w:t xml:space="preserve">through the North Central Library link on </w:t>
      </w:r>
      <w:r>
        <w:rPr>
          <w:sz w:val="20"/>
          <w:szCs w:val="20"/>
        </w:rPr>
        <w:t>Brightspace</w:t>
      </w:r>
      <w:r w:rsidRPr="0027223A">
        <w:rPr>
          <w:sz w:val="20"/>
          <w:szCs w:val="20"/>
        </w:rPr>
        <w:t xml:space="preserve">–Required </w:t>
      </w:r>
      <w:r>
        <w:rPr>
          <w:sz w:val="20"/>
          <w:szCs w:val="20"/>
        </w:rPr>
        <w:t xml:space="preserve">for </w:t>
      </w:r>
      <w:r w:rsidRPr="0027223A">
        <w:rPr>
          <w:sz w:val="20"/>
          <w:szCs w:val="20"/>
        </w:rPr>
        <w:t>Research and Reading</w:t>
      </w:r>
      <w:r>
        <w:rPr>
          <w:sz w:val="20"/>
          <w:szCs w:val="20"/>
        </w:rPr>
        <w:t xml:space="preserve">. Once you login to the </w:t>
      </w:r>
      <w:r w:rsidR="00483A12">
        <w:rPr>
          <w:sz w:val="20"/>
          <w:szCs w:val="20"/>
        </w:rPr>
        <w:t>L</w:t>
      </w:r>
      <w:r>
        <w:rPr>
          <w:sz w:val="20"/>
          <w:szCs w:val="20"/>
        </w:rPr>
        <w:t xml:space="preserve">ibrary, select </w:t>
      </w:r>
      <w:r w:rsidR="006E74DC">
        <w:rPr>
          <w:sz w:val="20"/>
          <w:szCs w:val="20"/>
        </w:rPr>
        <w:t>"</w:t>
      </w:r>
      <w:r>
        <w:rPr>
          <w:sz w:val="20"/>
          <w:szCs w:val="20"/>
        </w:rPr>
        <w:t>Find Articles.</w:t>
      </w:r>
      <w:r w:rsidR="006E74DC">
        <w:rPr>
          <w:sz w:val="20"/>
          <w:szCs w:val="20"/>
        </w:rPr>
        <w:t>"</w:t>
      </w:r>
      <w:r>
        <w:rPr>
          <w:sz w:val="20"/>
          <w:szCs w:val="20"/>
        </w:rPr>
        <w:t xml:space="preserve"> Then use Business Source Elite. </w:t>
      </w:r>
    </w:p>
    <w:p w14:paraId="7B109ACD" w14:textId="77777777" w:rsidR="00C00204" w:rsidRPr="00271CB5" w:rsidRDefault="00C00204" w:rsidP="00C00204"/>
    <w:p w14:paraId="470FB6AA" w14:textId="77777777" w:rsidR="00C00204" w:rsidRPr="00C20CCA" w:rsidRDefault="00C00204" w:rsidP="00C00204">
      <w:pPr>
        <w:spacing w:after="120"/>
        <w:rPr>
          <w:b/>
          <w:bCs/>
          <w:sz w:val="28"/>
          <w:szCs w:val="28"/>
        </w:rPr>
      </w:pPr>
      <w:r w:rsidRPr="00271CB5">
        <w:rPr>
          <w:rStyle w:val="Strong"/>
          <w:sz w:val="28"/>
          <w:szCs w:val="28"/>
        </w:rPr>
        <w:t xml:space="preserve">Online Course </w:t>
      </w:r>
      <w:r>
        <w:rPr>
          <w:rStyle w:val="Strong"/>
          <w:sz w:val="28"/>
          <w:szCs w:val="28"/>
        </w:rPr>
        <w:t>Requirements</w:t>
      </w:r>
    </w:p>
    <w:p w14:paraId="317EBCE1" w14:textId="77777777" w:rsidR="005F5EA6" w:rsidRPr="0031620F" w:rsidRDefault="005F5EA6" w:rsidP="005F5EA6">
      <w:pPr>
        <w:rPr>
          <w:b/>
          <w:sz w:val="20"/>
          <w:szCs w:val="20"/>
        </w:rPr>
      </w:pPr>
      <w:r w:rsidRPr="0031620F">
        <w:rPr>
          <w:b/>
          <w:sz w:val="20"/>
          <w:szCs w:val="20"/>
        </w:rPr>
        <w:t>Internet</w:t>
      </w:r>
    </w:p>
    <w:p w14:paraId="6620D568" w14:textId="77777777" w:rsidR="005F5EA6" w:rsidRPr="0031620F" w:rsidRDefault="005F5EA6" w:rsidP="005F5EA6">
      <w:pPr>
        <w:rPr>
          <w:sz w:val="20"/>
          <w:szCs w:val="20"/>
        </w:rPr>
      </w:pPr>
      <w:r w:rsidRPr="0031620F">
        <w:rPr>
          <w:sz w:val="20"/>
          <w:szCs w:val="20"/>
        </w:rPr>
        <w:t xml:space="preserve">This course is entirely online, which means we will not be meeting in a traditional classroom. All interactions and activities will utilize internet technologies. </w:t>
      </w:r>
      <w:r w:rsidRPr="0031620F">
        <w:rPr>
          <w:i/>
          <w:sz w:val="20"/>
          <w:szCs w:val="20"/>
        </w:rPr>
        <w:t>You are responsible for having a reliable computer and high-speed internet connection throughout the course.</w:t>
      </w:r>
    </w:p>
    <w:p w14:paraId="14A7F689" w14:textId="77777777" w:rsidR="005F5EA6" w:rsidRPr="0031620F" w:rsidRDefault="005F5EA6" w:rsidP="005F5EA6">
      <w:pPr>
        <w:rPr>
          <w:sz w:val="20"/>
          <w:szCs w:val="20"/>
        </w:rPr>
      </w:pPr>
    </w:p>
    <w:p w14:paraId="0AA9B400" w14:textId="77777777" w:rsidR="005F5EA6" w:rsidRPr="0031620F" w:rsidRDefault="005F5EA6" w:rsidP="005F5EA6">
      <w:pPr>
        <w:rPr>
          <w:b/>
          <w:sz w:val="20"/>
          <w:szCs w:val="20"/>
        </w:rPr>
      </w:pPr>
      <w:r w:rsidRPr="0031620F">
        <w:rPr>
          <w:b/>
          <w:sz w:val="20"/>
          <w:szCs w:val="20"/>
        </w:rPr>
        <w:t>Learning Management System (Brightspace)</w:t>
      </w:r>
    </w:p>
    <w:p w14:paraId="2B6B0964" w14:textId="77777777" w:rsidR="005F5EA6" w:rsidRPr="0031620F" w:rsidRDefault="005F5EA6" w:rsidP="005F5EA6">
      <w:pPr>
        <w:rPr>
          <w:sz w:val="20"/>
          <w:szCs w:val="20"/>
        </w:rPr>
      </w:pPr>
      <w:r w:rsidRPr="0031620F">
        <w:rPr>
          <w:sz w:val="20"/>
          <w:szCs w:val="20"/>
        </w:rPr>
        <w:t xml:space="preserve">This course uses Brightspace as its learning management system (LMS). You must be able to use Brightspace to download and view documents, review and submit assignments, post to discussion boards, interact with others in the class, and view posted grades. For tutorials on how to use Brightspace, please click the </w:t>
      </w:r>
      <w:r w:rsidRPr="0031620F">
        <w:rPr>
          <w:i/>
          <w:sz w:val="20"/>
          <w:szCs w:val="20"/>
        </w:rPr>
        <w:t>Learn How to Use Brightspace</w:t>
      </w:r>
      <w:r w:rsidRPr="0031620F">
        <w:rPr>
          <w:sz w:val="20"/>
          <w:szCs w:val="20"/>
        </w:rPr>
        <w:t xml:space="preserve"> link on the Brightspace home page or the </w:t>
      </w:r>
      <w:r w:rsidRPr="0031620F">
        <w:rPr>
          <w:i/>
          <w:sz w:val="20"/>
          <w:szCs w:val="20"/>
        </w:rPr>
        <w:t>Get Help</w:t>
      </w:r>
      <w:r w:rsidRPr="0031620F">
        <w:rPr>
          <w:sz w:val="20"/>
          <w:szCs w:val="20"/>
        </w:rPr>
        <w:t xml:space="preserve"> link on the course menu.</w:t>
      </w:r>
    </w:p>
    <w:p w14:paraId="44540D4E" w14:textId="77777777" w:rsidR="005F5EA6" w:rsidRPr="0031620F" w:rsidRDefault="005F5EA6" w:rsidP="005F5EA6">
      <w:pPr>
        <w:rPr>
          <w:sz w:val="20"/>
          <w:szCs w:val="20"/>
        </w:rPr>
      </w:pPr>
    </w:p>
    <w:p w14:paraId="678F4A37" w14:textId="77777777" w:rsidR="005F5EA6" w:rsidRPr="0031620F" w:rsidRDefault="00C03C08" w:rsidP="005F5EA6">
      <w:pPr>
        <w:pStyle w:val="ListParagraph"/>
        <w:numPr>
          <w:ilvl w:val="0"/>
          <w:numId w:val="2"/>
        </w:numPr>
        <w:rPr>
          <w:sz w:val="20"/>
          <w:szCs w:val="20"/>
        </w:rPr>
      </w:pPr>
      <w:hyperlink r:id="rId11" w:history="1">
        <w:r w:rsidR="005F5EA6" w:rsidRPr="0031620F">
          <w:rPr>
            <w:rStyle w:val="Hyperlink"/>
            <w:b/>
            <w:bCs/>
            <w:sz w:val="20"/>
            <w:szCs w:val="20"/>
          </w:rPr>
          <w:t>Brightspace 101</w:t>
        </w:r>
      </w:hyperlink>
      <w:r w:rsidR="005F5EA6" w:rsidRPr="0031620F">
        <w:rPr>
          <w:sz w:val="20"/>
          <w:szCs w:val="20"/>
        </w:rPr>
        <w:t xml:space="preserve"> – If you would like to learn about and practice using the tools in Brightspace, you may self-enroll in this FREE, self-paced training course</w:t>
      </w:r>
    </w:p>
    <w:p w14:paraId="14469ED6" w14:textId="77777777" w:rsidR="00C00204" w:rsidRPr="00FC52B1" w:rsidRDefault="00C00204" w:rsidP="00C00204">
      <w:pPr>
        <w:rPr>
          <w:b/>
          <w:sz w:val="20"/>
          <w:szCs w:val="20"/>
        </w:rPr>
      </w:pPr>
    </w:p>
    <w:p w14:paraId="74484451" w14:textId="77777777" w:rsidR="00C00204" w:rsidRPr="00FC52B1" w:rsidRDefault="00C00204" w:rsidP="00C00204">
      <w:pPr>
        <w:rPr>
          <w:b/>
          <w:sz w:val="20"/>
          <w:szCs w:val="20"/>
        </w:rPr>
      </w:pPr>
    </w:p>
    <w:p w14:paraId="1371C9B2" w14:textId="77777777" w:rsidR="00C00204" w:rsidRPr="00FC52B1" w:rsidRDefault="00C00204" w:rsidP="00C00204">
      <w:pPr>
        <w:rPr>
          <w:sz w:val="20"/>
          <w:szCs w:val="20"/>
        </w:rPr>
      </w:pPr>
      <w:r w:rsidRPr="00FC52B1">
        <w:rPr>
          <w:b/>
          <w:sz w:val="20"/>
          <w:szCs w:val="20"/>
        </w:rPr>
        <w:t>Email</w:t>
      </w:r>
    </w:p>
    <w:p w14:paraId="0F53654B" w14:textId="77777777" w:rsidR="00C00204" w:rsidRPr="00FC52B1" w:rsidRDefault="00C00204" w:rsidP="00C00204">
      <w:pPr>
        <w:rPr>
          <w:sz w:val="20"/>
          <w:szCs w:val="20"/>
        </w:rPr>
      </w:pPr>
      <w:r w:rsidRPr="00FC52B1">
        <w:rPr>
          <w:sz w:val="20"/>
          <w:szCs w:val="20"/>
        </w:rPr>
        <w:t>You must check your North Central student email account daily. Any course correspondence outside of Brightspace will be sent to your North Central Student email account. If you would like assistance accessing your student email account on your personal computer, smartphone, or other devices, you may contact the IT Help Desk (contact information is provided in Section 6).</w:t>
      </w:r>
    </w:p>
    <w:p w14:paraId="0D61A77F" w14:textId="77777777" w:rsidR="00C00204" w:rsidRPr="00271CB5" w:rsidRDefault="00C00204" w:rsidP="00C00204"/>
    <w:p w14:paraId="76635DEB" w14:textId="77777777" w:rsidR="00C00204" w:rsidRPr="005F5EA6" w:rsidRDefault="00C00204" w:rsidP="00C00204">
      <w:pPr>
        <w:rPr>
          <w:b/>
          <w:sz w:val="22"/>
          <w:szCs w:val="22"/>
        </w:rPr>
      </w:pPr>
      <w:r w:rsidRPr="005F5EA6">
        <w:rPr>
          <w:b/>
          <w:sz w:val="22"/>
          <w:szCs w:val="22"/>
        </w:rPr>
        <w:t>To serve you better, please use this Subject:</w:t>
      </w:r>
    </w:p>
    <w:p w14:paraId="5D16F5B5" w14:textId="62B3FA0B" w:rsidR="00C00204" w:rsidRPr="005F5EA6" w:rsidRDefault="00C00204" w:rsidP="00C00204">
      <w:pPr>
        <w:rPr>
          <w:color w:val="2F5496" w:themeColor="accent5" w:themeShade="BF"/>
          <w:sz w:val="22"/>
          <w:szCs w:val="22"/>
        </w:rPr>
      </w:pPr>
      <w:r w:rsidRPr="005F5EA6">
        <w:rPr>
          <w:color w:val="2F5496" w:themeColor="accent5" w:themeShade="BF"/>
          <w:sz w:val="22"/>
          <w:szCs w:val="22"/>
        </w:rPr>
        <w:t xml:space="preserve">B161, </w:t>
      </w:r>
      <w:r w:rsidR="006E74DC">
        <w:rPr>
          <w:color w:val="2F5496" w:themeColor="accent5" w:themeShade="BF"/>
          <w:sz w:val="22"/>
          <w:szCs w:val="22"/>
        </w:rPr>
        <w:t>"</w:t>
      </w:r>
      <w:proofErr w:type="spellStart"/>
      <w:r w:rsidRPr="005F5EA6">
        <w:rPr>
          <w:color w:val="2F5496" w:themeColor="accent5" w:themeShade="BF"/>
          <w:sz w:val="22"/>
          <w:szCs w:val="22"/>
        </w:rPr>
        <w:t>YourName</w:t>
      </w:r>
      <w:proofErr w:type="spellEnd"/>
      <w:r w:rsidRPr="005F5EA6">
        <w:rPr>
          <w:color w:val="2F5496" w:themeColor="accent5" w:themeShade="BF"/>
          <w:sz w:val="22"/>
          <w:szCs w:val="22"/>
        </w:rPr>
        <w:t>,</w:t>
      </w:r>
      <w:r w:rsidR="006E74DC">
        <w:rPr>
          <w:color w:val="2F5496" w:themeColor="accent5" w:themeShade="BF"/>
          <w:sz w:val="22"/>
          <w:szCs w:val="22"/>
        </w:rPr>
        <w:t>"</w:t>
      </w:r>
      <w:r w:rsidRPr="005F5EA6">
        <w:rPr>
          <w:color w:val="2F5496" w:themeColor="accent5" w:themeShade="BF"/>
          <w:sz w:val="22"/>
          <w:szCs w:val="22"/>
        </w:rPr>
        <w:t xml:space="preserve"> The reason </w:t>
      </w:r>
      <w:proofErr w:type="gramStart"/>
      <w:r w:rsidRPr="005F5EA6">
        <w:rPr>
          <w:color w:val="2F5496" w:themeColor="accent5" w:themeShade="BF"/>
          <w:sz w:val="22"/>
          <w:szCs w:val="22"/>
        </w:rPr>
        <w:t>you</w:t>
      </w:r>
      <w:r w:rsidR="006E74DC">
        <w:rPr>
          <w:color w:val="2F5496" w:themeColor="accent5" w:themeShade="BF"/>
          <w:sz w:val="22"/>
          <w:szCs w:val="22"/>
        </w:rPr>
        <w:t>'</w:t>
      </w:r>
      <w:r w:rsidRPr="005F5EA6">
        <w:rPr>
          <w:color w:val="2F5496" w:themeColor="accent5" w:themeShade="BF"/>
          <w:sz w:val="22"/>
          <w:szCs w:val="22"/>
        </w:rPr>
        <w:t>re</w:t>
      </w:r>
      <w:proofErr w:type="gramEnd"/>
      <w:r w:rsidRPr="005F5EA6">
        <w:rPr>
          <w:color w:val="2F5496" w:themeColor="accent5" w:themeShade="BF"/>
          <w:sz w:val="22"/>
          <w:szCs w:val="22"/>
        </w:rPr>
        <w:t xml:space="preserve"> emailing. </w:t>
      </w:r>
    </w:p>
    <w:p w14:paraId="54DD0BFA" w14:textId="77777777" w:rsidR="00C00204" w:rsidRPr="00271CB5" w:rsidRDefault="00C00204" w:rsidP="00C00204"/>
    <w:p w14:paraId="7C5F07B8" w14:textId="77777777" w:rsidR="005F5EA6" w:rsidRDefault="005F5EA6" w:rsidP="00C00204">
      <w:pPr>
        <w:rPr>
          <w:b/>
          <w:sz w:val="20"/>
          <w:szCs w:val="20"/>
        </w:rPr>
      </w:pPr>
    </w:p>
    <w:p w14:paraId="3F214CE3" w14:textId="76642EA9" w:rsidR="00C00204" w:rsidRPr="00FC52B1" w:rsidRDefault="00C00204" w:rsidP="00C00204">
      <w:pPr>
        <w:rPr>
          <w:sz w:val="20"/>
          <w:szCs w:val="20"/>
        </w:rPr>
      </w:pPr>
      <w:r w:rsidRPr="00FC52B1">
        <w:rPr>
          <w:b/>
          <w:sz w:val="20"/>
          <w:szCs w:val="20"/>
        </w:rPr>
        <w:lastRenderedPageBreak/>
        <w:t>Computer Requirements</w:t>
      </w:r>
    </w:p>
    <w:p w14:paraId="7B8F7CD9" w14:textId="6D3B4635" w:rsidR="00C00204" w:rsidRPr="00FC52B1" w:rsidRDefault="00C00204" w:rsidP="00C00204">
      <w:pPr>
        <w:rPr>
          <w:sz w:val="20"/>
          <w:szCs w:val="20"/>
        </w:rPr>
      </w:pPr>
      <w:r w:rsidRPr="00FC52B1">
        <w:rPr>
          <w:sz w:val="20"/>
          <w:szCs w:val="20"/>
        </w:rPr>
        <w:t xml:space="preserve">This course requires that you have reliable access to the internet and </w:t>
      </w:r>
      <w:r w:rsidR="00AB1BC6">
        <w:rPr>
          <w:sz w:val="20"/>
          <w:szCs w:val="20"/>
        </w:rPr>
        <w:t xml:space="preserve">a </w:t>
      </w:r>
      <w:r w:rsidRPr="00FC52B1">
        <w:rPr>
          <w:sz w:val="20"/>
          <w:szCs w:val="20"/>
        </w:rPr>
        <w:t>computer/laptop with updated software. You need to have access to and be able to use:</w:t>
      </w:r>
    </w:p>
    <w:p w14:paraId="4AB58F9C" w14:textId="77777777" w:rsidR="00C00204" w:rsidRPr="00FC52B1" w:rsidRDefault="00C00204" w:rsidP="00C00204">
      <w:pPr>
        <w:pStyle w:val="ListParagraph"/>
        <w:numPr>
          <w:ilvl w:val="0"/>
          <w:numId w:val="4"/>
        </w:numPr>
        <w:rPr>
          <w:sz w:val="20"/>
          <w:szCs w:val="20"/>
        </w:rPr>
      </w:pPr>
      <w:r w:rsidRPr="00FC52B1">
        <w:rPr>
          <w:sz w:val="20"/>
          <w:szCs w:val="20"/>
        </w:rPr>
        <w:t>High-speed Internet access (i.e., cable modem, DSL)</w:t>
      </w:r>
    </w:p>
    <w:p w14:paraId="32533A66" w14:textId="77777777" w:rsidR="00C00204" w:rsidRPr="00FC52B1" w:rsidRDefault="00C00204" w:rsidP="00C00204">
      <w:pPr>
        <w:pStyle w:val="ListParagraph"/>
        <w:numPr>
          <w:ilvl w:val="0"/>
          <w:numId w:val="4"/>
        </w:numPr>
        <w:rPr>
          <w:sz w:val="20"/>
          <w:szCs w:val="20"/>
        </w:rPr>
      </w:pPr>
      <w:r w:rsidRPr="00FC52B1">
        <w:rPr>
          <w:sz w:val="20"/>
          <w:szCs w:val="20"/>
        </w:rPr>
        <w:t>Web browser (Free) – the latest version of Firefox, Chrome, or Safari is recommended</w:t>
      </w:r>
    </w:p>
    <w:p w14:paraId="3DF43605" w14:textId="77777777" w:rsidR="00C00204" w:rsidRPr="00FC52B1" w:rsidRDefault="00C00204" w:rsidP="00C00204">
      <w:pPr>
        <w:pStyle w:val="ListParagraph"/>
        <w:numPr>
          <w:ilvl w:val="0"/>
          <w:numId w:val="4"/>
        </w:numPr>
        <w:rPr>
          <w:sz w:val="20"/>
          <w:szCs w:val="20"/>
        </w:rPr>
      </w:pPr>
      <w:r w:rsidRPr="00FC52B1">
        <w:rPr>
          <w:sz w:val="20"/>
          <w:szCs w:val="20"/>
        </w:rPr>
        <w:t xml:space="preserve">Microsoft Office (Free to North Central students as part of your tuition. Register for and download Microsoft Office365 using your North Central email address at </w:t>
      </w:r>
      <w:hyperlink r:id="rId12" w:tooltip="Register for and download Microsoft Office365 using your North Central email address at " w:history="1">
        <w:r w:rsidRPr="00FC52B1">
          <w:rPr>
            <w:rStyle w:val="Hyperlink"/>
            <w:sz w:val="20"/>
            <w:szCs w:val="20"/>
          </w:rPr>
          <w:t>https://products.office.com/en-us/student</w:t>
        </w:r>
      </w:hyperlink>
    </w:p>
    <w:p w14:paraId="5CC924EC" w14:textId="77777777" w:rsidR="00C00204" w:rsidRPr="00FC52B1" w:rsidRDefault="00C00204" w:rsidP="00C00204">
      <w:pPr>
        <w:pStyle w:val="ListParagraph"/>
        <w:numPr>
          <w:ilvl w:val="0"/>
          <w:numId w:val="4"/>
        </w:numPr>
        <w:rPr>
          <w:sz w:val="20"/>
          <w:szCs w:val="20"/>
        </w:rPr>
      </w:pPr>
      <w:r w:rsidRPr="00FC52B1">
        <w:rPr>
          <w:sz w:val="20"/>
          <w:szCs w:val="20"/>
        </w:rPr>
        <w:t>Adobe Acrobat Reader (Free)</w:t>
      </w:r>
      <w:r w:rsidRPr="00FC52B1">
        <w:rPr>
          <w:sz w:val="20"/>
          <w:szCs w:val="20"/>
        </w:rPr>
        <w:br/>
      </w:r>
    </w:p>
    <w:p w14:paraId="2B9A5A09" w14:textId="77777777" w:rsidR="00C00204" w:rsidRPr="00271CB5" w:rsidRDefault="00C00204" w:rsidP="00C00204">
      <w:pPr>
        <w:pStyle w:val="ListParagraph"/>
      </w:pPr>
    </w:p>
    <w:p w14:paraId="5B7CDF1D" w14:textId="77777777" w:rsidR="00C00204" w:rsidRPr="00271CB5" w:rsidRDefault="00C00204" w:rsidP="00C00204">
      <w:pPr>
        <w:pStyle w:val="ListParagraph"/>
      </w:pPr>
    </w:p>
    <w:p w14:paraId="65ED049A" w14:textId="27507135" w:rsidR="00C00204" w:rsidRPr="00DB2884" w:rsidRDefault="00C00204" w:rsidP="00DB2884">
      <w:pPr>
        <w:pStyle w:val="Heading1"/>
        <w:rPr>
          <w:rStyle w:val="Strong"/>
          <w:b w:val="0"/>
          <w:bCs w:val="0"/>
        </w:rPr>
      </w:pPr>
      <w:bookmarkStart w:id="2" w:name="_Toc468190279"/>
      <w:r w:rsidRPr="00271CB5">
        <w:t xml:space="preserve">Section 3: </w:t>
      </w:r>
      <w:r>
        <w:t>Professor</w:t>
      </w:r>
      <w:r w:rsidRPr="00271CB5">
        <w:t xml:space="preserve"> Contact &amp; Communication</w:t>
      </w:r>
      <w:bookmarkEnd w:id="2"/>
    </w:p>
    <w:p w14:paraId="50D684ED" w14:textId="77777777" w:rsidR="00C00204" w:rsidRPr="00271CB5" w:rsidRDefault="00C00204" w:rsidP="00C00204">
      <w:pPr>
        <w:spacing w:after="120"/>
        <w:rPr>
          <w:rStyle w:val="Strong"/>
          <w:sz w:val="28"/>
          <w:szCs w:val="28"/>
        </w:rPr>
      </w:pPr>
      <w:r>
        <w:rPr>
          <w:rStyle w:val="Strong"/>
          <w:sz w:val="28"/>
          <w:szCs w:val="28"/>
        </w:rPr>
        <w:t>Professor</w:t>
      </w:r>
      <w:r w:rsidRPr="00271CB5">
        <w:rPr>
          <w:rStyle w:val="Strong"/>
          <w:sz w:val="28"/>
          <w:szCs w:val="28"/>
        </w:rPr>
        <w:t xml:space="preserve"> Contact Information</w:t>
      </w:r>
    </w:p>
    <w:p w14:paraId="50B65109" w14:textId="77777777" w:rsidR="00C00204" w:rsidRPr="00271CB5" w:rsidRDefault="00C00204" w:rsidP="00C00204">
      <w:pPr>
        <w:rPr>
          <w:b/>
        </w:rPr>
      </w:pPr>
      <w:r w:rsidRPr="00271CB5">
        <w:rPr>
          <w:b/>
        </w:rPr>
        <w:t>Chet Jessick</w:t>
      </w:r>
    </w:p>
    <w:p w14:paraId="7D4FB768" w14:textId="69AAC9E5" w:rsidR="00C00204" w:rsidRPr="005A440F" w:rsidRDefault="00C00204" w:rsidP="00C00204">
      <w:pPr>
        <w:rPr>
          <w:b/>
        </w:rPr>
      </w:pPr>
      <w:r w:rsidRPr="00271CB5">
        <w:t xml:space="preserve">Email: </w:t>
      </w:r>
      <w:hyperlink r:id="rId13" w:history="1">
        <w:r w:rsidRPr="00271CB5">
          <w:rPr>
            <w:rStyle w:val="Hyperlink"/>
          </w:rPr>
          <w:t>cjessick@ncmich.edu</w:t>
        </w:r>
      </w:hyperlink>
      <w:r w:rsidRPr="005A440F">
        <w:rPr>
          <w:i/>
        </w:rPr>
        <w:tab/>
        <w:t xml:space="preserve">Use this </w:t>
      </w:r>
      <w:r>
        <w:rPr>
          <w:i/>
        </w:rPr>
        <w:t xml:space="preserve">email </w:t>
      </w:r>
      <w:r w:rsidRPr="005A440F">
        <w:rPr>
          <w:i/>
        </w:rPr>
        <w:t>subject:</w:t>
      </w:r>
      <w:r w:rsidRPr="00271CB5">
        <w:t xml:space="preserve"> </w:t>
      </w:r>
      <w:r w:rsidRPr="005A440F">
        <w:rPr>
          <w:b/>
        </w:rPr>
        <w:t xml:space="preserve">B161, </w:t>
      </w:r>
      <w:r w:rsidR="006E74DC">
        <w:rPr>
          <w:b/>
        </w:rPr>
        <w:t>"</w:t>
      </w:r>
      <w:proofErr w:type="spellStart"/>
      <w:r w:rsidRPr="005A440F">
        <w:rPr>
          <w:b/>
        </w:rPr>
        <w:t>YourName</w:t>
      </w:r>
      <w:proofErr w:type="spellEnd"/>
      <w:r w:rsidRPr="005A440F">
        <w:rPr>
          <w:b/>
        </w:rPr>
        <w:t>,</w:t>
      </w:r>
      <w:r w:rsidR="006E74DC">
        <w:rPr>
          <w:b/>
        </w:rPr>
        <w:t>"</w:t>
      </w:r>
      <w:r w:rsidRPr="005A440F">
        <w:rPr>
          <w:b/>
        </w:rPr>
        <w:t xml:space="preserve"> The reason </w:t>
      </w:r>
      <w:proofErr w:type="gramStart"/>
      <w:r w:rsidRPr="005A440F">
        <w:rPr>
          <w:b/>
        </w:rPr>
        <w:t>you</w:t>
      </w:r>
      <w:r w:rsidR="006E74DC">
        <w:rPr>
          <w:b/>
        </w:rPr>
        <w:t>'</w:t>
      </w:r>
      <w:r w:rsidRPr="005A440F">
        <w:rPr>
          <w:b/>
        </w:rPr>
        <w:t>re</w:t>
      </w:r>
      <w:proofErr w:type="gramEnd"/>
      <w:r w:rsidRPr="005A440F">
        <w:rPr>
          <w:b/>
        </w:rPr>
        <w:t xml:space="preserve"> emailing. </w:t>
      </w:r>
    </w:p>
    <w:p w14:paraId="763C1B9F" w14:textId="77777777" w:rsidR="00C00204" w:rsidRPr="00271CB5" w:rsidRDefault="00C00204" w:rsidP="00C00204">
      <w:r w:rsidRPr="00271CB5">
        <w:t>Phone: 231.348.6649</w:t>
      </w:r>
      <w:r w:rsidRPr="00271CB5">
        <w:br/>
      </w:r>
    </w:p>
    <w:p w14:paraId="7AFC92ED" w14:textId="3374886B" w:rsidR="00C00204" w:rsidRPr="00271CB5" w:rsidRDefault="00C00204" w:rsidP="00C00204">
      <w:r w:rsidRPr="00271CB5">
        <w:rPr>
          <w:b/>
        </w:rPr>
        <w:t>Office Hours &amp; Location</w:t>
      </w:r>
      <w:r w:rsidRPr="00271CB5">
        <w:br/>
      </w:r>
      <w:r w:rsidRPr="001B6FF8">
        <w:rPr>
          <w:b/>
          <w:bCs/>
        </w:rPr>
        <w:t>By Appointment</w:t>
      </w:r>
      <w:r w:rsidR="001B6FF8">
        <w:t>:</w:t>
      </w:r>
      <w:r w:rsidRPr="00271CB5">
        <w:t xml:space="preserve"> by phone</w:t>
      </w:r>
      <w:r w:rsidR="001B6FF8">
        <w:t>;</w:t>
      </w:r>
      <w:r w:rsidRPr="00271CB5">
        <w:t xml:space="preserve"> by </w:t>
      </w:r>
      <w:r w:rsidR="001B6FF8">
        <w:t>Zoom; my office—</w:t>
      </w:r>
      <w:r>
        <w:t>Room 154, Main Classroom Building</w:t>
      </w:r>
      <w:r w:rsidRPr="00271CB5">
        <w:rPr>
          <w:b/>
          <w:highlight w:val="yellow"/>
        </w:rPr>
        <w:br/>
      </w:r>
    </w:p>
    <w:p w14:paraId="469D8B27" w14:textId="77777777" w:rsidR="00C00204" w:rsidRPr="00271CB5" w:rsidRDefault="00C00204" w:rsidP="00C00204">
      <w:pPr>
        <w:spacing w:after="120"/>
        <w:rPr>
          <w:rStyle w:val="Strong"/>
          <w:sz w:val="28"/>
          <w:szCs w:val="28"/>
        </w:rPr>
      </w:pPr>
      <w:r>
        <w:rPr>
          <w:rStyle w:val="Strong"/>
          <w:sz w:val="28"/>
          <w:szCs w:val="28"/>
        </w:rPr>
        <w:t>Professor</w:t>
      </w:r>
      <w:r w:rsidRPr="00271CB5">
        <w:rPr>
          <w:rStyle w:val="Strong"/>
          <w:sz w:val="28"/>
          <w:szCs w:val="28"/>
        </w:rPr>
        <w:t xml:space="preserve"> Communication</w:t>
      </w:r>
    </w:p>
    <w:p w14:paraId="24F03727" w14:textId="6BC73F3E" w:rsidR="00C00204" w:rsidRPr="00271CB5" w:rsidRDefault="00C00204" w:rsidP="00C00204">
      <w:pPr>
        <w:rPr>
          <w:sz w:val="16"/>
          <w:szCs w:val="16"/>
        </w:rPr>
      </w:pPr>
      <w:r w:rsidRPr="00271CB5">
        <w:rPr>
          <w:b/>
        </w:rPr>
        <w:t xml:space="preserve">You must use the </w:t>
      </w:r>
      <w:r w:rsidR="006E74DC">
        <w:rPr>
          <w:b/>
        </w:rPr>
        <w:t>"</w:t>
      </w:r>
      <w:r w:rsidRPr="00271CB5">
        <w:rPr>
          <w:b/>
        </w:rPr>
        <w:t>3 before me</w:t>
      </w:r>
      <w:r w:rsidR="006E74DC">
        <w:rPr>
          <w:b/>
        </w:rPr>
        <w:t>"</w:t>
      </w:r>
      <w:r w:rsidRPr="00271CB5">
        <w:rPr>
          <w:b/>
        </w:rPr>
        <w:t xml:space="preserve"> policy</w:t>
      </w:r>
      <w:r w:rsidRPr="00271CB5">
        <w:t>. If you have questions regarding this course, you must review these resources before asking me to respond to individual questions of a non-personal nature:</w:t>
      </w:r>
      <w:r w:rsidRPr="00271CB5">
        <w:br/>
      </w:r>
    </w:p>
    <w:p w14:paraId="2E80A0CC" w14:textId="77777777" w:rsidR="00C00204" w:rsidRPr="00271CB5" w:rsidRDefault="00C00204" w:rsidP="00C00204">
      <w:pPr>
        <w:pStyle w:val="ListParagraph"/>
        <w:numPr>
          <w:ilvl w:val="0"/>
          <w:numId w:val="1"/>
        </w:numPr>
      </w:pPr>
      <w:r w:rsidRPr="00271CB5">
        <w:t>Course syllabus</w:t>
      </w:r>
    </w:p>
    <w:p w14:paraId="17A56C7B" w14:textId="77777777" w:rsidR="00C00204" w:rsidRPr="00271CB5" w:rsidRDefault="00C00204" w:rsidP="00C00204">
      <w:pPr>
        <w:pStyle w:val="ListParagraph"/>
        <w:numPr>
          <w:ilvl w:val="0"/>
          <w:numId w:val="1"/>
        </w:numPr>
      </w:pPr>
      <w:r w:rsidRPr="00271CB5">
        <w:t>Announcements in Brightspace</w:t>
      </w:r>
    </w:p>
    <w:p w14:paraId="403F7144" w14:textId="77777777" w:rsidR="00C00204" w:rsidRPr="00271CB5" w:rsidRDefault="00C00204" w:rsidP="00C00204">
      <w:pPr>
        <w:pStyle w:val="ListParagraph"/>
        <w:numPr>
          <w:ilvl w:val="0"/>
          <w:numId w:val="1"/>
        </w:numPr>
      </w:pPr>
      <w:r w:rsidRPr="00271CB5">
        <w:t>Muddiest Point/General Questions discussion board</w:t>
      </w:r>
      <w:r w:rsidRPr="00271CB5">
        <w:br/>
      </w:r>
    </w:p>
    <w:p w14:paraId="5CE91B96" w14:textId="4223A9F0" w:rsidR="00C00204" w:rsidRPr="00271CB5" w:rsidRDefault="00C00204" w:rsidP="00C00204">
      <w:r w:rsidRPr="00271CB5">
        <w:t xml:space="preserve">If you cannot find the answer to your question, please </w:t>
      </w:r>
      <w:r w:rsidRPr="00271CB5">
        <w:rPr>
          <w:i/>
        </w:rPr>
        <w:t>post your question</w:t>
      </w:r>
      <w:r w:rsidRPr="00271CB5">
        <w:t xml:space="preserve"> in the Muddiest Point/General Questions discussion board, which I monitor closely. Just as in a traditional classroom, your question will be answered and benefit your fellow classmates. You are encouraged to subscribe to this forum and answer questions from other students – this not only allows us to support each other but also helps provide timely assistance if I am away from my computer.</w:t>
      </w:r>
    </w:p>
    <w:p w14:paraId="75D43A2E" w14:textId="77777777" w:rsidR="00C00204" w:rsidRPr="00271CB5" w:rsidRDefault="00C00204" w:rsidP="00C00204"/>
    <w:p w14:paraId="69C8FE1B" w14:textId="77777777" w:rsidR="00C00204" w:rsidRPr="00271CB5" w:rsidRDefault="00C00204" w:rsidP="00C00204">
      <w:pPr>
        <w:rPr>
          <w:b/>
        </w:rPr>
      </w:pPr>
    </w:p>
    <w:p w14:paraId="5EC93456" w14:textId="77777777" w:rsidR="00C00204" w:rsidRPr="00271CB5" w:rsidRDefault="00C00204" w:rsidP="00C00204">
      <w:pPr>
        <w:rPr>
          <w:b/>
        </w:rPr>
      </w:pPr>
      <w:r>
        <w:rPr>
          <w:b/>
        </w:rPr>
        <w:t>Professor</w:t>
      </w:r>
      <w:r w:rsidRPr="00271CB5">
        <w:rPr>
          <w:b/>
        </w:rPr>
        <w:t xml:space="preserve"> Response Expectations</w:t>
      </w:r>
    </w:p>
    <w:p w14:paraId="67E9C1F9" w14:textId="77777777" w:rsidR="00C00204" w:rsidRPr="00271CB5" w:rsidRDefault="00C00204" w:rsidP="00C00204">
      <w:r w:rsidRPr="00271CB5">
        <w:t>You should see a response to Muddiest Point/General Questions within 24-48 hours, but typically much sooner. If you have issues or questions of a personal nature, such as notifying me of a personal emergency or have questions regarding your grades, you are welcome to call or email me. Please allow 24-48 hours for a response.</w:t>
      </w:r>
    </w:p>
    <w:p w14:paraId="0DC35B88" w14:textId="77777777" w:rsidR="00C00204" w:rsidRPr="00271CB5" w:rsidRDefault="00C00204" w:rsidP="00C00204"/>
    <w:p w14:paraId="1A9B1D5E" w14:textId="77777777" w:rsidR="00C00204" w:rsidRPr="005A440F" w:rsidRDefault="00C00204" w:rsidP="00C00204">
      <w:pPr>
        <w:rPr>
          <w:b/>
        </w:rPr>
      </w:pPr>
      <w:r w:rsidRPr="005A440F">
        <w:rPr>
          <w:b/>
        </w:rPr>
        <w:t>To serve you better, please use this Subject:</w:t>
      </w:r>
    </w:p>
    <w:p w14:paraId="78D196D4" w14:textId="0566636E" w:rsidR="00C00204" w:rsidRPr="00C00204" w:rsidRDefault="00C00204" w:rsidP="00C00204">
      <w:pPr>
        <w:rPr>
          <w:b/>
          <w:color w:val="2F5496" w:themeColor="accent5" w:themeShade="BF"/>
        </w:rPr>
      </w:pPr>
      <w:r w:rsidRPr="005A440F">
        <w:rPr>
          <w:b/>
          <w:color w:val="2F5496" w:themeColor="accent5" w:themeShade="BF"/>
        </w:rPr>
        <w:t xml:space="preserve">B161, </w:t>
      </w:r>
      <w:r w:rsidR="006E74DC">
        <w:rPr>
          <w:b/>
          <w:color w:val="2F5496" w:themeColor="accent5" w:themeShade="BF"/>
        </w:rPr>
        <w:t>"</w:t>
      </w:r>
      <w:proofErr w:type="spellStart"/>
      <w:r w:rsidRPr="005A440F">
        <w:rPr>
          <w:b/>
          <w:color w:val="2F5496" w:themeColor="accent5" w:themeShade="BF"/>
        </w:rPr>
        <w:t>YourName</w:t>
      </w:r>
      <w:proofErr w:type="spellEnd"/>
      <w:r w:rsidRPr="005A440F">
        <w:rPr>
          <w:b/>
          <w:color w:val="2F5496" w:themeColor="accent5" w:themeShade="BF"/>
        </w:rPr>
        <w:t>,</w:t>
      </w:r>
      <w:r w:rsidR="006E74DC">
        <w:rPr>
          <w:b/>
          <w:color w:val="2F5496" w:themeColor="accent5" w:themeShade="BF"/>
        </w:rPr>
        <w:t>"</w:t>
      </w:r>
      <w:r w:rsidRPr="005A440F">
        <w:rPr>
          <w:b/>
          <w:color w:val="2F5496" w:themeColor="accent5" w:themeShade="BF"/>
        </w:rPr>
        <w:t xml:space="preserve"> The reason </w:t>
      </w:r>
      <w:proofErr w:type="gramStart"/>
      <w:r w:rsidRPr="005A440F">
        <w:rPr>
          <w:b/>
          <w:color w:val="2F5496" w:themeColor="accent5" w:themeShade="BF"/>
        </w:rPr>
        <w:t>you</w:t>
      </w:r>
      <w:r w:rsidR="006E74DC">
        <w:rPr>
          <w:b/>
          <w:color w:val="2F5496" w:themeColor="accent5" w:themeShade="BF"/>
        </w:rPr>
        <w:t>'</w:t>
      </w:r>
      <w:r w:rsidRPr="005A440F">
        <w:rPr>
          <w:b/>
          <w:color w:val="2F5496" w:themeColor="accent5" w:themeShade="BF"/>
        </w:rPr>
        <w:t>re</w:t>
      </w:r>
      <w:proofErr w:type="gramEnd"/>
      <w:r w:rsidRPr="005A440F">
        <w:rPr>
          <w:b/>
          <w:color w:val="2F5496" w:themeColor="accent5" w:themeShade="BF"/>
        </w:rPr>
        <w:t xml:space="preserve"> emailing. </w:t>
      </w:r>
    </w:p>
    <w:p w14:paraId="1B943D60" w14:textId="77777777" w:rsidR="00C00204" w:rsidRPr="00271CB5" w:rsidRDefault="00C00204" w:rsidP="00C00204">
      <w:pPr>
        <w:pStyle w:val="Heading1"/>
      </w:pPr>
      <w:bookmarkStart w:id="3" w:name="_Toc468190280"/>
      <w:r w:rsidRPr="00271CB5">
        <w:lastRenderedPageBreak/>
        <w:t>Section 4: Course Policies</w:t>
      </w:r>
      <w:bookmarkEnd w:id="3"/>
    </w:p>
    <w:p w14:paraId="2103572E" w14:textId="77777777" w:rsidR="00C00204" w:rsidRDefault="00C00204" w:rsidP="00C00204">
      <w:pPr>
        <w:rPr>
          <w:rStyle w:val="Strong"/>
          <w:sz w:val="28"/>
          <w:szCs w:val="28"/>
        </w:rPr>
      </w:pPr>
      <w:r w:rsidRPr="00271CB5">
        <w:rPr>
          <w:rStyle w:val="Strong"/>
          <w:sz w:val="28"/>
          <w:szCs w:val="28"/>
        </w:rPr>
        <w:t>Attendance/Participation</w:t>
      </w:r>
    </w:p>
    <w:p w14:paraId="1834483F" w14:textId="77777777" w:rsidR="00C00204" w:rsidRPr="000C6307" w:rsidRDefault="00C00204" w:rsidP="00C00204">
      <w:pPr>
        <w:rPr>
          <w:rStyle w:val="Strong"/>
          <w:sz w:val="28"/>
          <w:szCs w:val="28"/>
        </w:rPr>
      </w:pPr>
      <w:r w:rsidRPr="00271CB5">
        <w:rPr>
          <w:rFonts w:cs="Arial"/>
          <w:b/>
          <w:i/>
          <w:szCs w:val="20"/>
        </w:rPr>
        <w:t>Attendance</w:t>
      </w:r>
      <w:r w:rsidRPr="00271CB5">
        <w:rPr>
          <w:rFonts w:cs="Arial"/>
          <w:szCs w:val="20"/>
        </w:rPr>
        <w:t xml:space="preserve"> in an online course means logging into </w:t>
      </w:r>
      <w:r w:rsidRPr="00271CB5">
        <w:t>Brightspace</w:t>
      </w:r>
      <w:r w:rsidRPr="00271CB5">
        <w:rPr>
          <w:rFonts w:cs="Arial"/>
          <w:szCs w:val="20"/>
        </w:rPr>
        <w:t xml:space="preserve"> on a regular basis, with regular and timely </w:t>
      </w:r>
      <w:r w:rsidRPr="00271CB5">
        <w:rPr>
          <w:rFonts w:cs="Arial"/>
          <w:i/>
          <w:szCs w:val="20"/>
        </w:rPr>
        <w:t>participation</w:t>
      </w:r>
      <w:r w:rsidRPr="00271CB5">
        <w:t xml:space="preserve"> in course activities.</w:t>
      </w:r>
      <w:r w:rsidRPr="00271CB5">
        <w:br/>
      </w:r>
      <w:r w:rsidRPr="00271CB5">
        <w:br/>
      </w:r>
      <w:r w:rsidRPr="00271CB5">
        <w:rPr>
          <w:rStyle w:val="Strong"/>
          <w:sz w:val="28"/>
          <w:szCs w:val="28"/>
        </w:rPr>
        <w:t>Student Code of Conduct / Netiquette</w:t>
      </w:r>
    </w:p>
    <w:p w14:paraId="28C445C5" w14:textId="77777777" w:rsidR="00C00204" w:rsidRPr="00271CB5" w:rsidRDefault="00C00204" w:rsidP="00C00204">
      <w:r w:rsidRPr="00271CB5">
        <w:t>Students are responsible for obeying municipal, state, and federal laws, as well as North Central policies. The complete Student Code of Conduct, including the guidelines for netiquette in electronic communication, can be found in the North Central Student Handbook (</w:t>
      </w:r>
      <w:hyperlink r:id="rId14" w:anchor="cofcond" w:history="1">
        <w:r w:rsidRPr="00271CB5">
          <w:rPr>
            <w:rStyle w:val="Hyperlink"/>
          </w:rPr>
          <w:t>available online here</w:t>
        </w:r>
      </w:hyperlink>
      <w:r w:rsidRPr="00271CB5">
        <w:rPr>
          <w:rStyle w:val="Hyperlink"/>
        </w:rPr>
        <w:t>)</w:t>
      </w:r>
      <w:r w:rsidRPr="00271CB5">
        <w:t>.</w:t>
      </w:r>
    </w:p>
    <w:p w14:paraId="2683C484" w14:textId="513A62D3" w:rsidR="00C00204" w:rsidRPr="00271CB5" w:rsidRDefault="00C00204" w:rsidP="00C00204">
      <w:r w:rsidRPr="00271CB5">
        <w:br/>
      </w:r>
      <w:r w:rsidRPr="00271CB5">
        <w:rPr>
          <w:rStyle w:val="Strong"/>
          <w:sz w:val="28"/>
          <w:szCs w:val="28"/>
        </w:rPr>
        <w:t>Late Work Policy</w:t>
      </w:r>
    </w:p>
    <w:p w14:paraId="2816CF93" w14:textId="7A495293" w:rsidR="00C00204" w:rsidRPr="00271CB5" w:rsidRDefault="00C00204" w:rsidP="00C00204">
      <w:pPr>
        <w:rPr>
          <w:i/>
        </w:rPr>
      </w:pPr>
      <w:r w:rsidRPr="00271CB5">
        <w:t xml:space="preserve">In this class, you will be working closely with your peers and will often be reliant on others submitting their work in a timely fashion so you can complete your assignments or Discussion Board postings on time. Submitting late work puts undue pressure on your classmates and </w:t>
      </w:r>
      <w:proofErr w:type="gramStart"/>
      <w:r w:rsidRPr="00271CB5">
        <w:t>doesn</w:t>
      </w:r>
      <w:r w:rsidR="006E74DC">
        <w:t>'</w:t>
      </w:r>
      <w:r w:rsidRPr="00271CB5">
        <w:t>t</w:t>
      </w:r>
      <w:proofErr w:type="gramEnd"/>
      <w:r w:rsidRPr="00271CB5">
        <w:t xml:space="preserve"> show respect for their time or input. </w:t>
      </w:r>
      <w:r w:rsidRPr="00271CB5">
        <w:rPr>
          <w:i/>
        </w:rPr>
        <w:t>I am aware that emergencies happen</w:t>
      </w:r>
      <w:r>
        <w:rPr>
          <w:i/>
        </w:rPr>
        <w:t>,</w:t>
      </w:r>
      <w:r w:rsidRPr="00271CB5">
        <w:rPr>
          <w:i/>
        </w:rPr>
        <w:t xml:space="preserve"> and life sometimes throws us unexpected challenges. </w:t>
      </w:r>
    </w:p>
    <w:p w14:paraId="0E260928" w14:textId="77777777" w:rsidR="00C00204" w:rsidRPr="00271CB5" w:rsidRDefault="00C00204" w:rsidP="00C00204">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080" w:hanging="1260"/>
        <w:rPr>
          <w:rFonts w:cstheme="minorHAnsi"/>
          <w:b/>
          <w:sz w:val="20"/>
          <w:szCs w:val="20"/>
        </w:rPr>
      </w:pPr>
      <w:r w:rsidRPr="00271CB5">
        <w:rPr>
          <w:rFonts w:cstheme="minorHAnsi"/>
          <w:b/>
          <w:sz w:val="18"/>
          <w:szCs w:val="18"/>
        </w:rPr>
        <w:t xml:space="preserve">  </w:t>
      </w:r>
    </w:p>
    <w:p w14:paraId="6439F355" w14:textId="77777777" w:rsidR="00C00204" w:rsidRPr="00271CB5" w:rsidRDefault="00C00204" w:rsidP="00C00204">
      <w:pPr>
        <w:pStyle w:val="ListParagraph"/>
        <w:numPr>
          <w:ilvl w:val="1"/>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cstheme="minorHAnsi"/>
          <w:sz w:val="20"/>
          <w:szCs w:val="20"/>
        </w:rPr>
      </w:pPr>
      <w:r w:rsidRPr="00271CB5">
        <w:rPr>
          <w:rFonts w:cstheme="minorHAnsi"/>
          <w:noProof/>
          <w:sz w:val="20"/>
          <w:szCs w:val="20"/>
        </w:rPr>
        <w:drawing>
          <wp:anchor distT="0" distB="0" distL="114300" distR="114300" simplePos="0" relativeHeight="251678720" behindDoc="1" locked="0" layoutInCell="1" allowOverlap="1" wp14:anchorId="555487D7" wp14:editId="26EC1BE6">
            <wp:simplePos x="0" y="0"/>
            <wp:positionH relativeFrom="column">
              <wp:posOffset>-234950</wp:posOffset>
            </wp:positionH>
            <wp:positionV relativeFrom="paragraph">
              <wp:posOffset>50165</wp:posOffset>
            </wp:positionV>
            <wp:extent cx="920750" cy="628650"/>
            <wp:effectExtent l="19050" t="0" r="0" b="0"/>
            <wp:wrapNone/>
            <wp:docPr id="12"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920750" cy="628650"/>
                    </a:xfrm>
                    <a:prstGeom prst="rect">
                      <a:avLst/>
                    </a:prstGeom>
                    <a:noFill/>
                    <a:ln w="9525">
                      <a:noFill/>
                      <a:miter lim="800000"/>
                      <a:headEnd/>
                      <a:tailEnd/>
                    </a:ln>
                  </pic:spPr>
                </pic:pic>
              </a:graphicData>
            </a:graphic>
          </wp:anchor>
        </w:drawing>
      </w:r>
      <w:r w:rsidRPr="00271CB5">
        <w:rPr>
          <w:rFonts w:cstheme="minorHAnsi"/>
          <w:sz w:val="20"/>
          <w:szCs w:val="20"/>
        </w:rPr>
        <w:t>Please see the Drop You Lowest Scores Section of the Syllabus. The Drops are calculated by Brightspace and will occur automatically once a category has +1 more grade than the number of Drops in that category. The Drops are eliminated in the Overall GPA or Final Grade column.</w:t>
      </w:r>
    </w:p>
    <w:p w14:paraId="1E38FFBD" w14:textId="15285EDA" w:rsidR="00C00204" w:rsidRPr="00271CB5" w:rsidRDefault="00C00204" w:rsidP="00C00204">
      <w:pPr>
        <w:pStyle w:val="ListParagraph"/>
        <w:numPr>
          <w:ilvl w:val="1"/>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cstheme="minorHAnsi"/>
          <w:sz w:val="20"/>
          <w:szCs w:val="20"/>
        </w:rPr>
      </w:pPr>
      <w:r w:rsidRPr="00271CB5">
        <w:rPr>
          <w:rFonts w:cstheme="minorHAnsi"/>
          <w:sz w:val="20"/>
          <w:szCs w:val="20"/>
        </w:rPr>
        <w:t>Your assignments or deliverables are due</w:t>
      </w:r>
      <w:r>
        <w:rPr>
          <w:rFonts w:cstheme="minorHAnsi"/>
          <w:sz w:val="20"/>
          <w:szCs w:val="20"/>
        </w:rPr>
        <w:t>,</w:t>
      </w:r>
      <w:r w:rsidRPr="00271CB5">
        <w:rPr>
          <w:rFonts w:cstheme="minorHAnsi"/>
          <w:sz w:val="20"/>
          <w:szCs w:val="20"/>
        </w:rPr>
        <w:t xml:space="preserve"> as noted in the syllabus or as modified by me. </w:t>
      </w:r>
    </w:p>
    <w:p w14:paraId="0BB7B2CE" w14:textId="77777777" w:rsidR="00C00204" w:rsidRPr="00271CB5" w:rsidRDefault="00C00204" w:rsidP="00C00204">
      <w:pPr>
        <w:pStyle w:val="ListParagraph"/>
        <w:numPr>
          <w:ilvl w:val="1"/>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cstheme="minorHAnsi"/>
          <w:sz w:val="20"/>
          <w:szCs w:val="20"/>
        </w:rPr>
      </w:pPr>
      <w:r w:rsidRPr="00271CB5">
        <w:rPr>
          <w:rFonts w:cstheme="minorHAnsi"/>
          <w:sz w:val="20"/>
          <w:szCs w:val="20"/>
        </w:rPr>
        <w:t>Deadlines may vary; do not miss them.</w:t>
      </w:r>
    </w:p>
    <w:p w14:paraId="215344B5" w14:textId="77777777" w:rsidR="00C00204" w:rsidRPr="00271CB5" w:rsidRDefault="00C00204" w:rsidP="00C00204">
      <w:pPr>
        <w:pStyle w:val="ListParagraph"/>
        <w:numPr>
          <w:ilvl w:val="1"/>
          <w:numId w:val="19"/>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cstheme="minorHAnsi"/>
          <w:i/>
          <w:sz w:val="20"/>
          <w:szCs w:val="20"/>
        </w:rPr>
      </w:pPr>
      <w:r w:rsidRPr="00271CB5">
        <w:rPr>
          <w:rFonts w:cstheme="minorHAnsi"/>
          <w:sz w:val="20"/>
          <w:szCs w:val="20"/>
        </w:rPr>
        <w:t>There will be no make-ups for quizzes.</w:t>
      </w:r>
      <w:r w:rsidRPr="00271CB5">
        <w:rPr>
          <w:rFonts w:cstheme="minorHAnsi"/>
          <w:i/>
          <w:sz w:val="20"/>
          <w:szCs w:val="20"/>
        </w:rPr>
        <w:t xml:space="preserve"> All quizzes and assignments are due as noted in the syllabus. </w:t>
      </w:r>
    </w:p>
    <w:p w14:paraId="127F8C41" w14:textId="77777777" w:rsidR="00C00204" w:rsidRPr="00271CB5" w:rsidRDefault="00C00204" w:rsidP="00C00204">
      <w:pPr>
        <w:pStyle w:val="ListParagraph"/>
        <w:numPr>
          <w:ilvl w:val="1"/>
          <w:numId w:val="19"/>
        </w:numPr>
        <w:spacing w:line="276" w:lineRule="auto"/>
        <w:rPr>
          <w:rFonts w:cstheme="minorHAnsi"/>
          <w:sz w:val="20"/>
          <w:szCs w:val="20"/>
        </w:rPr>
      </w:pPr>
      <w:r w:rsidRPr="00271CB5">
        <w:rPr>
          <w:rFonts w:cstheme="minorHAnsi"/>
          <w:sz w:val="20"/>
          <w:szCs w:val="20"/>
        </w:rPr>
        <w:t xml:space="preserve">Failed quiz attempts or lockouts will not be reset. </w:t>
      </w:r>
      <w:r w:rsidRPr="00271CB5">
        <w:rPr>
          <w:rFonts w:cstheme="minorHAnsi"/>
          <w:i/>
          <w:sz w:val="20"/>
          <w:szCs w:val="20"/>
        </w:rPr>
        <w:t>If you anticipate technology and/or connection issues, you should take the quizzes on campus</w:t>
      </w:r>
      <w:r w:rsidRPr="00271CB5">
        <w:rPr>
          <w:rFonts w:cstheme="minorHAnsi"/>
          <w:sz w:val="20"/>
          <w:szCs w:val="20"/>
        </w:rPr>
        <w:t xml:space="preserve">. </w:t>
      </w:r>
    </w:p>
    <w:p w14:paraId="42344B71" w14:textId="77777777" w:rsidR="00C00204" w:rsidRPr="000C6307" w:rsidRDefault="00C00204" w:rsidP="00C00204">
      <w:pPr>
        <w:pStyle w:val="ListParagraph"/>
        <w:numPr>
          <w:ilvl w:val="1"/>
          <w:numId w:val="19"/>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8640"/>
        </w:tabs>
        <w:spacing w:line="240" w:lineRule="atLeast"/>
        <w:rPr>
          <w:rFonts w:cstheme="minorHAnsi"/>
          <w:sz w:val="20"/>
          <w:szCs w:val="20"/>
        </w:rPr>
      </w:pPr>
      <w:r w:rsidRPr="00271CB5">
        <w:rPr>
          <w:rFonts w:cstheme="minorHAnsi"/>
          <w:b/>
          <w:sz w:val="20"/>
          <w:szCs w:val="20"/>
        </w:rPr>
        <w:t>Late papers, quizzes, etc., will not be read or graded</w:t>
      </w:r>
      <w:r w:rsidRPr="00271CB5">
        <w:rPr>
          <w:rFonts w:cstheme="minorHAnsi"/>
          <w:sz w:val="20"/>
          <w:szCs w:val="20"/>
        </w:rPr>
        <w:t>—See why below!</w:t>
      </w:r>
    </w:p>
    <w:p w14:paraId="6B3EFFDF" w14:textId="77777777" w:rsidR="00C00204" w:rsidRPr="00271CB5" w:rsidRDefault="00C00204" w:rsidP="00C00204">
      <w:pPr>
        <w:tabs>
          <w:tab w:val="left" w:pos="6875"/>
        </w:tabs>
        <w:ind w:left="1440" w:right="1004"/>
        <w:rPr>
          <w:rFonts w:cstheme="minorHAnsi"/>
          <w:noProof/>
          <w:sz w:val="20"/>
          <w:szCs w:val="20"/>
        </w:rPr>
      </w:pPr>
      <w:r w:rsidRPr="00271CB5">
        <w:rPr>
          <w:rFonts w:cstheme="minorHAnsi"/>
          <w:noProof/>
          <w:sz w:val="20"/>
          <w:szCs w:val="20"/>
        </w:rPr>
        <w:drawing>
          <wp:anchor distT="0" distB="0" distL="114300" distR="114300" simplePos="0" relativeHeight="251679744" behindDoc="1" locked="0" layoutInCell="1" allowOverlap="1" wp14:anchorId="4AF70365" wp14:editId="014A266B">
            <wp:simplePos x="0" y="0"/>
            <wp:positionH relativeFrom="column">
              <wp:posOffset>150495</wp:posOffset>
            </wp:positionH>
            <wp:positionV relativeFrom="paragraph">
              <wp:posOffset>56515</wp:posOffset>
            </wp:positionV>
            <wp:extent cx="792480" cy="787400"/>
            <wp:effectExtent l="0" t="0" r="7620" b="0"/>
            <wp:wrapNone/>
            <wp:docPr id="13"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792480" cy="787400"/>
                    </a:xfrm>
                    <a:prstGeom prst="rect">
                      <a:avLst/>
                    </a:prstGeom>
                    <a:noFill/>
                    <a:ln w="9525">
                      <a:noFill/>
                      <a:miter lim="800000"/>
                      <a:headEnd/>
                      <a:tailEnd/>
                    </a:ln>
                  </pic:spPr>
                </pic:pic>
              </a:graphicData>
            </a:graphic>
          </wp:anchor>
        </w:drawing>
      </w:r>
    </w:p>
    <w:p w14:paraId="6AEAF556" w14:textId="6EE7C5DA" w:rsidR="00C00204" w:rsidRPr="000C6307" w:rsidRDefault="00C00204" w:rsidP="00C00204">
      <w:pPr>
        <w:tabs>
          <w:tab w:val="left" w:pos="6875"/>
        </w:tabs>
        <w:ind w:left="1440" w:right="54"/>
        <w:rPr>
          <w:rFonts w:cstheme="minorHAnsi"/>
          <w:sz w:val="20"/>
          <w:szCs w:val="20"/>
        </w:rPr>
      </w:pPr>
      <w:proofErr w:type="gramStart"/>
      <w:r w:rsidRPr="00271CB5">
        <w:rPr>
          <w:rFonts w:cstheme="minorHAnsi"/>
          <w:sz w:val="20"/>
          <w:szCs w:val="20"/>
        </w:rPr>
        <w:t>Here</w:t>
      </w:r>
      <w:r w:rsidR="006E74DC">
        <w:rPr>
          <w:rFonts w:cstheme="minorHAnsi"/>
          <w:sz w:val="20"/>
          <w:szCs w:val="20"/>
        </w:rPr>
        <w:t>'</w:t>
      </w:r>
      <w:r w:rsidRPr="00271CB5">
        <w:rPr>
          <w:rFonts w:cstheme="minorHAnsi"/>
          <w:sz w:val="20"/>
          <w:szCs w:val="20"/>
        </w:rPr>
        <w:t>s</w:t>
      </w:r>
      <w:proofErr w:type="gramEnd"/>
      <w:r w:rsidRPr="00271CB5">
        <w:rPr>
          <w:rFonts w:cstheme="minorHAnsi"/>
          <w:sz w:val="20"/>
          <w:szCs w:val="20"/>
        </w:rPr>
        <w:t xml:space="preserve"> how it works: There are a specific number of drops for each of the deliverables—Class Professionalism Grades, Quizzes, Exams, Assignments, etc. You </w:t>
      </w:r>
      <w:proofErr w:type="gramStart"/>
      <w:r w:rsidRPr="00271CB5">
        <w:rPr>
          <w:rFonts w:cstheme="minorHAnsi"/>
          <w:sz w:val="20"/>
          <w:szCs w:val="20"/>
        </w:rPr>
        <w:t>are in charge of</w:t>
      </w:r>
      <w:proofErr w:type="gramEnd"/>
      <w:r w:rsidRPr="00271CB5">
        <w:rPr>
          <w:rFonts w:cstheme="minorHAnsi"/>
          <w:sz w:val="20"/>
          <w:szCs w:val="20"/>
        </w:rPr>
        <w:t xml:space="preserve"> your own </w:t>
      </w:r>
      <w:r w:rsidR="006E74DC">
        <w:rPr>
          <w:rFonts w:cstheme="minorHAnsi"/>
          <w:sz w:val="20"/>
          <w:szCs w:val="20"/>
        </w:rPr>
        <w:t>"</w:t>
      </w:r>
      <w:r w:rsidRPr="00271CB5">
        <w:rPr>
          <w:rFonts w:cstheme="minorHAnsi"/>
          <w:sz w:val="20"/>
          <w:szCs w:val="20"/>
        </w:rPr>
        <w:t>Sick Days, Mental Health Days, I Partied, and I Cannot Get Up Days, Family and Life Issue Days.</w:t>
      </w:r>
      <w:r w:rsidR="006E74DC">
        <w:rPr>
          <w:rFonts w:cstheme="minorHAnsi"/>
          <w:sz w:val="20"/>
          <w:szCs w:val="20"/>
        </w:rPr>
        <w:t>"</w:t>
      </w:r>
      <w:r w:rsidRPr="00271CB5">
        <w:rPr>
          <w:rFonts w:cstheme="minorHAnsi"/>
          <w:sz w:val="20"/>
          <w:szCs w:val="20"/>
        </w:rPr>
        <w:t xml:space="preserve"> </w:t>
      </w:r>
      <w:proofErr w:type="gramStart"/>
      <w:r w:rsidRPr="00271CB5">
        <w:rPr>
          <w:rFonts w:cstheme="minorHAnsi"/>
          <w:sz w:val="20"/>
          <w:szCs w:val="20"/>
        </w:rPr>
        <w:t>You</w:t>
      </w:r>
      <w:r w:rsidR="006E74DC">
        <w:rPr>
          <w:rFonts w:cstheme="minorHAnsi"/>
          <w:sz w:val="20"/>
          <w:szCs w:val="20"/>
        </w:rPr>
        <w:t>'</w:t>
      </w:r>
      <w:r>
        <w:rPr>
          <w:rFonts w:cstheme="minorHAnsi"/>
          <w:sz w:val="20"/>
          <w:szCs w:val="20"/>
        </w:rPr>
        <w:t>re</w:t>
      </w:r>
      <w:proofErr w:type="gramEnd"/>
      <w:r w:rsidRPr="00271CB5">
        <w:rPr>
          <w:rFonts w:cstheme="minorHAnsi"/>
          <w:sz w:val="20"/>
          <w:szCs w:val="20"/>
        </w:rPr>
        <w:t xml:space="preserve"> in </w:t>
      </w:r>
      <w:r>
        <w:rPr>
          <w:rFonts w:cstheme="minorHAnsi"/>
          <w:i/>
          <w:sz w:val="20"/>
          <w:szCs w:val="20"/>
        </w:rPr>
        <w:t>c</w:t>
      </w:r>
      <w:r w:rsidRPr="00271CB5">
        <w:rPr>
          <w:rFonts w:cstheme="minorHAnsi"/>
          <w:i/>
          <w:sz w:val="20"/>
          <w:szCs w:val="20"/>
        </w:rPr>
        <w:t>ontrol.</w:t>
      </w:r>
    </w:p>
    <w:p w14:paraId="52D2D0AA" w14:textId="77777777" w:rsidR="00C00204" w:rsidRPr="00271CB5" w:rsidRDefault="00C00204" w:rsidP="00C00204">
      <w:pPr>
        <w:tabs>
          <w:tab w:val="left" w:pos="6875"/>
        </w:tabs>
        <w:ind w:left="1440" w:right="54"/>
        <w:rPr>
          <w:rFonts w:cstheme="minorHAnsi"/>
          <w:sz w:val="20"/>
          <w:szCs w:val="20"/>
        </w:rPr>
      </w:pPr>
    </w:p>
    <w:p w14:paraId="7C9BDD4D" w14:textId="3DC3A628" w:rsidR="00C00204" w:rsidRPr="00271CB5" w:rsidRDefault="00C00204" w:rsidP="00C00204">
      <w:pPr>
        <w:tabs>
          <w:tab w:val="left" w:pos="6875"/>
        </w:tabs>
        <w:ind w:left="1440" w:right="54"/>
        <w:rPr>
          <w:rFonts w:cstheme="minorHAnsi"/>
          <w:i/>
          <w:sz w:val="20"/>
          <w:szCs w:val="20"/>
        </w:rPr>
      </w:pPr>
      <w:r w:rsidRPr="00271CB5">
        <w:rPr>
          <w:rFonts w:cstheme="minorHAnsi"/>
          <w:b/>
          <w:sz w:val="20"/>
          <w:szCs w:val="20"/>
        </w:rPr>
        <w:t xml:space="preserve">Do not confuse this rule with not wanting to talk to you. I want you to decide what constitutes a </w:t>
      </w:r>
      <w:r w:rsidR="00AB1BC6">
        <w:rPr>
          <w:rFonts w:cstheme="minorHAnsi"/>
          <w:b/>
          <w:sz w:val="20"/>
          <w:szCs w:val="20"/>
        </w:rPr>
        <w:t>fair</w:t>
      </w:r>
      <w:r w:rsidRPr="00271CB5">
        <w:rPr>
          <w:rFonts w:cstheme="minorHAnsi"/>
          <w:b/>
          <w:sz w:val="20"/>
          <w:szCs w:val="20"/>
        </w:rPr>
        <w:t xml:space="preserve"> use of your sick days.</w:t>
      </w:r>
      <w:r w:rsidRPr="00271CB5">
        <w:rPr>
          <w:rFonts w:cstheme="minorHAnsi"/>
          <w:sz w:val="20"/>
          <w:szCs w:val="20"/>
        </w:rPr>
        <w:t xml:space="preserve"> </w:t>
      </w:r>
      <w:r w:rsidR="00AB1BC6">
        <w:rPr>
          <w:rFonts w:cstheme="minorHAnsi"/>
          <w:i/>
          <w:sz w:val="20"/>
          <w:szCs w:val="20"/>
        </w:rPr>
        <w:t>I</w:t>
      </w:r>
      <w:r w:rsidRPr="00271CB5">
        <w:rPr>
          <w:rFonts w:cstheme="minorHAnsi"/>
          <w:i/>
          <w:sz w:val="20"/>
          <w:szCs w:val="20"/>
        </w:rPr>
        <w:t>f you do not use a Drop, the lowest score(s) still drop from your GPA.</w:t>
      </w:r>
    </w:p>
    <w:p w14:paraId="0285C11F" w14:textId="77777777" w:rsidR="00C00204" w:rsidRPr="00271CB5" w:rsidRDefault="00C00204" w:rsidP="00C00204">
      <w:pPr>
        <w:tabs>
          <w:tab w:val="left" w:pos="6875"/>
        </w:tabs>
        <w:ind w:left="1440" w:right="54"/>
        <w:rPr>
          <w:rFonts w:cstheme="minorHAnsi"/>
          <w:sz w:val="20"/>
          <w:szCs w:val="20"/>
        </w:rPr>
      </w:pPr>
    </w:p>
    <w:p w14:paraId="604E7656" w14:textId="6DED21E2" w:rsidR="00C00204" w:rsidRPr="00271CB5" w:rsidRDefault="00C00204" w:rsidP="00C00204">
      <w:pPr>
        <w:tabs>
          <w:tab w:val="left" w:pos="6875"/>
        </w:tabs>
        <w:ind w:left="1440" w:right="54"/>
        <w:rPr>
          <w:rFonts w:cstheme="minorHAnsi"/>
          <w:sz w:val="20"/>
          <w:szCs w:val="20"/>
        </w:rPr>
      </w:pPr>
      <w:r w:rsidRPr="00271CB5">
        <w:rPr>
          <w:rFonts w:cstheme="minorHAnsi"/>
          <w:sz w:val="20"/>
          <w:szCs w:val="20"/>
        </w:rPr>
        <w:t xml:space="preserve">Once your Drops/Sick Days in a category are used, </w:t>
      </w:r>
      <w:proofErr w:type="gramStart"/>
      <w:r w:rsidRPr="00271CB5">
        <w:rPr>
          <w:rFonts w:cstheme="minorHAnsi"/>
          <w:b/>
          <w:sz w:val="20"/>
          <w:szCs w:val="20"/>
          <w:u w:val="single"/>
        </w:rPr>
        <w:t>that</w:t>
      </w:r>
      <w:r w:rsidR="006E74DC">
        <w:rPr>
          <w:rFonts w:cstheme="minorHAnsi"/>
          <w:b/>
          <w:sz w:val="20"/>
          <w:szCs w:val="20"/>
          <w:u w:val="single"/>
        </w:rPr>
        <w:t>'</w:t>
      </w:r>
      <w:r w:rsidRPr="00271CB5">
        <w:rPr>
          <w:rFonts w:cstheme="minorHAnsi"/>
          <w:b/>
          <w:sz w:val="20"/>
          <w:szCs w:val="20"/>
          <w:u w:val="single"/>
        </w:rPr>
        <w:t>s</w:t>
      </w:r>
      <w:proofErr w:type="gramEnd"/>
      <w:r w:rsidRPr="00271CB5">
        <w:rPr>
          <w:rFonts w:cstheme="minorHAnsi"/>
          <w:b/>
          <w:sz w:val="20"/>
          <w:szCs w:val="20"/>
          <w:u w:val="single"/>
        </w:rPr>
        <w:t xml:space="preserve"> it.</w:t>
      </w:r>
      <w:r w:rsidRPr="00271CB5">
        <w:rPr>
          <w:rFonts w:cstheme="minorHAnsi"/>
          <w:sz w:val="20"/>
          <w:szCs w:val="20"/>
        </w:rPr>
        <w:t xml:space="preserve"> The zeros </w:t>
      </w:r>
      <w:r>
        <w:rPr>
          <w:rFonts w:cstheme="minorHAnsi"/>
          <w:sz w:val="20"/>
          <w:szCs w:val="20"/>
        </w:rPr>
        <w:t>begin to affect</w:t>
      </w:r>
      <w:r w:rsidRPr="00271CB5">
        <w:rPr>
          <w:rFonts w:cstheme="minorHAnsi"/>
          <w:sz w:val="20"/>
          <w:szCs w:val="20"/>
        </w:rPr>
        <w:t xml:space="preserve"> your GPA, so save your drops for the important work, life</w:t>
      </w:r>
      <w:r w:rsidR="00AB1BC6">
        <w:rPr>
          <w:rFonts w:cstheme="minorHAnsi"/>
          <w:sz w:val="20"/>
          <w:szCs w:val="20"/>
        </w:rPr>
        <w:t>,</w:t>
      </w:r>
      <w:r w:rsidRPr="00271CB5">
        <w:rPr>
          <w:rFonts w:cstheme="minorHAnsi"/>
          <w:sz w:val="20"/>
          <w:szCs w:val="20"/>
        </w:rPr>
        <w:t xml:space="preserve"> family events, and the truly tragic events that unfortunately come our way.  </w:t>
      </w:r>
    </w:p>
    <w:p w14:paraId="3D1EA44D" w14:textId="77777777" w:rsidR="00C00204" w:rsidRPr="00271CB5" w:rsidRDefault="00C00204" w:rsidP="00C00204">
      <w:pPr>
        <w:tabs>
          <w:tab w:val="left" w:pos="6875"/>
        </w:tabs>
        <w:ind w:left="1440" w:right="54"/>
        <w:rPr>
          <w:rFonts w:cstheme="minorHAnsi"/>
          <w:sz w:val="20"/>
          <w:szCs w:val="20"/>
        </w:rPr>
      </w:pPr>
    </w:p>
    <w:p w14:paraId="5B91ED65" w14:textId="253D8748" w:rsidR="00C00204" w:rsidRPr="00271CB5" w:rsidRDefault="00C00204" w:rsidP="00C00204">
      <w:pPr>
        <w:tabs>
          <w:tab w:val="left" w:pos="6875"/>
        </w:tabs>
        <w:ind w:left="1440" w:right="54"/>
        <w:rPr>
          <w:rFonts w:cstheme="minorHAnsi"/>
          <w:sz w:val="20"/>
          <w:szCs w:val="20"/>
        </w:rPr>
      </w:pPr>
      <w:r w:rsidRPr="00271CB5">
        <w:rPr>
          <w:rFonts w:cstheme="minorHAnsi"/>
          <w:sz w:val="20"/>
          <w:szCs w:val="20"/>
        </w:rPr>
        <w:t xml:space="preserve">Previous learners tell me that this is the fairest grading system they have encountered and </w:t>
      </w:r>
      <w:r w:rsidR="00AB1BC6">
        <w:rPr>
          <w:rFonts w:cstheme="minorHAnsi"/>
          <w:sz w:val="20"/>
          <w:szCs w:val="20"/>
        </w:rPr>
        <w:t>positively impacted</w:t>
      </w:r>
      <w:r w:rsidRPr="00271CB5">
        <w:rPr>
          <w:rFonts w:cstheme="minorHAnsi"/>
          <w:sz w:val="20"/>
          <w:szCs w:val="20"/>
        </w:rPr>
        <w:t xml:space="preserve"> their GPA.</w:t>
      </w:r>
    </w:p>
    <w:p w14:paraId="084D2A37" w14:textId="77777777" w:rsidR="00C00204" w:rsidRPr="00271CB5" w:rsidRDefault="00C00204" w:rsidP="00C00204">
      <w:pPr>
        <w:tabs>
          <w:tab w:val="left" w:pos="6875"/>
        </w:tabs>
        <w:ind w:left="1440" w:right="54"/>
        <w:rPr>
          <w:rFonts w:cstheme="minorHAnsi"/>
          <w:sz w:val="20"/>
          <w:szCs w:val="20"/>
        </w:rPr>
      </w:pPr>
    </w:p>
    <w:p w14:paraId="13593063" w14:textId="77777777" w:rsidR="00C00204" w:rsidRPr="00271CB5" w:rsidRDefault="00C00204" w:rsidP="00C00204">
      <w:pPr>
        <w:tabs>
          <w:tab w:val="left" w:pos="6875"/>
        </w:tabs>
        <w:ind w:left="1440" w:right="54"/>
        <w:rPr>
          <w:rFonts w:cstheme="minorHAnsi"/>
          <w:color w:val="1F4E79" w:themeColor="accent1" w:themeShade="80"/>
          <w:sz w:val="20"/>
          <w:szCs w:val="20"/>
        </w:rPr>
      </w:pPr>
      <w:r w:rsidRPr="00271CB5">
        <w:rPr>
          <w:rFonts w:cstheme="minorHAnsi"/>
          <w:i/>
          <w:color w:val="1F4E79" w:themeColor="accent1" w:themeShade="80"/>
          <w:sz w:val="20"/>
          <w:szCs w:val="20"/>
        </w:rPr>
        <w:t xml:space="preserve">Should something become a </w:t>
      </w:r>
      <w:r>
        <w:rPr>
          <w:rFonts w:cstheme="minorHAnsi"/>
          <w:i/>
          <w:color w:val="1F4E79" w:themeColor="accent1" w:themeShade="80"/>
          <w:sz w:val="20"/>
          <w:szCs w:val="20"/>
        </w:rPr>
        <w:t>significant</w:t>
      </w:r>
      <w:r w:rsidRPr="00271CB5">
        <w:rPr>
          <w:rFonts w:cstheme="minorHAnsi"/>
          <w:i/>
          <w:color w:val="1F4E79" w:themeColor="accent1" w:themeShade="80"/>
          <w:sz w:val="20"/>
          <w:szCs w:val="20"/>
        </w:rPr>
        <w:t xml:space="preserve"> challenge in your life, the sooner you seek help from your</w:t>
      </w:r>
      <w:r w:rsidRPr="00271CB5">
        <w:rPr>
          <w:rFonts w:cstheme="minorHAnsi"/>
          <w:b/>
          <w:i/>
          <w:color w:val="1F4E79" w:themeColor="accent1" w:themeShade="80"/>
          <w:sz w:val="20"/>
          <w:szCs w:val="20"/>
        </w:rPr>
        <w:t xml:space="preserve"> </w:t>
      </w:r>
      <w:r w:rsidRPr="00271CB5">
        <w:rPr>
          <w:rFonts w:cstheme="minorHAnsi"/>
          <w:i/>
          <w:color w:val="1F4E79" w:themeColor="accent1" w:themeShade="80"/>
          <w:sz w:val="20"/>
          <w:szCs w:val="20"/>
        </w:rPr>
        <w:t>professors, instructors, and counselors</w:t>
      </w:r>
      <w:r>
        <w:rPr>
          <w:rFonts w:cstheme="minorHAnsi"/>
          <w:i/>
          <w:color w:val="1F4E79" w:themeColor="accent1" w:themeShade="80"/>
          <w:sz w:val="20"/>
          <w:szCs w:val="20"/>
        </w:rPr>
        <w:t>,</w:t>
      </w:r>
      <w:r w:rsidRPr="00271CB5">
        <w:rPr>
          <w:rFonts w:cstheme="minorHAnsi"/>
          <w:i/>
          <w:color w:val="1F4E79" w:themeColor="accent1" w:themeShade="80"/>
          <w:sz w:val="20"/>
          <w:szCs w:val="20"/>
        </w:rPr>
        <w:t xml:space="preserve"> the</w:t>
      </w:r>
      <w:r w:rsidRPr="00271CB5">
        <w:rPr>
          <w:rFonts w:cstheme="minorHAnsi"/>
          <w:b/>
          <w:i/>
          <w:color w:val="1F4E79" w:themeColor="accent1" w:themeShade="80"/>
          <w:sz w:val="20"/>
          <w:szCs w:val="20"/>
        </w:rPr>
        <w:t xml:space="preserve"> </w:t>
      </w:r>
      <w:r w:rsidRPr="00271CB5">
        <w:rPr>
          <w:rFonts w:cstheme="minorHAnsi"/>
          <w:i/>
          <w:color w:val="1F4E79" w:themeColor="accent1" w:themeShade="80"/>
          <w:sz w:val="20"/>
          <w:szCs w:val="20"/>
        </w:rPr>
        <w:t>more likely it is that you will be able to take steps to lessen its impact on your education.</w:t>
      </w:r>
    </w:p>
    <w:p w14:paraId="5FA2067A" w14:textId="3FB29C51" w:rsidR="00C00204" w:rsidRPr="00FC52B1" w:rsidRDefault="00C00204" w:rsidP="00C00204">
      <w:pPr>
        <w:ind w:left="1440"/>
        <w:rPr>
          <w:sz w:val="20"/>
          <w:szCs w:val="20"/>
        </w:rPr>
      </w:pPr>
      <w:r w:rsidRPr="00271CB5">
        <w:br/>
      </w:r>
      <w:r w:rsidRPr="00FC52B1">
        <w:rPr>
          <w:b/>
          <w:sz w:val="20"/>
          <w:szCs w:val="20"/>
        </w:rPr>
        <w:t>Ignored work is any work unaccounted for in the semester</w:t>
      </w:r>
      <w:r w:rsidRPr="00FC52B1">
        <w:rPr>
          <w:sz w:val="20"/>
          <w:szCs w:val="20"/>
        </w:rPr>
        <w:t xml:space="preserve">, which means I have no record of you doing it or turning it in. If you believe you have submitted an assignment but have not received a grade for the assignment, please contact me as soon as possible </w:t>
      </w:r>
      <w:r w:rsidR="00AB1BC6">
        <w:rPr>
          <w:sz w:val="20"/>
          <w:szCs w:val="20"/>
        </w:rPr>
        <w:t>to</w:t>
      </w:r>
      <w:r w:rsidRPr="00FC52B1">
        <w:rPr>
          <w:sz w:val="20"/>
          <w:szCs w:val="20"/>
        </w:rPr>
        <w:t xml:space="preserve"> investigate the issue. </w:t>
      </w:r>
    </w:p>
    <w:p w14:paraId="65DF5F38" w14:textId="77777777" w:rsidR="00C00204" w:rsidRDefault="00C00204" w:rsidP="00C00204">
      <w:pPr>
        <w:spacing w:after="120"/>
        <w:rPr>
          <w:rStyle w:val="Strong"/>
          <w:sz w:val="20"/>
          <w:szCs w:val="20"/>
        </w:rPr>
      </w:pPr>
    </w:p>
    <w:p w14:paraId="4554CC92" w14:textId="77777777" w:rsidR="00C00204" w:rsidRPr="00FC52B1" w:rsidRDefault="00C00204" w:rsidP="00C00204">
      <w:pPr>
        <w:spacing w:after="120"/>
        <w:rPr>
          <w:rStyle w:val="Strong"/>
          <w:sz w:val="20"/>
          <w:szCs w:val="20"/>
        </w:rPr>
      </w:pPr>
      <w:r w:rsidRPr="00FC52B1">
        <w:rPr>
          <w:rStyle w:val="Strong"/>
          <w:sz w:val="20"/>
          <w:szCs w:val="20"/>
        </w:rPr>
        <w:lastRenderedPageBreak/>
        <w:t>Academic Integrity</w:t>
      </w:r>
    </w:p>
    <w:p w14:paraId="6138E616" w14:textId="77777777" w:rsidR="00C00204" w:rsidRPr="00FC52B1" w:rsidRDefault="00C00204" w:rsidP="00C00204">
      <w:pPr>
        <w:rPr>
          <w:sz w:val="20"/>
          <w:szCs w:val="20"/>
        </w:rPr>
      </w:pPr>
      <w:r w:rsidRPr="00FC52B1">
        <w:rPr>
          <w:sz w:val="20"/>
          <w:szCs w:val="20"/>
        </w:rPr>
        <w:t>North Central holds its students to high standards of academic integrity in all areas of college life, including the distance education environment. Any form of academic dishonesty will not be tolerated and can have serious consequences, including automatic failure in the course and/or dismissal from the college. By taking any form of course assessment, you agree that:</w:t>
      </w:r>
      <w:r w:rsidRPr="00FC52B1">
        <w:rPr>
          <w:sz w:val="20"/>
          <w:szCs w:val="20"/>
        </w:rPr>
        <w:br/>
      </w:r>
    </w:p>
    <w:p w14:paraId="5EDFCD28" w14:textId="77777777" w:rsidR="00C00204" w:rsidRPr="00FC52B1" w:rsidRDefault="00C00204" w:rsidP="00C00204">
      <w:pPr>
        <w:pStyle w:val="ListParagraph"/>
        <w:numPr>
          <w:ilvl w:val="0"/>
          <w:numId w:val="5"/>
        </w:numPr>
        <w:spacing w:after="160" w:line="259" w:lineRule="auto"/>
        <w:rPr>
          <w:sz w:val="20"/>
          <w:szCs w:val="20"/>
        </w:rPr>
      </w:pPr>
      <w:r w:rsidRPr="00FC52B1">
        <w:rPr>
          <w:sz w:val="20"/>
          <w:szCs w:val="20"/>
        </w:rPr>
        <w:t xml:space="preserve">You are the person registered in this course who has participated in and will receive academic credit for this </w:t>
      </w:r>
      <w:proofErr w:type="gramStart"/>
      <w:r w:rsidRPr="00FC52B1">
        <w:rPr>
          <w:sz w:val="20"/>
          <w:szCs w:val="20"/>
        </w:rPr>
        <w:t>class, and</w:t>
      </w:r>
      <w:proofErr w:type="gramEnd"/>
      <w:r w:rsidRPr="00FC52B1">
        <w:rPr>
          <w:sz w:val="20"/>
          <w:szCs w:val="20"/>
        </w:rPr>
        <w:t xml:space="preserve"> will not receive unauthorized assistance from any other person or source during this assessment.</w:t>
      </w:r>
      <w:r w:rsidRPr="00FC52B1">
        <w:rPr>
          <w:sz w:val="20"/>
          <w:szCs w:val="20"/>
        </w:rPr>
        <w:br/>
      </w:r>
    </w:p>
    <w:p w14:paraId="4ACE5857" w14:textId="77777777" w:rsidR="00C00204" w:rsidRPr="00FC52B1" w:rsidRDefault="00C00204" w:rsidP="00C00204">
      <w:pPr>
        <w:pStyle w:val="ListParagraph"/>
        <w:numPr>
          <w:ilvl w:val="0"/>
          <w:numId w:val="5"/>
        </w:numPr>
        <w:spacing w:after="160" w:line="259" w:lineRule="auto"/>
        <w:rPr>
          <w:sz w:val="20"/>
          <w:szCs w:val="20"/>
        </w:rPr>
      </w:pPr>
      <w:r w:rsidRPr="00FC52B1">
        <w:rPr>
          <w:sz w:val="20"/>
          <w:szCs w:val="20"/>
        </w:rPr>
        <w:t>Acknowledge that unauthorized sharing of information about an assessment with others is strictly prohibited and could result in serious consequences.</w:t>
      </w:r>
    </w:p>
    <w:p w14:paraId="691FCF27" w14:textId="70206B2F" w:rsidR="00C00204" w:rsidRPr="00FC52B1" w:rsidRDefault="00C00204" w:rsidP="00C00204">
      <w:pPr>
        <w:rPr>
          <w:sz w:val="20"/>
          <w:szCs w:val="20"/>
        </w:rPr>
      </w:pPr>
      <w:r w:rsidRPr="00FC52B1">
        <w:rPr>
          <w:b/>
          <w:sz w:val="20"/>
          <w:szCs w:val="20"/>
        </w:rPr>
        <w:t>By accessing assessments in this course</w:t>
      </w:r>
      <w:r w:rsidRPr="00FC52B1">
        <w:rPr>
          <w:sz w:val="20"/>
          <w:szCs w:val="20"/>
        </w:rPr>
        <w:t>, you are acknowledging your compliance with North Central</w:t>
      </w:r>
      <w:r w:rsidR="006E74DC">
        <w:rPr>
          <w:sz w:val="20"/>
          <w:szCs w:val="20"/>
        </w:rPr>
        <w:t>'</w:t>
      </w:r>
      <w:r w:rsidRPr="00FC52B1">
        <w:rPr>
          <w:sz w:val="20"/>
          <w:szCs w:val="20"/>
        </w:rPr>
        <w:t xml:space="preserve">s standards of academic integrity and that any violation will be dealt with according to the </w:t>
      </w:r>
      <w:hyperlink r:id="rId17" w:anchor="cofcond" w:history="1">
        <w:r w:rsidRPr="00FC52B1">
          <w:rPr>
            <w:rStyle w:val="Hyperlink"/>
            <w:sz w:val="20"/>
            <w:szCs w:val="20"/>
          </w:rPr>
          <w:t>Academic Dishonesty Process outlined in the North Central Student handbook</w:t>
        </w:r>
      </w:hyperlink>
      <w:r w:rsidRPr="00FC52B1">
        <w:rPr>
          <w:sz w:val="20"/>
          <w:szCs w:val="20"/>
        </w:rPr>
        <w:t xml:space="preserve">. </w:t>
      </w:r>
    </w:p>
    <w:p w14:paraId="045B0B4D" w14:textId="77777777" w:rsidR="00C00204" w:rsidRPr="00FC52B1" w:rsidRDefault="00C00204" w:rsidP="00C00204">
      <w:pPr>
        <w:rPr>
          <w:sz w:val="20"/>
          <w:szCs w:val="20"/>
        </w:rPr>
      </w:pPr>
    </w:p>
    <w:p w14:paraId="33CD2D50" w14:textId="77777777" w:rsidR="00C00204" w:rsidRPr="00FC52B1" w:rsidRDefault="00C00204" w:rsidP="00C00204">
      <w:pPr>
        <w:spacing w:after="120"/>
        <w:rPr>
          <w:rStyle w:val="Strong"/>
          <w:sz w:val="20"/>
          <w:szCs w:val="20"/>
        </w:rPr>
      </w:pPr>
      <w:r w:rsidRPr="00FC52B1">
        <w:rPr>
          <w:rStyle w:val="Strong"/>
          <w:sz w:val="20"/>
          <w:szCs w:val="20"/>
        </w:rPr>
        <w:t>Accessibility Statement</w:t>
      </w:r>
    </w:p>
    <w:p w14:paraId="61503392" w14:textId="7C83DAC9" w:rsidR="00C00204" w:rsidRPr="00FC52B1" w:rsidRDefault="00C00204" w:rsidP="00C00204">
      <w:pPr>
        <w:rPr>
          <w:sz w:val="20"/>
          <w:szCs w:val="20"/>
        </w:rPr>
      </w:pPr>
      <w:r w:rsidRPr="00FC52B1">
        <w:rPr>
          <w:sz w:val="20"/>
          <w:szCs w:val="20"/>
        </w:rPr>
        <w:t>In compliance with the Rehabilitation Act of 1973</w:t>
      </w:r>
      <w:r w:rsidR="006E74DC">
        <w:rPr>
          <w:sz w:val="20"/>
          <w:szCs w:val="20"/>
        </w:rPr>
        <w:t>'</w:t>
      </w:r>
      <w:r w:rsidRPr="00FC52B1">
        <w:rPr>
          <w:sz w:val="20"/>
          <w:szCs w:val="20"/>
        </w:rPr>
        <w:t>s Section 504 and 508, and the Americans with Disabilities Act of 1990, North Central</w:t>
      </w:r>
      <w:r w:rsidR="006E74DC">
        <w:rPr>
          <w:sz w:val="20"/>
          <w:szCs w:val="20"/>
        </w:rPr>
        <w:t>'</w:t>
      </w:r>
      <w:r w:rsidRPr="00FC52B1">
        <w:rPr>
          <w:sz w:val="20"/>
          <w:szCs w:val="20"/>
        </w:rPr>
        <w:t xml:space="preserve">s department of Learning Support Services (LSS) provides students with documented disabilities access to professional disability specialists, support staff, and specialized services. For more information about services provided or to request an accommodation for a disability, please </w:t>
      </w:r>
      <w:hyperlink r:id="rId18" w:history="1">
        <w:r w:rsidRPr="00FC52B1">
          <w:rPr>
            <w:rStyle w:val="Hyperlink"/>
            <w:sz w:val="20"/>
            <w:szCs w:val="20"/>
          </w:rPr>
          <w:t>visit LSS on the web</w:t>
        </w:r>
      </w:hyperlink>
      <w:r w:rsidRPr="00FC52B1">
        <w:rPr>
          <w:sz w:val="20"/>
          <w:szCs w:val="20"/>
        </w:rPr>
        <w:t>, on campus in Room 533 of the SCRC, or call 231-348-6682 from 8:30 am to 5 pm Monday –Friday.</w:t>
      </w:r>
      <w:r w:rsidRPr="00FC52B1">
        <w:rPr>
          <w:sz w:val="20"/>
          <w:szCs w:val="20"/>
        </w:rPr>
        <w:br/>
      </w:r>
    </w:p>
    <w:p w14:paraId="5CD75C40" w14:textId="77777777" w:rsidR="00C00204" w:rsidRPr="00FC52B1" w:rsidRDefault="00C00204" w:rsidP="00C00204">
      <w:pPr>
        <w:spacing w:after="120"/>
        <w:rPr>
          <w:rStyle w:val="Strong"/>
          <w:sz w:val="20"/>
          <w:szCs w:val="20"/>
        </w:rPr>
      </w:pPr>
      <w:r w:rsidRPr="00FC52B1">
        <w:rPr>
          <w:rStyle w:val="Strong"/>
          <w:sz w:val="20"/>
          <w:szCs w:val="20"/>
        </w:rPr>
        <w:t>Copyright</w:t>
      </w:r>
    </w:p>
    <w:p w14:paraId="4CFAF8E3" w14:textId="77777777" w:rsidR="00C00204" w:rsidRPr="00FC52B1" w:rsidRDefault="00C00204" w:rsidP="00C00204">
      <w:pPr>
        <w:rPr>
          <w:rStyle w:val="Strong"/>
          <w:b w:val="0"/>
          <w:bCs w:val="0"/>
          <w:sz w:val="20"/>
          <w:szCs w:val="20"/>
        </w:rPr>
      </w:pPr>
      <w:r w:rsidRPr="00FC52B1">
        <w:rPr>
          <w:sz w:val="20"/>
          <w:szCs w:val="20"/>
        </w:rPr>
        <w:t xml:space="preserve">All materials and content in this course were created by the instructor unless otherwise specified. </w:t>
      </w:r>
      <w:r w:rsidRPr="00FC52B1">
        <w:rPr>
          <w:sz w:val="20"/>
          <w:szCs w:val="20"/>
        </w:rPr>
        <w:br/>
      </w:r>
      <w:r w:rsidRPr="00FC52B1">
        <w:rPr>
          <w:sz w:val="20"/>
          <w:szCs w:val="20"/>
        </w:rPr>
        <w:br/>
      </w:r>
      <w:r w:rsidRPr="00FC52B1">
        <w:rPr>
          <w:rStyle w:val="Strong"/>
          <w:sz w:val="20"/>
          <w:szCs w:val="20"/>
        </w:rPr>
        <w:t>Student Appeals</w:t>
      </w:r>
    </w:p>
    <w:p w14:paraId="532AFD0C" w14:textId="6958E0C5" w:rsidR="00C00204" w:rsidRPr="00FC52B1" w:rsidRDefault="00C00204" w:rsidP="00C00204">
      <w:pPr>
        <w:rPr>
          <w:sz w:val="20"/>
          <w:szCs w:val="20"/>
        </w:rPr>
      </w:pPr>
      <w:r w:rsidRPr="00FC52B1">
        <w:rPr>
          <w:sz w:val="20"/>
          <w:szCs w:val="20"/>
        </w:rPr>
        <w:t>North Central</w:t>
      </w:r>
      <w:r w:rsidR="006E74DC">
        <w:rPr>
          <w:sz w:val="20"/>
          <w:szCs w:val="20"/>
        </w:rPr>
        <w:t>'</w:t>
      </w:r>
      <w:r w:rsidRPr="00FC52B1">
        <w:rPr>
          <w:sz w:val="20"/>
          <w:szCs w:val="20"/>
        </w:rPr>
        <w:t>s student complaint and appeals processes begin with a student</w:t>
      </w:r>
      <w:r w:rsidR="006E74DC">
        <w:rPr>
          <w:sz w:val="20"/>
          <w:szCs w:val="20"/>
        </w:rPr>
        <w:t>'</w:t>
      </w:r>
      <w:r w:rsidRPr="00FC52B1">
        <w:rPr>
          <w:sz w:val="20"/>
          <w:szCs w:val="20"/>
        </w:rPr>
        <w:t xml:space="preserve">s direct communication with the faculty/staff member </w:t>
      </w:r>
      <w:proofErr w:type="gramStart"/>
      <w:r w:rsidRPr="00FC52B1">
        <w:rPr>
          <w:sz w:val="20"/>
          <w:szCs w:val="20"/>
        </w:rPr>
        <w:t>in an attempt to</w:t>
      </w:r>
      <w:proofErr w:type="gramEnd"/>
      <w:r w:rsidRPr="00FC52B1">
        <w:rPr>
          <w:sz w:val="20"/>
          <w:szCs w:val="20"/>
        </w:rPr>
        <w:t xml:space="preserve"> work together to resolve the matter. For complete information on North Central</w:t>
      </w:r>
      <w:r w:rsidR="006E74DC">
        <w:rPr>
          <w:sz w:val="20"/>
          <w:szCs w:val="20"/>
        </w:rPr>
        <w:t>'</w:t>
      </w:r>
      <w:r w:rsidRPr="00FC52B1">
        <w:rPr>
          <w:sz w:val="20"/>
          <w:szCs w:val="20"/>
        </w:rPr>
        <w:t xml:space="preserve">s student policies and processes regarding appeals &amp; complaints, please see the </w:t>
      </w:r>
      <w:hyperlink r:id="rId19" w:history="1">
        <w:r w:rsidRPr="00FC52B1">
          <w:rPr>
            <w:rStyle w:val="Hyperlink"/>
            <w:sz w:val="20"/>
            <w:szCs w:val="20"/>
          </w:rPr>
          <w:t>North Central Student Handbook</w:t>
        </w:r>
      </w:hyperlink>
      <w:r w:rsidRPr="00FC52B1">
        <w:rPr>
          <w:sz w:val="20"/>
          <w:szCs w:val="20"/>
        </w:rPr>
        <w:t xml:space="preserve">. </w:t>
      </w:r>
      <w:r w:rsidRPr="00FC52B1">
        <w:rPr>
          <w:sz w:val="20"/>
          <w:szCs w:val="20"/>
        </w:rPr>
        <w:br/>
      </w:r>
    </w:p>
    <w:p w14:paraId="333A945F" w14:textId="77777777" w:rsidR="00C00204" w:rsidRPr="00FC52B1" w:rsidRDefault="00C00204" w:rsidP="00C00204">
      <w:pPr>
        <w:spacing w:after="120"/>
        <w:rPr>
          <w:rStyle w:val="Strong"/>
          <w:sz w:val="20"/>
          <w:szCs w:val="20"/>
        </w:rPr>
      </w:pPr>
    </w:p>
    <w:p w14:paraId="695AC046" w14:textId="77777777" w:rsidR="00C00204" w:rsidRPr="00FC52B1" w:rsidRDefault="00C00204" w:rsidP="00C00204">
      <w:pPr>
        <w:spacing w:after="120"/>
        <w:rPr>
          <w:rStyle w:val="Strong"/>
          <w:sz w:val="20"/>
          <w:szCs w:val="20"/>
        </w:rPr>
      </w:pPr>
      <w:r w:rsidRPr="00FC52B1">
        <w:rPr>
          <w:rStyle w:val="Strong"/>
          <w:sz w:val="20"/>
          <w:szCs w:val="20"/>
        </w:rPr>
        <w:t>Subject to Change</w:t>
      </w:r>
    </w:p>
    <w:p w14:paraId="598F2D5F" w14:textId="77777777" w:rsidR="00C00204" w:rsidRPr="00FC52B1" w:rsidRDefault="00C00204" w:rsidP="00C00204">
      <w:pPr>
        <w:rPr>
          <w:sz w:val="20"/>
          <w:szCs w:val="20"/>
        </w:rPr>
      </w:pPr>
      <w:r w:rsidRPr="00FC52B1">
        <w:rPr>
          <w:sz w:val="20"/>
          <w:szCs w:val="20"/>
        </w:rPr>
        <w:t>All materials, assignments, and deadlines are subject to change. It is your responsibility to read course announcements and communications.</w:t>
      </w:r>
    </w:p>
    <w:p w14:paraId="64CC7D96" w14:textId="5413BC72" w:rsidR="00C00204" w:rsidRDefault="00C00204" w:rsidP="00C00204"/>
    <w:p w14:paraId="3E5C4E10" w14:textId="77777777" w:rsidR="00DB2884" w:rsidRPr="00DB2884" w:rsidRDefault="00DB2884" w:rsidP="00DB2884">
      <w:pPr>
        <w:spacing w:after="120"/>
        <w:rPr>
          <w:rStyle w:val="Strong"/>
          <w:sz w:val="20"/>
          <w:szCs w:val="20"/>
        </w:rPr>
      </w:pPr>
      <w:r w:rsidRPr="00DB2884">
        <w:rPr>
          <w:rStyle w:val="Strong"/>
          <w:sz w:val="20"/>
          <w:szCs w:val="20"/>
        </w:rPr>
        <w:t>COVID-19 On-Campus Safety Policy</w:t>
      </w:r>
    </w:p>
    <w:p w14:paraId="762B993F" w14:textId="77777777" w:rsidR="00DB2884" w:rsidRPr="00DB2884" w:rsidRDefault="00DB2884" w:rsidP="00DB2884">
      <w:pPr>
        <w:rPr>
          <w:sz w:val="20"/>
          <w:szCs w:val="20"/>
        </w:rPr>
      </w:pPr>
      <w:r w:rsidRPr="00DB2884">
        <w:rPr>
          <w:sz w:val="20"/>
          <w:szCs w:val="20"/>
        </w:rPr>
        <w:t xml:space="preserve">To best protect the safety of students, faculty, staff, and their families during the COVID-19 pandemic, masks that cover the nose and mouth are required. Any violation of this policy may be considered a violation of the Student Code of Conduct and may result in dismissal of the student and/or class and possible further sanctions. </w:t>
      </w:r>
    </w:p>
    <w:p w14:paraId="01A2F323" w14:textId="77777777" w:rsidR="00DB2884" w:rsidRPr="00DB2884" w:rsidRDefault="00DB2884" w:rsidP="00DB2884">
      <w:pPr>
        <w:rPr>
          <w:sz w:val="20"/>
          <w:szCs w:val="20"/>
        </w:rPr>
      </w:pPr>
      <w:r w:rsidRPr="00DB2884">
        <w:rPr>
          <w:sz w:val="20"/>
          <w:szCs w:val="20"/>
        </w:rPr>
        <w:t xml:space="preserve"> </w:t>
      </w:r>
    </w:p>
    <w:p w14:paraId="635632E5" w14:textId="77777777" w:rsidR="00DB2884" w:rsidRPr="00DB2884" w:rsidRDefault="00DB2884" w:rsidP="00DB2884">
      <w:pPr>
        <w:rPr>
          <w:sz w:val="20"/>
          <w:szCs w:val="20"/>
        </w:rPr>
      </w:pPr>
      <w:r w:rsidRPr="00DB2884">
        <w:rPr>
          <w:sz w:val="20"/>
          <w:szCs w:val="20"/>
        </w:rPr>
        <w:t>Faculty, librarians, and counselors may dismiss individual students if they refuse to comply with mask use, social distancing, and hand sanitizer requirements. If the non-compliant student does not comply with the safety request, the faculty member may dismiss the rest of the class, maintain appropriate social distance between him or herself and the non-compliant student, and call 911 for a trespass complaint. Again, such non-compliance may be considered a violation of the Student Code of Conduct.</w:t>
      </w:r>
    </w:p>
    <w:p w14:paraId="7CEB6955" w14:textId="77777777" w:rsidR="00DB2884" w:rsidRPr="00DB2884" w:rsidRDefault="00DB2884" w:rsidP="00DB2884">
      <w:pPr>
        <w:rPr>
          <w:sz w:val="20"/>
          <w:szCs w:val="20"/>
        </w:rPr>
      </w:pPr>
      <w:r w:rsidRPr="00DB2884">
        <w:rPr>
          <w:sz w:val="20"/>
          <w:szCs w:val="20"/>
        </w:rPr>
        <w:t xml:space="preserve"> </w:t>
      </w:r>
    </w:p>
    <w:p w14:paraId="6E34EDFE" w14:textId="447B94B2" w:rsidR="00DB2884" w:rsidRPr="00DB2884" w:rsidRDefault="00DB2884" w:rsidP="00DB2884">
      <w:pPr>
        <w:rPr>
          <w:sz w:val="20"/>
          <w:szCs w:val="20"/>
        </w:rPr>
      </w:pPr>
      <w:r w:rsidRPr="00DB2884">
        <w:rPr>
          <w:sz w:val="20"/>
          <w:szCs w:val="20"/>
        </w:rPr>
        <w:t>Students who are not able to comply with safety mandates, such as the mask requirement, due to a certified medical condition are to schedule an appointment with Learning Support Services to request an accommodation prior to attending any in</w:t>
      </w:r>
      <w:r w:rsidR="006E74DC">
        <w:rPr>
          <w:sz w:val="20"/>
          <w:szCs w:val="20"/>
        </w:rPr>
        <w:t>-</w:t>
      </w:r>
      <w:r w:rsidRPr="00DB2884">
        <w:rPr>
          <w:sz w:val="20"/>
          <w:szCs w:val="20"/>
        </w:rPr>
        <w:t>person class or campus event or be subject to the rules above regarding non-compliance.</w:t>
      </w:r>
    </w:p>
    <w:p w14:paraId="7F9B1CE2" w14:textId="77777777" w:rsidR="00DB2884" w:rsidRPr="00DB2884" w:rsidRDefault="00DB2884" w:rsidP="00DB2884">
      <w:pPr>
        <w:rPr>
          <w:sz w:val="20"/>
          <w:szCs w:val="20"/>
        </w:rPr>
      </w:pPr>
    </w:p>
    <w:p w14:paraId="02FC6794" w14:textId="3BD07BC4" w:rsidR="00C00204" w:rsidRDefault="00C03C08" w:rsidP="00C00204">
      <w:hyperlink r:id="rId20" w:history="1">
        <w:r w:rsidR="006E74DC">
          <w:rPr>
            <w:rStyle w:val="Hyperlink"/>
            <w:sz w:val="20"/>
            <w:szCs w:val="20"/>
          </w:rPr>
          <w:t>More information on North Central's response to COVID-19 can be found here</w:t>
        </w:r>
      </w:hyperlink>
      <w:r w:rsidR="00DB2884" w:rsidRPr="00DB2884">
        <w:rPr>
          <w:sz w:val="20"/>
          <w:szCs w:val="20"/>
        </w:rPr>
        <w:t>.</w:t>
      </w:r>
    </w:p>
    <w:p w14:paraId="281E5682" w14:textId="77777777" w:rsidR="00C00204" w:rsidRPr="00FC52B1" w:rsidRDefault="00C00204" w:rsidP="00C00204">
      <w:pPr>
        <w:pStyle w:val="Heading1"/>
        <w:rPr>
          <w:rStyle w:val="Strong"/>
          <w:b w:val="0"/>
          <w:bCs w:val="0"/>
        </w:rPr>
      </w:pPr>
      <w:bookmarkStart w:id="4" w:name="_Toc468190281"/>
      <w:r w:rsidRPr="00271CB5">
        <w:lastRenderedPageBreak/>
        <w:t>Section 5: Grading</w:t>
      </w:r>
      <w:bookmarkEnd w:id="4"/>
    </w:p>
    <w:p w14:paraId="2EE9867B" w14:textId="77777777" w:rsidR="00C00204" w:rsidRPr="00FC52B1" w:rsidRDefault="00C00204" w:rsidP="00C00204">
      <w:pPr>
        <w:spacing w:after="120"/>
        <w:rPr>
          <w:rStyle w:val="Strong"/>
        </w:rPr>
      </w:pPr>
      <w:r w:rsidRPr="00FC52B1">
        <w:rPr>
          <w:rStyle w:val="Strong"/>
        </w:rPr>
        <w:t>North Central Letter Grades</w:t>
      </w:r>
    </w:p>
    <w:p w14:paraId="4FD8F194" w14:textId="77777777" w:rsidR="00C00204" w:rsidRPr="00271CB5" w:rsidRDefault="00C00204" w:rsidP="00C00204">
      <w:r w:rsidRPr="00271CB5">
        <w:t>The North Central letter grades corresponding to percentages achieved are:</w:t>
      </w:r>
      <w:r w:rsidRPr="00271CB5">
        <w:br/>
      </w:r>
    </w:p>
    <w:tbl>
      <w:tblPr>
        <w:tblStyle w:val="GridTable6Colorful-Accent11"/>
        <w:tblW w:w="0" w:type="auto"/>
        <w:tblInd w:w="1747" w:type="dxa"/>
        <w:tblLook w:val="04A0" w:firstRow="1" w:lastRow="0" w:firstColumn="1" w:lastColumn="0" w:noHBand="0" w:noVBand="1"/>
        <w:tblCaption w:val="North Central Letter Grades"/>
        <w:tblDescription w:val="This table describes how the total points in this class correspond to North Central letter grades. Please ask your instructor for a text-based explanation of this structure."/>
      </w:tblPr>
      <w:tblGrid>
        <w:gridCol w:w="811"/>
        <w:gridCol w:w="2070"/>
        <w:gridCol w:w="811"/>
        <w:gridCol w:w="2160"/>
      </w:tblGrid>
      <w:tr w:rsidR="00C00204" w:rsidRPr="00271CB5" w14:paraId="08F9573D" w14:textId="77777777" w:rsidTr="008837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1" w:type="dxa"/>
            <w:shd w:val="clear" w:color="auto" w:fill="1F3864" w:themeFill="accent5" w:themeFillShade="80"/>
          </w:tcPr>
          <w:p w14:paraId="50B88CE3" w14:textId="77777777" w:rsidR="00C00204" w:rsidRPr="00FC52B1" w:rsidRDefault="00C00204" w:rsidP="00883779">
            <w:pPr>
              <w:rPr>
                <w:color w:val="FFFFFF" w:themeColor="background1"/>
                <w:sz w:val="20"/>
                <w:szCs w:val="20"/>
              </w:rPr>
            </w:pPr>
            <w:r w:rsidRPr="00FC52B1">
              <w:rPr>
                <w:color w:val="FFFFFF" w:themeColor="background1"/>
                <w:sz w:val="20"/>
                <w:szCs w:val="20"/>
              </w:rPr>
              <w:t>Letter</w:t>
            </w:r>
          </w:p>
        </w:tc>
        <w:tc>
          <w:tcPr>
            <w:tcW w:w="2070" w:type="dxa"/>
            <w:shd w:val="clear" w:color="auto" w:fill="1F3864" w:themeFill="accent5" w:themeFillShade="80"/>
          </w:tcPr>
          <w:p w14:paraId="5301BD4D" w14:textId="77777777" w:rsidR="00C00204" w:rsidRPr="00FC52B1" w:rsidRDefault="00C00204" w:rsidP="00883779">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C52B1">
              <w:rPr>
                <w:color w:val="FFFFFF" w:themeColor="background1"/>
                <w:sz w:val="20"/>
                <w:szCs w:val="20"/>
              </w:rPr>
              <w:t>Percent</w:t>
            </w:r>
          </w:p>
        </w:tc>
        <w:tc>
          <w:tcPr>
            <w:tcW w:w="811" w:type="dxa"/>
            <w:shd w:val="clear" w:color="auto" w:fill="1F3864" w:themeFill="accent5" w:themeFillShade="80"/>
          </w:tcPr>
          <w:p w14:paraId="04C80ED7" w14:textId="77777777" w:rsidR="00C00204" w:rsidRPr="00FC52B1" w:rsidRDefault="00C00204" w:rsidP="00883779">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C52B1">
              <w:rPr>
                <w:color w:val="FFFFFF" w:themeColor="background1"/>
                <w:sz w:val="20"/>
                <w:szCs w:val="20"/>
              </w:rPr>
              <w:t>Letter</w:t>
            </w:r>
          </w:p>
        </w:tc>
        <w:tc>
          <w:tcPr>
            <w:tcW w:w="2160" w:type="dxa"/>
            <w:shd w:val="clear" w:color="auto" w:fill="1F3864" w:themeFill="accent5" w:themeFillShade="80"/>
          </w:tcPr>
          <w:p w14:paraId="09EDF5BF" w14:textId="77777777" w:rsidR="00C00204" w:rsidRPr="00FC52B1" w:rsidRDefault="00C00204" w:rsidP="00883779">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C52B1">
              <w:rPr>
                <w:color w:val="FFFFFF" w:themeColor="background1"/>
                <w:sz w:val="20"/>
                <w:szCs w:val="20"/>
              </w:rPr>
              <w:t>Percent</w:t>
            </w:r>
          </w:p>
        </w:tc>
      </w:tr>
      <w:tr w:rsidR="00C00204" w:rsidRPr="00271CB5" w14:paraId="1CF4A765" w14:textId="77777777" w:rsidTr="0088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60947123" w14:textId="77777777" w:rsidR="00C00204" w:rsidRPr="00FC52B1" w:rsidRDefault="00C00204" w:rsidP="00883779">
            <w:pPr>
              <w:rPr>
                <w:b w:val="0"/>
                <w:color w:val="000000" w:themeColor="text1"/>
                <w:sz w:val="20"/>
                <w:szCs w:val="20"/>
              </w:rPr>
            </w:pPr>
            <w:r w:rsidRPr="00FC52B1">
              <w:rPr>
                <w:b w:val="0"/>
                <w:color w:val="000000" w:themeColor="text1"/>
                <w:sz w:val="20"/>
                <w:szCs w:val="20"/>
              </w:rPr>
              <w:t>A</w:t>
            </w:r>
          </w:p>
        </w:tc>
        <w:tc>
          <w:tcPr>
            <w:tcW w:w="2070" w:type="dxa"/>
          </w:tcPr>
          <w:p w14:paraId="39C52B79"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r w:rsidRPr="00FC52B1">
              <w:rPr>
                <w:color w:val="000000" w:themeColor="text1"/>
                <w:sz w:val="20"/>
                <w:szCs w:val="20"/>
              </w:rPr>
              <w:t>100-95</w:t>
            </w:r>
          </w:p>
        </w:tc>
        <w:tc>
          <w:tcPr>
            <w:tcW w:w="811" w:type="dxa"/>
          </w:tcPr>
          <w:p w14:paraId="5C21A00A"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r w:rsidRPr="00FC52B1">
              <w:rPr>
                <w:color w:val="000000" w:themeColor="text1"/>
                <w:sz w:val="20"/>
                <w:szCs w:val="20"/>
              </w:rPr>
              <w:t>C</w:t>
            </w:r>
          </w:p>
        </w:tc>
        <w:tc>
          <w:tcPr>
            <w:tcW w:w="2160" w:type="dxa"/>
          </w:tcPr>
          <w:p w14:paraId="11058CBB"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b/>
                <w:color w:val="000000" w:themeColor="text1"/>
                <w:sz w:val="20"/>
                <w:szCs w:val="20"/>
              </w:rPr>
            </w:pPr>
            <w:r w:rsidRPr="00FC52B1">
              <w:rPr>
                <w:color w:val="000000" w:themeColor="text1"/>
                <w:sz w:val="20"/>
                <w:szCs w:val="20"/>
              </w:rPr>
              <w:t>76.9-74.0</w:t>
            </w:r>
          </w:p>
        </w:tc>
      </w:tr>
      <w:tr w:rsidR="00C00204" w:rsidRPr="00271CB5" w14:paraId="4E0686A6" w14:textId="77777777" w:rsidTr="00883779">
        <w:tc>
          <w:tcPr>
            <w:cnfStyle w:val="001000000000" w:firstRow="0" w:lastRow="0" w:firstColumn="1" w:lastColumn="0" w:oddVBand="0" w:evenVBand="0" w:oddHBand="0" w:evenHBand="0" w:firstRowFirstColumn="0" w:firstRowLastColumn="0" w:lastRowFirstColumn="0" w:lastRowLastColumn="0"/>
            <w:tcW w:w="811" w:type="dxa"/>
          </w:tcPr>
          <w:p w14:paraId="70C68FC7" w14:textId="77777777" w:rsidR="00C00204" w:rsidRPr="00FC52B1" w:rsidRDefault="00C00204" w:rsidP="00883779">
            <w:pPr>
              <w:rPr>
                <w:b w:val="0"/>
                <w:color w:val="000000" w:themeColor="text1"/>
                <w:sz w:val="20"/>
                <w:szCs w:val="20"/>
              </w:rPr>
            </w:pPr>
            <w:r w:rsidRPr="00FC52B1">
              <w:rPr>
                <w:b w:val="0"/>
                <w:color w:val="000000" w:themeColor="text1"/>
                <w:sz w:val="20"/>
                <w:szCs w:val="20"/>
              </w:rPr>
              <w:t>A-</w:t>
            </w:r>
          </w:p>
        </w:tc>
        <w:tc>
          <w:tcPr>
            <w:tcW w:w="2070" w:type="dxa"/>
          </w:tcPr>
          <w:p w14:paraId="0C86A714"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94.9-90.0</w:t>
            </w:r>
          </w:p>
        </w:tc>
        <w:tc>
          <w:tcPr>
            <w:tcW w:w="811" w:type="dxa"/>
          </w:tcPr>
          <w:p w14:paraId="24C45F64"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C-</w:t>
            </w:r>
          </w:p>
        </w:tc>
        <w:tc>
          <w:tcPr>
            <w:tcW w:w="2160" w:type="dxa"/>
          </w:tcPr>
          <w:p w14:paraId="1C8C50DA"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73.9-70.0</w:t>
            </w:r>
          </w:p>
        </w:tc>
      </w:tr>
      <w:tr w:rsidR="00C00204" w:rsidRPr="00271CB5" w14:paraId="2598C631" w14:textId="77777777" w:rsidTr="0088377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11" w:type="dxa"/>
          </w:tcPr>
          <w:p w14:paraId="6B6864C5" w14:textId="77777777" w:rsidR="00C00204" w:rsidRPr="00FC52B1" w:rsidRDefault="00C00204" w:rsidP="00883779">
            <w:pPr>
              <w:rPr>
                <w:b w:val="0"/>
                <w:color w:val="000000" w:themeColor="text1"/>
                <w:sz w:val="20"/>
                <w:szCs w:val="20"/>
              </w:rPr>
            </w:pPr>
            <w:r w:rsidRPr="00FC52B1">
              <w:rPr>
                <w:b w:val="0"/>
                <w:color w:val="000000" w:themeColor="text1"/>
                <w:sz w:val="20"/>
                <w:szCs w:val="20"/>
              </w:rPr>
              <w:t>B+</w:t>
            </w:r>
          </w:p>
        </w:tc>
        <w:tc>
          <w:tcPr>
            <w:tcW w:w="2070" w:type="dxa"/>
          </w:tcPr>
          <w:p w14:paraId="1EEECAEF"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C52B1">
              <w:rPr>
                <w:color w:val="000000" w:themeColor="text1"/>
                <w:sz w:val="20"/>
                <w:szCs w:val="20"/>
              </w:rPr>
              <w:t>89.9-87.0</w:t>
            </w:r>
          </w:p>
        </w:tc>
        <w:tc>
          <w:tcPr>
            <w:tcW w:w="811" w:type="dxa"/>
          </w:tcPr>
          <w:p w14:paraId="49EC05EB"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C52B1">
              <w:rPr>
                <w:color w:val="000000" w:themeColor="text1"/>
                <w:sz w:val="20"/>
                <w:szCs w:val="20"/>
              </w:rPr>
              <w:t>D+</w:t>
            </w:r>
          </w:p>
        </w:tc>
        <w:tc>
          <w:tcPr>
            <w:tcW w:w="2160" w:type="dxa"/>
          </w:tcPr>
          <w:p w14:paraId="7EABF311"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C52B1">
              <w:rPr>
                <w:color w:val="000000" w:themeColor="text1"/>
                <w:sz w:val="20"/>
                <w:szCs w:val="20"/>
              </w:rPr>
              <w:t>69.9-67.0</w:t>
            </w:r>
          </w:p>
        </w:tc>
      </w:tr>
      <w:tr w:rsidR="00C00204" w:rsidRPr="00271CB5" w14:paraId="50E36D4B" w14:textId="77777777" w:rsidTr="00883779">
        <w:tc>
          <w:tcPr>
            <w:cnfStyle w:val="001000000000" w:firstRow="0" w:lastRow="0" w:firstColumn="1" w:lastColumn="0" w:oddVBand="0" w:evenVBand="0" w:oddHBand="0" w:evenHBand="0" w:firstRowFirstColumn="0" w:firstRowLastColumn="0" w:lastRowFirstColumn="0" w:lastRowLastColumn="0"/>
            <w:tcW w:w="811" w:type="dxa"/>
          </w:tcPr>
          <w:p w14:paraId="70F818BE" w14:textId="77777777" w:rsidR="00C00204" w:rsidRPr="00FC52B1" w:rsidRDefault="00C00204" w:rsidP="00883779">
            <w:pPr>
              <w:rPr>
                <w:b w:val="0"/>
                <w:color w:val="000000" w:themeColor="text1"/>
                <w:sz w:val="20"/>
                <w:szCs w:val="20"/>
              </w:rPr>
            </w:pPr>
            <w:r w:rsidRPr="00FC52B1">
              <w:rPr>
                <w:b w:val="0"/>
                <w:color w:val="000000" w:themeColor="text1"/>
                <w:sz w:val="20"/>
                <w:szCs w:val="20"/>
              </w:rPr>
              <w:t>B</w:t>
            </w:r>
          </w:p>
        </w:tc>
        <w:tc>
          <w:tcPr>
            <w:tcW w:w="2070" w:type="dxa"/>
          </w:tcPr>
          <w:p w14:paraId="78DA3425"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86.9-84.0</w:t>
            </w:r>
          </w:p>
        </w:tc>
        <w:tc>
          <w:tcPr>
            <w:tcW w:w="811" w:type="dxa"/>
          </w:tcPr>
          <w:p w14:paraId="660F6AD9"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D</w:t>
            </w:r>
          </w:p>
        </w:tc>
        <w:tc>
          <w:tcPr>
            <w:tcW w:w="2160" w:type="dxa"/>
          </w:tcPr>
          <w:p w14:paraId="7882E6F6"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66.9-64.0</w:t>
            </w:r>
          </w:p>
        </w:tc>
      </w:tr>
      <w:tr w:rsidR="00C00204" w:rsidRPr="00271CB5" w14:paraId="009374C2" w14:textId="77777777" w:rsidTr="0088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14:paraId="3FE4AEE3" w14:textId="77777777" w:rsidR="00C00204" w:rsidRPr="00FC52B1" w:rsidRDefault="00C00204" w:rsidP="00883779">
            <w:pPr>
              <w:rPr>
                <w:b w:val="0"/>
                <w:color w:val="000000" w:themeColor="text1"/>
                <w:sz w:val="20"/>
                <w:szCs w:val="20"/>
              </w:rPr>
            </w:pPr>
            <w:r w:rsidRPr="00FC52B1">
              <w:rPr>
                <w:b w:val="0"/>
                <w:color w:val="000000" w:themeColor="text1"/>
                <w:sz w:val="20"/>
                <w:szCs w:val="20"/>
              </w:rPr>
              <w:t>B-</w:t>
            </w:r>
          </w:p>
        </w:tc>
        <w:tc>
          <w:tcPr>
            <w:tcW w:w="2070" w:type="dxa"/>
          </w:tcPr>
          <w:p w14:paraId="43160FBC"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C52B1">
              <w:rPr>
                <w:color w:val="000000" w:themeColor="text1"/>
                <w:sz w:val="20"/>
                <w:szCs w:val="20"/>
              </w:rPr>
              <w:t>83.9-80.0</w:t>
            </w:r>
          </w:p>
        </w:tc>
        <w:tc>
          <w:tcPr>
            <w:tcW w:w="811" w:type="dxa"/>
          </w:tcPr>
          <w:p w14:paraId="40666DE6"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C52B1">
              <w:rPr>
                <w:color w:val="000000" w:themeColor="text1"/>
                <w:sz w:val="20"/>
                <w:szCs w:val="20"/>
              </w:rPr>
              <w:t>D-</w:t>
            </w:r>
          </w:p>
        </w:tc>
        <w:tc>
          <w:tcPr>
            <w:tcW w:w="2160" w:type="dxa"/>
          </w:tcPr>
          <w:p w14:paraId="3492D8C9" w14:textId="77777777" w:rsidR="00C00204" w:rsidRPr="00FC52B1" w:rsidRDefault="00C00204" w:rsidP="0088377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C52B1">
              <w:rPr>
                <w:color w:val="000000" w:themeColor="text1"/>
                <w:sz w:val="20"/>
                <w:szCs w:val="20"/>
              </w:rPr>
              <w:t>63.9-60.0</w:t>
            </w:r>
          </w:p>
        </w:tc>
      </w:tr>
      <w:tr w:rsidR="00C00204" w:rsidRPr="00271CB5" w14:paraId="12431608" w14:textId="77777777" w:rsidTr="00883779">
        <w:tc>
          <w:tcPr>
            <w:cnfStyle w:val="001000000000" w:firstRow="0" w:lastRow="0" w:firstColumn="1" w:lastColumn="0" w:oddVBand="0" w:evenVBand="0" w:oddHBand="0" w:evenHBand="0" w:firstRowFirstColumn="0" w:firstRowLastColumn="0" w:lastRowFirstColumn="0" w:lastRowLastColumn="0"/>
            <w:tcW w:w="811" w:type="dxa"/>
          </w:tcPr>
          <w:p w14:paraId="33F2F2DF" w14:textId="77777777" w:rsidR="00C00204" w:rsidRPr="00FC52B1" w:rsidRDefault="00C00204" w:rsidP="00883779">
            <w:pPr>
              <w:rPr>
                <w:b w:val="0"/>
                <w:color w:val="000000" w:themeColor="text1"/>
                <w:sz w:val="20"/>
                <w:szCs w:val="20"/>
              </w:rPr>
            </w:pPr>
            <w:r w:rsidRPr="00FC52B1">
              <w:rPr>
                <w:b w:val="0"/>
                <w:color w:val="000000" w:themeColor="text1"/>
                <w:sz w:val="20"/>
                <w:szCs w:val="20"/>
              </w:rPr>
              <w:t>C+</w:t>
            </w:r>
          </w:p>
        </w:tc>
        <w:tc>
          <w:tcPr>
            <w:tcW w:w="2070" w:type="dxa"/>
          </w:tcPr>
          <w:p w14:paraId="0A5C17ED"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79.9-77.0</w:t>
            </w:r>
          </w:p>
        </w:tc>
        <w:tc>
          <w:tcPr>
            <w:tcW w:w="811" w:type="dxa"/>
          </w:tcPr>
          <w:p w14:paraId="0A0EA5F2"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E</w:t>
            </w:r>
          </w:p>
        </w:tc>
        <w:tc>
          <w:tcPr>
            <w:tcW w:w="2160" w:type="dxa"/>
          </w:tcPr>
          <w:p w14:paraId="6F00F1A4" w14:textId="77777777" w:rsidR="00C00204" w:rsidRPr="00FC52B1" w:rsidRDefault="00C00204" w:rsidP="00883779">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C52B1">
              <w:rPr>
                <w:color w:val="000000" w:themeColor="text1"/>
                <w:sz w:val="20"/>
                <w:szCs w:val="20"/>
              </w:rPr>
              <w:t>59.9 or less</w:t>
            </w:r>
          </w:p>
        </w:tc>
      </w:tr>
    </w:tbl>
    <w:p w14:paraId="32B0ECED" w14:textId="77777777" w:rsidR="00C00204" w:rsidRPr="00271CB5" w:rsidRDefault="00C00204" w:rsidP="00C00204">
      <w:pPr>
        <w:spacing w:after="120"/>
        <w:rPr>
          <w:rStyle w:val="Strong"/>
          <w:sz w:val="28"/>
          <w:szCs w:val="28"/>
        </w:rPr>
      </w:pPr>
    </w:p>
    <w:p w14:paraId="487E0688" w14:textId="77777777" w:rsidR="00C00204" w:rsidRPr="00FC52B1" w:rsidRDefault="00C00204" w:rsidP="00C00204">
      <w:pPr>
        <w:spacing w:after="120"/>
        <w:rPr>
          <w:rStyle w:val="Strong"/>
        </w:rPr>
      </w:pPr>
      <w:r w:rsidRPr="00FC52B1">
        <w:rPr>
          <w:rStyle w:val="Strong"/>
        </w:rPr>
        <w:t>Return of Graded Work</w:t>
      </w:r>
    </w:p>
    <w:p w14:paraId="25CD5F5B" w14:textId="658E51D4" w:rsidR="00C00204" w:rsidRPr="00FC52B1" w:rsidRDefault="00C00204" w:rsidP="00C00204">
      <w:pPr>
        <w:rPr>
          <w:sz w:val="20"/>
          <w:szCs w:val="20"/>
        </w:rPr>
      </w:pPr>
      <w:r w:rsidRPr="00FC52B1">
        <w:rPr>
          <w:sz w:val="20"/>
          <w:szCs w:val="20"/>
        </w:rPr>
        <w:t xml:space="preserve">Grades </w:t>
      </w:r>
      <w:r w:rsidR="00483A12">
        <w:rPr>
          <w:sz w:val="20"/>
          <w:szCs w:val="20"/>
        </w:rPr>
        <w:t xml:space="preserve">are </w:t>
      </w:r>
      <w:r w:rsidRPr="00FC52B1">
        <w:rPr>
          <w:sz w:val="20"/>
          <w:szCs w:val="20"/>
        </w:rPr>
        <w:t xml:space="preserve">typically posted within </w:t>
      </w:r>
      <w:r w:rsidR="00483A12">
        <w:rPr>
          <w:sz w:val="20"/>
          <w:szCs w:val="20"/>
        </w:rPr>
        <w:t>one</w:t>
      </w:r>
      <w:r w:rsidRPr="00FC52B1">
        <w:rPr>
          <w:sz w:val="20"/>
          <w:szCs w:val="20"/>
        </w:rPr>
        <w:t xml:space="preserve"> week after the assignment</w:t>
      </w:r>
      <w:r w:rsidR="006E74DC">
        <w:rPr>
          <w:sz w:val="20"/>
          <w:szCs w:val="20"/>
        </w:rPr>
        <w:t>'</w:t>
      </w:r>
      <w:r w:rsidRPr="00FC52B1">
        <w:rPr>
          <w:sz w:val="20"/>
          <w:szCs w:val="20"/>
        </w:rPr>
        <w:t>s due date. Please allow additional time for the return of essay grades – providing you with detailed and meaningful feedback is important.</w:t>
      </w:r>
    </w:p>
    <w:p w14:paraId="52CFF8A1" w14:textId="77777777" w:rsidR="00C00204" w:rsidRDefault="00C00204" w:rsidP="00C00204"/>
    <w:p w14:paraId="0F8218C6" w14:textId="77777777" w:rsidR="00C00204" w:rsidRDefault="00C00204" w:rsidP="00C00204"/>
    <w:p w14:paraId="0CFD2712" w14:textId="77777777" w:rsidR="00C00204" w:rsidRPr="00271CB5" w:rsidRDefault="00C00204" w:rsidP="00C00204">
      <w:r w:rsidRPr="00271CB5">
        <w:rPr>
          <w:rFonts w:cstheme="minorHAnsi"/>
          <w:noProof/>
        </w:rPr>
        <w:drawing>
          <wp:anchor distT="0" distB="0" distL="114300" distR="114300" simplePos="0" relativeHeight="251677696" behindDoc="1" locked="0" layoutInCell="1" allowOverlap="1" wp14:anchorId="14B0797E" wp14:editId="5131871A">
            <wp:simplePos x="0" y="0"/>
            <wp:positionH relativeFrom="column">
              <wp:posOffset>3412808</wp:posOffset>
            </wp:positionH>
            <wp:positionV relativeFrom="paragraph">
              <wp:posOffset>105092</wp:posOffset>
            </wp:positionV>
            <wp:extent cx="1244600" cy="1076325"/>
            <wp:effectExtent l="0" t="0" r="0" b="9525"/>
            <wp:wrapNone/>
            <wp:docPr id="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jessick\Local Settings\Temporary Internet Files\Content.IE5\024TKYZM\MCj01976550000[1].wmf"/>
                    <pic:cNvPicPr>
                      <a:picLocks noChangeAspect="1" noChangeArrowheads="1"/>
                    </pic:cNvPicPr>
                  </pic:nvPicPr>
                  <pic:blipFill>
                    <a:blip r:embed="rId21" cstate="print"/>
                    <a:srcRect/>
                    <a:stretch>
                      <a:fillRect/>
                    </a:stretch>
                  </pic:blipFill>
                  <pic:spPr bwMode="auto">
                    <a:xfrm>
                      <a:off x="0" y="0"/>
                      <a:ext cx="1244600" cy="1076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6D0876C" w14:textId="77777777" w:rsidR="00C00204" w:rsidRPr="00271CB5" w:rsidRDefault="00C00204" w:rsidP="00C00204">
      <w:pPr>
        <w:spacing w:after="120"/>
        <w:rPr>
          <w:rStyle w:val="Strong"/>
          <w:sz w:val="28"/>
          <w:szCs w:val="28"/>
        </w:rPr>
      </w:pPr>
      <w:r w:rsidRPr="00271CB5">
        <w:rPr>
          <w:rStyle w:val="Strong"/>
          <w:sz w:val="28"/>
          <w:szCs w:val="28"/>
        </w:rPr>
        <w:t>Grades and Grading Scale</w:t>
      </w:r>
    </w:p>
    <w:p w14:paraId="68E828AD" w14:textId="77777777" w:rsidR="00C00204" w:rsidRPr="00271CB5" w:rsidRDefault="00C00204" w:rsidP="00C00204">
      <w:pPr>
        <w:spacing w:after="120"/>
        <w:rPr>
          <w:rStyle w:val="Strong"/>
          <w:sz w:val="28"/>
          <w:szCs w:val="28"/>
        </w:rPr>
      </w:pPr>
    </w:p>
    <w:p w14:paraId="2D6D6B03" w14:textId="77777777" w:rsidR="00C00204" w:rsidRPr="00271CB5" w:rsidRDefault="00C00204" w:rsidP="00C00204">
      <w:pPr>
        <w:pStyle w:val="Byline"/>
        <w:ind w:left="1800" w:hanging="90"/>
        <w:rPr>
          <w:rFonts w:asciiTheme="minorHAnsi" w:hAnsiTheme="minorHAnsi" w:cstheme="minorHAnsi"/>
          <w:b/>
          <w:i w:val="0"/>
          <w:color w:val="365F91"/>
          <w:szCs w:val="24"/>
        </w:rPr>
      </w:pPr>
      <w:r w:rsidRPr="00271CB5">
        <w:rPr>
          <w:rFonts w:cstheme="minorHAnsi"/>
          <w:b/>
          <w:noProof/>
          <w:color w:val="365F91"/>
        </w:rPr>
        <mc:AlternateContent>
          <mc:Choice Requires="wps">
            <w:drawing>
              <wp:anchor distT="0" distB="0" distL="114300" distR="114300" simplePos="0" relativeHeight="251684864" behindDoc="0" locked="0" layoutInCell="1" allowOverlap="1" wp14:anchorId="7418DBDA" wp14:editId="78B735D3">
                <wp:simplePos x="0" y="0"/>
                <wp:positionH relativeFrom="page">
                  <wp:posOffset>447675</wp:posOffset>
                </wp:positionH>
                <wp:positionV relativeFrom="page">
                  <wp:posOffset>5170805</wp:posOffset>
                </wp:positionV>
                <wp:extent cx="1116965" cy="2333625"/>
                <wp:effectExtent l="0" t="0" r="0" b="9525"/>
                <wp:wrapNone/>
                <wp:docPr id="32" name="Text Box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1A01C" w14:textId="77777777" w:rsidR="00CA4F08" w:rsidRDefault="00CA4F08" w:rsidP="00C00204">
                            <w:pPr>
                              <w:pStyle w:val="Pullquote"/>
                              <w:pBdr>
                                <w:top w:val="single" w:sz="6" w:space="0" w:color="336699"/>
                              </w:pBdr>
                              <w:spacing w:before="0" w:after="0"/>
                              <w:rPr>
                                <w:sz w:val="18"/>
                                <w:szCs w:val="18"/>
                              </w:rPr>
                            </w:pPr>
                          </w:p>
                          <w:p w14:paraId="1B582C9D" w14:textId="77777777" w:rsidR="00CA4F08" w:rsidRPr="00215A1D" w:rsidRDefault="00CA4F08" w:rsidP="00C00204">
                            <w:pPr>
                              <w:pStyle w:val="Pullquote"/>
                              <w:pBdr>
                                <w:top w:val="single" w:sz="6" w:space="0" w:color="336699"/>
                              </w:pBdr>
                              <w:spacing w:before="0" w:after="0"/>
                              <w:rPr>
                                <w:rFonts w:asciiTheme="minorHAnsi" w:hAnsiTheme="minorHAnsi"/>
                                <w:color w:val="1F4E79" w:themeColor="accent1" w:themeShade="80"/>
                                <w:szCs w:val="22"/>
                              </w:rPr>
                            </w:pPr>
                            <w:r w:rsidRPr="00215A1D">
                              <w:rPr>
                                <w:rFonts w:asciiTheme="minorHAnsi" w:hAnsiTheme="minorHAnsi"/>
                                <w:color w:val="1F4E79" w:themeColor="accent1" w:themeShade="80"/>
                                <w:szCs w:val="22"/>
                              </w:rPr>
                              <w:t>This Is The Section Where You Take Control Of Your Own “Sick Days.” The Drop Your Lowest Score Section Helps Your GPA!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8DBDA" id="_x0000_t202" coordsize="21600,21600" o:spt="202" path="m,l,21600r21600,l21600,xe">
                <v:stroke joinstyle="miter"/>
                <v:path gradientshapeok="t" o:connecttype="rect"/>
              </v:shapetype>
              <v:shape id="Text Box 5" o:spid="_x0000_s1026" type="#_x0000_t202" alt="&quot;&quot;" style="position:absolute;left:0;text-align:left;margin-left:35.25pt;margin-top:407.15pt;width:87.95pt;height:183.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" filled="f" stroked="f">
                <v:textbox>
                  <w:txbxContent>
                    <w:p w14:paraId="4AB1A01C" w14:textId="77777777" w:rsidR="00CA4F08" w:rsidRDefault="00CA4F08" w:rsidP="00C00204">
                      <w:pPr>
                        <w:pStyle w:val="Pullquote"/>
                        <w:pBdr>
                          <w:top w:val="single" w:sz="6" w:space="0" w:color="336699"/>
                        </w:pBdr>
                        <w:spacing w:before="0" w:after="0"/>
                        <w:rPr>
                          <w:sz w:val="18"/>
                          <w:szCs w:val="18"/>
                        </w:rPr>
                      </w:pPr>
                    </w:p>
                    <w:p w14:paraId="1B582C9D" w14:textId="77777777" w:rsidR="00CA4F08" w:rsidRPr="00215A1D" w:rsidRDefault="00CA4F08" w:rsidP="00C00204">
                      <w:pPr>
                        <w:pStyle w:val="Pullquote"/>
                        <w:pBdr>
                          <w:top w:val="single" w:sz="6" w:space="0" w:color="336699"/>
                        </w:pBdr>
                        <w:spacing w:before="0" w:after="0"/>
                        <w:rPr>
                          <w:rFonts w:asciiTheme="minorHAnsi" w:hAnsiTheme="minorHAnsi"/>
                          <w:color w:val="1F4E79" w:themeColor="accent1" w:themeShade="80"/>
                          <w:szCs w:val="22"/>
                        </w:rPr>
                      </w:pPr>
                      <w:r w:rsidRPr="00215A1D">
                        <w:rPr>
                          <w:rFonts w:asciiTheme="minorHAnsi" w:hAnsiTheme="minorHAnsi"/>
                          <w:color w:val="1F4E79" w:themeColor="accent1" w:themeShade="80"/>
                          <w:szCs w:val="22"/>
                        </w:rPr>
                        <w:t>This Is The Section Where You Take Control Of Your Own “Sick Days.” The Drop Your Lowest Score Section Helps Your GPA!</w:t>
                      </w:r>
                    </w:p>
                  </w:txbxContent>
                </v:textbox>
                <w10:wrap anchorx="page" anchory="page"/>
              </v:shape>
            </w:pict>
          </mc:Fallback>
        </mc:AlternateContent>
      </w:r>
      <w:r w:rsidRPr="00271CB5">
        <w:rPr>
          <w:rFonts w:asciiTheme="minorHAnsi" w:hAnsiTheme="minorHAnsi" w:cstheme="minorHAnsi"/>
          <w:b/>
          <w:i w:val="0"/>
          <w:color w:val="365F91"/>
          <w:szCs w:val="24"/>
        </w:rPr>
        <w:t>How You Will Be Evaluated</w:t>
      </w:r>
    </w:p>
    <w:p w14:paraId="59AF16B9" w14:textId="77777777" w:rsidR="00C00204" w:rsidRPr="00271CB5" w:rsidRDefault="00C00204" w:rsidP="00C00204">
      <w:pPr>
        <w:pStyle w:val="Byline"/>
        <w:ind w:left="1800" w:hanging="90"/>
        <w:rPr>
          <w:rFonts w:asciiTheme="minorHAnsi" w:hAnsiTheme="minorHAnsi" w:cstheme="minorHAnsi"/>
          <w:sz w:val="20"/>
        </w:rPr>
      </w:pPr>
      <w:r w:rsidRPr="00271CB5">
        <w:rPr>
          <w:rFonts w:asciiTheme="minorHAnsi" w:hAnsiTheme="minorHAnsi" w:cstheme="minorHAnsi"/>
          <w:sz w:val="20"/>
        </w:rPr>
        <w:t>The Elements of Your GPA</w:t>
      </w:r>
    </w:p>
    <w:p w14:paraId="2D079FBC" w14:textId="77777777" w:rsidR="00C00204" w:rsidRPr="00271CB5" w:rsidRDefault="00C00204" w:rsidP="00C002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hanging="90"/>
        <w:rPr>
          <w:rFonts w:cstheme="minorHAnsi"/>
          <w:b/>
          <w:color w:val="365F91"/>
          <w:sz w:val="28"/>
          <w:szCs w:val="28"/>
        </w:rPr>
      </w:pPr>
      <w:r w:rsidRPr="00271CB5">
        <w:rPr>
          <w:rFonts w:cstheme="minorHAnsi"/>
          <w:b/>
          <w:color w:val="365F91"/>
          <w:sz w:val="28"/>
          <w:szCs w:val="28"/>
        </w:rPr>
        <w:tab/>
      </w:r>
      <w:r w:rsidRPr="00271CB5">
        <w:rPr>
          <w:rFonts w:cstheme="minorHAnsi"/>
          <w:b/>
          <w:color w:val="365F91"/>
          <w:sz w:val="28"/>
          <w:szCs w:val="28"/>
        </w:rPr>
        <w:tab/>
      </w:r>
      <w:r w:rsidRPr="00271CB5">
        <w:rPr>
          <w:rFonts w:cstheme="minorHAnsi"/>
          <w:b/>
          <w:color w:val="365F91"/>
          <w:sz w:val="28"/>
          <w:szCs w:val="28"/>
        </w:rPr>
        <w:tab/>
      </w:r>
      <w:r w:rsidRPr="00271CB5">
        <w:rPr>
          <w:rFonts w:cstheme="minorHAnsi"/>
          <w:b/>
          <w:color w:val="365F91"/>
          <w:sz w:val="28"/>
          <w:szCs w:val="28"/>
        </w:rPr>
        <w:tab/>
      </w:r>
    </w:p>
    <w:p w14:paraId="1887B1B0" w14:textId="77777777" w:rsidR="00C00204" w:rsidRPr="00271CB5" w:rsidRDefault="00C00204" w:rsidP="00C00204">
      <w:pPr>
        <w:tabs>
          <w:tab w:val="left" w:pos="1800"/>
          <w:tab w:val="left" w:pos="6570"/>
        </w:tabs>
        <w:ind w:left="1800" w:hanging="90"/>
        <w:rPr>
          <w:rFonts w:cstheme="minorHAnsi"/>
        </w:rPr>
      </w:pPr>
      <w:r w:rsidRPr="00271CB5">
        <w:rPr>
          <w:rFonts w:cstheme="minorHAnsi"/>
          <w:b/>
          <w:color w:val="2F5496" w:themeColor="accent5" w:themeShade="BF"/>
        </w:rPr>
        <w:t xml:space="preserve">Individual Class Professionalism </w:t>
      </w:r>
      <w:r w:rsidRPr="00271CB5">
        <w:rPr>
          <w:rFonts w:cstheme="minorHAnsi"/>
          <w:sz w:val="16"/>
          <w:szCs w:val="16"/>
        </w:rPr>
        <w:t>See Below*</w:t>
      </w:r>
      <w:r w:rsidRPr="00271CB5">
        <w:rPr>
          <w:rFonts w:cstheme="minorHAnsi"/>
        </w:rPr>
        <w:t xml:space="preserve"> </w:t>
      </w:r>
      <w:r w:rsidRPr="00271CB5">
        <w:rPr>
          <w:rFonts w:cstheme="minorHAnsi"/>
          <w:b/>
        </w:rPr>
        <w:t xml:space="preserve">        </w:t>
      </w:r>
      <w:r w:rsidRPr="00271CB5">
        <w:rPr>
          <w:rFonts w:cstheme="minorHAnsi"/>
          <w:b/>
        </w:rPr>
        <w:tab/>
      </w:r>
      <w:r w:rsidRPr="00271CB5">
        <w:rPr>
          <w:rFonts w:cstheme="minorHAnsi"/>
          <w:b/>
          <w:color w:val="2F5496" w:themeColor="accent5" w:themeShade="BF"/>
        </w:rPr>
        <w:t>40%</w:t>
      </w:r>
      <w:r w:rsidRPr="00271CB5">
        <w:rPr>
          <w:rFonts w:cstheme="minorHAnsi"/>
          <w:b/>
        </w:rPr>
        <w:t xml:space="preserve"> Drop</w:t>
      </w:r>
      <w:r w:rsidRPr="00271CB5">
        <w:rPr>
          <w:rFonts w:cstheme="minorHAnsi"/>
          <w:i/>
          <w:sz w:val="20"/>
          <w:szCs w:val="20"/>
        </w:rPr>
        <w:t xml:space="preserve"> your two lowest scores</w:t>
      </w:r>
      <w:r w:rsidRPr="00271CB5">
        <w:rPr>
          <w:rFonts w:cstheme="minorHAnsi"/>
        </w:rPr>
        <w:tab/>
      </w:r>
    </w:p>
    <w:p w14:paraId="28B85DDE" w14:textId="77777777" w:rsidR="00C00204" w:rsidRPr="00271CB5" w:rsidRDefault="00C00204" w:rsidP="00C00204">
      <w:pPr>
        <w:tabs>
          <w:tab w:val="left" w:pos="1800"/>
        </w:tabs>
        <w:ind w:left="1800" w:hanging="90"/>
        <w:rPr>
          <w:rFonts w:cstheme="minorHAnsi"/>
          <w:i/>
          <w:sz w:val="18"/>
          <w:szCs w:val="18"/>
        </w:rPr>
      </w:pPr>
      <w:r w:rsidRPr="00271CB5">
        <w:rPr>
          <w:rFonts w:cstheme="minorHAnsi"/>
        </w:rPr>
        <w:tab/>
      </w:r>
      <w:r w:rsidRPr="00271CB5">
        <w:rPr>
          <w:rFonts w:cstheme="minorHAnsi"/>
          <w:i/>
          <w:sz w:val="18"/>
          <w:szCs w:val="18"/>
        </w:rPr>
        <w:t>Brightspace Online Discussion Board Postings</w:t>
      </w:r>
      <w:r>
        <w:rPr>
          <w:rFonts w:cstheme="minorHAnsi"/>
          <w:i/>
          <w:sz w:val="18"/>
          <w:szCs w:val="18"/>
        </w:rPr>
        <w:t>,</w:t>
      </w:r>
    </w:p>
    <w:p w14:paraId="43F5D894" w14:textId="77777777" w:rsidR="00C00204" w:rsidRPr="00271CB5" w:rsidRDefault="00C00204" w:rsidP="00C00204">
      <w:pPr>
        <w:tabs>
          <w:tab w:val="left" w:pos="1800"/>
        </w:tabs>
        <w:ind w:left="1800" w:hanging="90"/>
        <w:rPr>
          <w:rFonts w:cstheme="minorHAnsi"/>
          <w:i/>
          <w:sz w:val="18"/>
          <w:szCs w:val="18"/>
        </w:rPr>
      </w:pPr>
      <w:r w:rsidRPr="00271CB5">
        <w:rPr>
          <w:rFonts w:cstheme="minorHAnsi"/>
          <w:i/>
          <w:sz w:val="18"/>
          <w:szCs w:val="18"/>
        </w:rPr>
        <w:tab/>
      </w:r>
      <w:r>
        <w:rPr>
          <w:rFonts w:cstheme="minorHAnsi"/>
          <w:i/>
          <w:sz w:val="18"/>
          <w:szCs w:val="18"/>
        </w:rPr>
        <w:t>On-time delivery</w:t>
      </w:r>
    </w:p>
    <w:p w14:paraId="498271D1" w14:textId="77777777" w:rsidR="00C00204" w:rsidRPr="00271CB5" w:rsidRDefault="00C00204" w:rsidP="00C00204">
      <w:pPr>
        <w:tabs>
          <w:tab w:val="left" w:pos="2160"/>
        </w:tabs>
        <w:ind w:left="1800" w:hanging="90"/>
        <w:rPr>
          <w:rFonts w:cstheme="minorHAnsi"/>
          <w:i/>
          <w:sz w:val="18"/>
          <w:szCs w:val="18"/>
        </w:rPr>
      </w:pPr>
      <w:r w:rsidRPr="00271CB5">
        <w:rPr>
          <w:rFonts w:cstheme="minorHAnsi"/>
          <w:i/>
          <w:sz w:val="18"/>
          <w:szCs w:val="18"/>
        </w:rPr>
        <w:tab/>
        <w:t>Reading and Responding to class emails</w:t>
      </w:r>
      <w:r>
        <w:rPr>
          <w:rFonts w:cstheme="minorHAnsi"/>
          <w:i/>
          <w:sz w:val="18"/>
          <w:szCs w:val="18"/>
        </w:rPr>
        <w:t>.</w:t>
      </w:r>
    </w:p>
    <w:p w14:paraId="2C5546C7" w14:textId="77777777" w:rsidR="00C00204" w:rsidRPr="00271CB5" w:rsidRDefault="00C00204" w:rsidP="00C00204">
      <w:pPr>
        <w:tabs>
          <w:tab w:val="left" w:pos="2160"/>
        </w:tabs>
        <w:ind w:left="1800" w:hanging="90"/>
        <w:rPr>
          <w:rFonts w:cstheme="minorHAnsi"/>
          <w:i/>
        </w:rPr>
      </w:pPr>
    </w:p>
    <w:p w14:paraId="5E8910B1" w14:textId="77777777" w:rsidR="00C00204" w:rsidRPr="00271CB5" w:rsidRDefault="00C00204" w:rsidP="00C00204">
      <w:pPr>
        <w:tabs>
          <w:tab w:val="left" w:pos="1800"/>
          <w:tab w:val="left" w:pos="6570"/>
        </w:tabs>
        <w:ind w:left="1800" w:hanging="90"/>
        <w:rPr>
          <w:rFonts w:cstheme="minorHAnsi"/>
          <w:i/>
        </w:rPr>
      </w:pPr>
      <w:r w:rsidRPr="00271CB5">
        <w:rPr>
          <w:rFonts w:cstheme="minorHAnsi"/>
          <w:b/>
          <w:color w:val="2F5496" w:themeColor="accent5" w:themeShade="BF"/>
        </w:rPr>
        <w:t>Assignments</w:t>
      </w:r>
      <w:r w:rsidRPr="00271CB5">
        <w:rPr>
          <w:rFonts w:cstheme="minorHAnsi"/>
        </w:rPr>
        <w:t xml:space="preserve"> </w:t>
      </w:r>
      <w:r w:rsidRPr="00271CB5">
        <w:rPr>
          <w:rFonts w:cstheme="minorHAnsi"/>
          <w:b/>
          <w:i/>
        </w:rPr>
        <w:t>(Grades: A or B/E—Pass/Fail)</w:t>
      </w:r>
      <w:r w:rsidRPr="00271CB5">
        <w:rPr>
          <w:rFonts w:cstheme="minorHAnsi"/>
        </w:rPr>
        <w:t xml:space="preserve">    </w:t>
      </w:r>
      <w:r w:rsidRPr="00271CB5">
        <w:rPr>
          <w:rFonts w:cstheme="minorHAnsi"/>
        </w:rPr>
        <w:tab/>
      </w:r>
      <w:r w:rsidRPr="00271CB5">
        <w:rPr>
          <w:rFonts w:cstheme="minorHAnsi"/>
          <w:b/>
          <w:color w:val="2F5496" w:themeColor="accent5" w:themeShade="BF"/>
        </w:rPr>
        <w:t>15%</w:t>
      </w:r>
      <w:r w:rsidRPr="00271CB5">
        <w:rPr>
          <w:rFonts w:cstheme="minorHAnsi"/>
          <w:color w:val="2F5496" w:themeColor="accent5" w:themeShade="BF"/>
        </w:rPr>
        <w:t xml:space="preserve"> </w:t>
      </w:r>
      <w:r w:rsidRPr="00271CB5">
        <w:rPr>
          <w:rFonts w:cstheme="minorHAnsi"/>
          <w:b/>
        </w:rPr>
        <w:t>Drop</w:t>
      </w:r>
      <w:r w:rsidRPr="00271CB5">
        <w:rPr>
          <w:rFonts w:cstheme="minorHAnsi"/>
          <w:i/>
          <w:sz w:val="20"/>
          <w:szCs w:val="20"/>
        </w:rPr>
        <w:t xml:space="preserve"> your lowest score</w:t>
      </w:r>
    </w:p>
    <w:p w14:paraId="4B522C51" w14:textId="77777777" w:rsidR="00C00204" w:rsidRPr="00271CB5" w:rsidRDefault="00C00204" w:rsidP="00C00204">
      <w:pPr>
        <w:tabs>
          <w:tab w:val="left" w:pos="1800"/>
        </w:tabs>
        <w:ind w:left="1800" w:hanging="90"/>
        <w:rPr>
          <w:rFonts w:cstheme="minorHAnsi"/>
          <w:i/>
          <w:sz w:val="18"/>
          <w:szCs w:val="18"/>
        </w:rPr>
      </w:pPr>
      <w:r w:rsidRPr="00271CB5">
        <w:rPr>
          <w:rFonts w:cstheme="minorHAnsi"/>
          <w:b/>
        </w:rPr>
        <w:tab/>
      </w:r>
      <w:r w:rsidRPr="00271CB5">
        <w:rPr>
          <w:rFonts w:cstheme="minorHAnsi"/>
          <w:i/>
          <w:sz w:val="18"/>
          <w:szCs w:val="18"/>
        </w:rPr>
        <w:t>The assignment sheet and Drop Box is on Brightspace</w:t>
      </w:r>
    </w:p>
    <w:p w14:paraId="2A7B0D59" w14:textId="77777777" w:rsidR="00C00204" w:rsidRPr="00271CB5" w:rsidRDefault="00C00204" w:rsidP="00C00204">
      <w:pPr>
        <w:tabs>
          <w:tab w:val="left" w:pos="1800"/>
        </w:tabs>
        <w:ind w:left="1800" w:hanging="90"/>
        <w:rPr>
          <w:rFonts w:cstheme="minorHAnsi"/>
          <w:i/>
        </w:rPr>
      </w:pPr>
      <w:r w:rsidRPr="00271CB5">
        <w:rPr>
          <w:rFonts w:cstheme="minorHAnsi"/>
          <w:i/>
        </w:rPr>
        <w:tab/>
      </w:r>
      <w:r w:rsidRPr="00271CB5">
        <w:rPr>
          <w:rFonts w:cstheme="minorHAnsi"/>
          <w:i/>
        </w:rPr>
        <w:tab/>
      </w:r>
    </w:p>
    <w:p w14:paraId="4DBBD4B7" w14:textId="77777777" w:rsidR="00C00204" w:rsidRDefault="00C00204" w:rsidP="00C00204">
      <w:pPr>
        <w:tabs>
          <w:tab w:val="left" w:pos="1800"/>
          <w:tab w:val="left" w:pos="6570"/>
        </w:tabs>
        <w:ind w:left="1800" w:hanging="90"/>
        <w:rPr>
          <w:rFonts w:cstheme="minorHAnsi"/>
          <w:i/>
          <w:sz w:val="20"/>
          <w:szCs w:val="20"/>
        </w:rPr>
      </w:pPr>
      <w:r w:rsidRPr="00271CB5">
        <w:rPr>
          <w:rFonts w:cstheme="minorHAnsi"/>
          <w:b/>
          <w:color w:val="2F5496" w:themeColor="accent5" w:themeShade="BF"/>
        </w:rPr>
        <w:t>Quizzes</w:t>
      </w:r>
      <w:r w:rsidRPr="00271CB5">
        <w:rPr>
          <w:rFonts w:cstheme="minorHAnsi"/>
        </w:rPr>
        <w:t xml:space="preserve"> </w:t>
      </w:r>
      <w:r w:rsidRPr="00271CB5">
        <w:rPr>
          <w:rFonts w:cstheme="minorHAnsi"/>
          <w:sz w:val="18"/>
          <w:szCs w:val="18"/>
        </w:rPr>
        <w:t>O</w:t>
      </w:r>
      <w:r w:rsidRPr="00271CB5">
        <w:rPr>
          <w:rFonts w:cstheme="minorHAnsi"/>
          <w:i/>
          <w:sz w:val="18"/>
          <w:szCs w:val="18"/>
        </w:rPr>
        <w:t>nline-Brightspace</w:t>
      </w:r>
      <w:r w:rsidRPr="00271CB5">
        <w:rPr>
          <w:rFonts w:cstheme="minorHAnsi"/>
          <w:i/>
        </w:rPr>
        <w:tab/>
      </w:r>
      <w:r w:rsidRPr="00271CB5">
        <w:rPr>
          <w:rFonts w:cstheme="minorHAnsi"/>
          <w:b/>
          <w:color w:val="2F5496" w:themeColor="accent5" w:themeShade="BF"/>
        </w:rPr>
        <w:t xml:space="preserve">35% </w:t>
      </w:r>
      <w:r w:rsidRPr="00271CB5">
        <w:rPr>
          <w:rFonts w:cstheme="minorHAnsi"/>
          <w:b/>
        </w:rPr>
        <w:t>Drop</w:t>
      </w:r>
      <w:r w:rsidRPr="00271CB5">
        <w:rPr>
          <w:rFonts w:cstheme="minorHAnsi"/>
          <w:i/>
          <w:sz w:val="20"/>
          <w:szCs w:val="20"/>
        </w:rPr>
        <w:t xml:space="preserve"> your two lowest scores</w:t>
      </w:r>
    </w:p>
    <w:p w14:paraId="39DC51F6" w14:textId="77777777" w:rsidR="00C00204" w:rsidRPr="00271CB5" w:rsidRDefault="00C00204" w:rsidP="00C00204">
      <w:pPr>
        <w:tabs>
          <w:tab w:val="left" w:pos="1800"/>
          <w:tab w:val="left" w:pos="6570"/>
        </w:tabs>
        <w:ind w:left="1800" w:hanging="90"/>
        <w:rPr>
          <w:rFonts w:cstheme="minorHAnsi"/>
          <w:i/>
          <w:sz w:val="20"/>
          <w:szCs w:val="20"/>
        </w:rPr>
      </w:pPr>
    </w:p>
    <w:p w14:paraId="54413045" w14:textId="77777777" w:rsidR="00C00204" w:rsidRPr="00271CB5" w:rsidRDefault="00C00204" w:rsidP="00C00204">
      <w:pPr>
        <w:tabs>
          <w:tab w:val="left" w:pos="1800"/>
          <w:tab w:val="left" w:pos="6570"/>
        </w:tabs>
        <w:ind w:left="1800" w:hanging="90"/>
        <w:rPr>
          <w:rFonts w:cstheme="minorHAnsi"/>
          <w:b/>
        </w:rPr>
      </w:pPr>
      <w:r w:rsidRPr="00271CB5">
        <w:rPr>
          <w:rFonts w:cstheme="minorHAnsi"/>
          <w:b/>
          <w:color w:val="2F5496" w:themeColor="accent5" w:themeShade="BF"/>
        </w:rPr>
        <w:t>Final Exam</w:t>
      </w:r>
      <w:r w:rsidRPr="00271CB5">
        <w:rPr>
          <w:rFonts w:cstheme="minorHAnsi"/>
          <w:i/>
          <w:color w:val="2F5496" w:themeColor="accent5" w:themeShade="BF"/>
          <w:sz w:val="20"/>
          <w:szCs w:val="20"/>
        </w:rPr>
        <w:t xml:space="preserve"> </w:t>
      </w:r>
      <w:r w:rsidRPr="00271CB5">
        <w:rPr>
          <w:rFonts w:cstheme="minorHAnsi"/>
          <w:i/>
          <w:sz w:val="18"/>
          <w:szCs w:val="18"/>
        </w:rPr>
        <w:t>Online-Brightspace</w:t>
      </w:r>
      <w:r w:rsidRPr="00271CB5">
        <w:rPr>
          <w:rFonts w:cstheme="minorHAnsi"/>
          <w:i/>
          <w:sz w:val="20"/>
          <w:szCs w:val="20"/>
        </w:rPr>
        <w:t xml:space="preserve">  </w:t>
      </w:r>
      <w:r w:rsidRPr="00271CB5">
        <w:rPr>
          <w:rFonts w:cstheme="minorHAnsi"/>
          <w:i/>
          <w:sz w:val="20"/>
          <w:szCs w:val="20"/>
        </w:rPr>
        <w:tab/>
      </w:r>
      <w:r w:rsidRPr="00271CB5">
        <w:rPr>
          <w:rFonts w:cstheme="minorHAnsi"/>
          <w:b/>
          <w:color w:val="2F5496" w:themeColor="accent5" w:themeShade="BF"/>
        </w:rPr>
        <w:t>10%</w:t>
      </w:r>
    </w:p>
    <w:p w14:paraId="63E5A21A" w14:textId="77777777" w:rsidR="00C00204" w:rsidRDefault="00C00204" w:rsidP="00C00204">
      <w:pPr>
        <w:tabs>
          <w:tab w:val="left" w:pos="1800"/>
        </w:tabs>
        <w:ind w:left="1800" w:hanging="90"/>
        <w:rPr>
          <w:rFonts w:cstheme="minorHAnsi"/>
          <w:sz w:val="18"/>
          <w:szCs w:val="18"/>
        </w:rPr>
      </w:pPr>
      <w:r w:rsidRPr="00271CB5">
        <w:rPr>
          <w:rFonts w:cstheme="minorHAnsi"/>
          <w:b/>
        </w:rPr>
        <w:tab/>
      </w:r>
      <w:r w:rsidRPr="00271CB5">
        <w:rPr>
          <w:rFonts w:cstheme="minorHAnsi"/>
          <w:sz w:val="18"/>
          <w:szCs w:val="18"/>
        </w:rPr>
        <w:t>The Brightspace Gradebook automatically handles drops in the overall GPA column.</w:t>
      </w:r>
    </w:p>
    <w:p w14:paraId="7B88B3E1" w14:textId="77777777" w:rsidR="00C00204" w:rsidRPr="00271CB5" w:rsidRDefault="00C00204" w:rsidP="00C00204">
      <w:pPr>
        <w:tabs>
          <w:tab w:val="left" w:pos="1800"/>
        </w:tabs>
        <w:ind w:left="1800" w:hanging="90"/>
        <w:rPr>
          <w:rFonts w:cstheme="minorHAnsi"/>
          <w:sz w:val="18"/>
          <w:szCs w:val="18"/>
        </w:rPr>
      </w:pPr>
    </w:p>
    <w:p w14:paraId="4669C948" w14:textId="7ADAD22D" w:rsidR="00C00204" w:rsidRPr="00D904FD" w:rsidRDefault="00483A12"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52"/>
        <w:jc w:val="center"/>
        <w:rPr>
          <w:rFonts w:cstheme="minorHAnsi"/>
          <w:b/>
          <w:color w:val="1F4E79" w:themeColor="accent1" w:themeShade="80"/>
          <w:sz w:val="18"/>
          <w:szCs w:val="18"/>
        </w:rPr>
      </w:pPr>
      <w:r>
        <w:rPr>
          <w:rFonts w:cstheme="minorHAnsi"/>
          <w:b/>
          <w:color w:val="1F4E79" w:themeColor="accent1" w:themeShade="80"/>
          <w:sz w:val="18"/>
          <w:szCs w:val="18"/>
        </w:rPr>
        <w:t>No credit for a late</w:t>
      </w:r>
      <w:r w:rsidR="00C00204" w:rsidRPr="00D904FD">
        <w:rPr>
          <w:rFonts w:cstheme="minorHAnsi"/>
          <w:b/>
          <w:color w:val="1F4E79" w:themeColor="accent1" w:themeShade="80"/>
          <w:sz w:val="18"/>
          <w:szCs w:val="18"/>
        </w:rPr>
        <w:t xml:space="preserve"> deliverable accomplished past its due date. Ignore the Brightspace notation </w:t>
      </w:r>
      <w:r w:rsidR="006E74DC">
        <w:rPr>
          <w:rFonts w:cstheme="minorHAnsi"/>
          <w:b/>
          <w:color w:val="1F4E79" w:themeColor="accent1" w:themeShade="80"/>
          <w:sz w:val="18"/>
          <w:szCs w:val="18"/>
        </w:rPr>
        <w:t>"</w:t>
      </w:r>
      <w:r w:rsidR="00C00204" w:rsidRPr="00D904FD">
        <w:rPr>
          <w:rFonts w:cstheme="minorHAnsi"/>
          <w:b/>
          <w:color w:val="1F4E79" w:themeColor="accent1" w:themeShade="80"/>
          <w:sz w:val="18"/>
          <w:szCs w:val="18"/>
        </w:rPr>
        <w:t>Always Available.</w:t>
      </w:r>
      <w:r w:rsidR="006E74DC">
        <w:rPr>
          <w:rFonts w:cstheme="minorHAnsi"/>
          <w:b/>
          <w:color w:val="1F4E79" w:themeColor="accent1" w:themeShade="80"/>
          <w:sz w:val="18"/>
          <w:szCs w:val="18"/>
        </w:rPr>
        <w:t>"</w:t>
      </w:r>
      <w:r w:rsidR="00C00204">
        <w:rPr>
          <w:rFonts w:cstheme="minorHAnsi"/>
          <w:b/>
          <w:color w:val="1F4E79" w:themeColor="accent1" w:themeShade="80"/>
          <w:sz w:val="18"/>
          <w:szCs w:val="18"/>
        </w:rPr>
        <w:t xml:space="preserve"> Always follow the Due Dates listed on the course schedule in this syllabus.</w:t>
      </w:r>
    </w:p>
    <w:p w14:paraId="635BA373"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4D9A59E1"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3576E42E"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2D1C9194"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3C099E94"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58155600"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45912DB8"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6D93BF03" w14:textId="77777777" w:rsidR="00C00204" w:rsidRDefault="00C00204" w:rsidP="00C00204">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right="-252"/>
        <w:rPr>
          <w:rFonts w:cstheme="minorHAnsi"/>
          <w:b/>
          <w:color w:val="2E74B5" w:themeColor="accent1" w:themeShade="BF"/>
          <w:sz w:val="18"/>
          <w:szCs w:val="18"/>
        </w:rPr>
      </w:pPr>
    </w:p>
    <w:p w14:paraId="5813C7C1" w14:textId="77777777" w:rsidR="00C00204" w:rsidRDefault="00C00204" w:rsidP="00C00204">
      <w:pPr>
        <w:tabs>
          <w:tab w:val="left" w:pos="0"/>
          <w:tab w:val="left" w:pos="2880"/>
          <w:tab w:val="left" w:pos="3600"/>
          <w:tab w:val="left" w:pos="4320"/>
          <w:tab w:val="left" w:pos="5040"/>
          <w:tab w:val="left" w:pos="5760"/>
          <w:tab w:val="left" w:pos="6480"/>
          <w:tab w:val="left" w:pos="7200"/>
          <w:tab w:val="left" w:pos="7920"/>
          <w:tab w:val="left" w:pos="8640"/>
        </w:tabs>
        <w:spacing w:line="240" w:lineRule="atLeast"/>
        <w:ind w:right="-252"/>
        <w:rPr>
          <w:rFonts w:cstheme="minorHAnsi"/>
          <w:b/>
          <w:color w:val="002060"/>
        </w:rPr>
      </w:pPr>
    </w:p>
    <w:p w14:paraId="50A5B12F" w14:textId="77777777" w:rsidR="00E3054A" w:rsidRPr="00986E64" w:rsidRDefault="00E3054A" w:rsidP="00E3054A">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52"/>
        <w:rPr>
          <w:rFonts w:cstheme="minorHAnsi"/>
          <w:b/>
          <w:color w:val="002060"/>
          <w:sz w:val="28"/>
          <w:szCs w:val="28"/>
        </w:rPr>
      </w:pPr>
      <w:bookmarkStart w:id="5" w:name="_Hlk44162756"/>
      <w:bookmarkStart w:id="6" w:name="_Hlk60524064"/>
      <w:bookmarkStart w:id="7" w:name="_Hlk41724732"/>
      <w:r w:rsidRPr="00986E64">
        <w:rPr>
          <w:rFonts w:cstheme="minorHAnsi"/>
          <w:b/>
          <w:color w:val="002060"/>
          <w:sz w:val="28"/>
          <w:szCs w:val="28"/>
        </w:rPr>
        <w:t>Two Weekly Academic Discussion Boards (</w:t>
      </w:r>
      <w:proofErr w:type="spellStart"/>
      <w:r w:rsidRPr="00986E64">
        <w:rPr>
          <w:rFonts w:cstheme="minorHAnsi"/>
          <w:b/>
          <w:color w:val="002060"/>
          <w:sz w:val="28"/>
          <w:szCs w:val="28"/>
        </w:rPr>
        <w:t>Dbs</w:t>
      </w:r>
      <w:proofErr w:type="spellEnd"/>
      <w:r w:rsidRPr="00986E64">
        <w:rPr>
          <w:rFonts w:cstheme="minorHAnsi"/>
          <w:b/>
          <w:color w:val="002060"/>
          <w:sz w:val="28"/>
          <w:szCs w:val="28"/>
        </w:rPr>
        <w:t xml:space="preserve">): </w:t>
      </w:r>
    </w:p>
    <w:p w14:paraId="7F8B49D0" w14:textId="77777777" w:rsidR="00E3054A" w:rsidRPr="00E73AAC" w:rsidRDefault="00E3054A" w:rsidP="00E3054A">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52"/>
        <w:rPr>
          <w:rFonts w:cstheme="minorHAnsi"/>
          <w:b/>
          <w:color w:val="1F4E79" w:themeColor="accent1" w:themeShade="80"/>
          <w:sz w:val="18"/>
          <w:szCs w:val="18"/>
        </w:rPr>
      </w:pPr>
    </w:p>
    <w:tbl>
      <w:tblPr>
        <w:tblStyle w:val="TableGrid"/>
        <w:tblpPr w:leftFromText="180" w:rightFromText="180" w:vertAnchor="text" w:horzAnchor="margin" w:tblpY="219"/>
        <w:tblW w:w="10082" w:type="dxa"/>
        <w:tblLook w:val="04A0" w:firstRow="1" w:lastRow="0" w:firstColumn="1" w:lastColumn="0" w:noHBand="0" w:noVBand="1"/>
      </w:tblPr>
      <w:tblGrid>
        <w:gridCol w:w="3069"/>
        <w:gridCol w:w="7013"/>
      </w:tblGrid>
      <w:tr w:rsidR="00E3054A" w:rsidRPr="001D281B" w14:paraId="3C81C9DB" w14:textId="77777777" w:rsidTr="00CA4F08">
        <w:trPr>
          <w:trHeight w:val="579"/>
        </w:trPr>
        <w:tc>
          <w:tcPr>
            <w:tcW w:w="3069" w:type="dxa"/>
            <w:tcBorders>
              <w:top w:val="nil"/>
              <w:left w:val="nil"/>
              <w:bottom w:val="nil"/>
              <w:right w:val="nil"/>
            </w:tcBorders>
          </w:tcPr>
          <w:p w14:paraId="1D9BA66D" w14:textId="77777777" w:rsidR="00E3054A" w:rsidRPr="001D281B" w:rsidRDefault="00E3054A" w:rsidP="00CA4F08">
            <w:pPr>
              <w:pStyle w:val="NormalWeb"/>
              <w:spacing w:before="0" w:beforeAutospacing="0" w:after="0" w:afterAutospacing="0"/>
              <w:rPr>
                <w:rFonts w:asciiTheme="minorHAnsi" w:hAnsiTheme="minorHAnsi" w:cstheme="minorHAnsi"/>
                <w:b/>
                <w:color w:val="002060"/>
              </w:rPr>
            </w:pPr>
            <w:r w:rsidRPr="001D281B">
              <w:rPr>
                <w:rFonts w:asciiTheme="minorHAnsi" w:hAnsiTheme="minorHAnsi" w:cstheme="minorHAnsi"/>
                <w:b/>
                <w:color w:val="002060"/>
              </w:rPr>
              <w:t>1. The Weekly Chapter Discussion Board</w:t>
            </w:r>
          </w:p>
          <w:p w14:paraId="774C72CB" w14:textId="77777777" w:rsidR="00E3054A" w:rsidRDefault="00E3054A" w:rsidP="00CA4F08">
            <w:pPr>
              <w:rPr>
                <w:rFonts w:cstheme="minorHAnsi"/>
                <w:b/>
                <w:color w:val="002060"/>
                <w:sz w:val="20"/>
                <w:szCs w:val="20"/>
              </w:rPr>
            </w:pPr>
          </w:p>
          <w:p w14:paraId="4ADCD5B9" w14:textId="77777777" w:rsidR="00E3054A" w:rsidRDefault="00E3054A" w:rsidP="00CA4F08">
            <w:pPr>
              <w:rPr>
                <w:rFonts w:cstheme="minorHAnsi"/>
                <w:b/>
                <w:color w:val="002060"/>
                <w:sz w:val="20"/>
                <w:szCs w:val="20"/>
              </w:rPr>
            </w:pPr>
          </w:p>
          <w:p w14:paraId="14FFFD57" w14:textId="77777777" w:rsidR="00E3054A" w:rsidRPr="001D281B" w:rsidRDefault="00E3054A" w:rsidP="00CA4F08">
            <w:pPr>
              <w:rPr>
                <w:rFonts w:cstheme="minorHAnsi"/>
                <w:i/>
                <w:color w:val="002060"/>
                <w:sz w:val="20"/>
                <w:szCs w:val="20"/>
              </w:rPr>
            </w:pPr>
            <w:r>
              <w:rPr>
                <w:rFonts w:cstheme="minorHAnsi"/>
                <w:b/>
                <w:color w:val="002060"/>
                <w:sz w:val="20"/>
                <w:szCs w:val="20"/>
              </w:rPr>
              <w:t>One</w:t>
            </w:r>
            <w:r w:rsidRPr="001D281B">
              <w:rPr>
                <w:rFonts w:cstheme="minorHAnsi"/>
                <w:b/>
                <w:color w:val="002060"/>
                <w:sz w:val="20"/>
                <w:szCs w:val="20"/>
              </w:rPr>
              <w:t xml:space="preserve"> New Thread Postings—</w:t>
            </w:r>
          </w:p>
          <w:p w14:paraId="3BA6B1FF" w14:textId="77777777" w:rsidR="00E3054A" w:rsidRPr="001D281B" w:rsidRDefault="00E3054A" w:rsidP="00CA4F08">
            <w:pPr>
              <w:rPr>
                <w:rFonts w:cstheme="minorHAnsi"/>
                <w:color w:val="002060"/>
                <w:sz w:val="20"/>
                <w:szCs w:val="20"/>
              </w:rPr>
            </w:pPr>
            <w:r w:rsidRPr="001D281B">
              <w:rPr>
                <w:rFonts w:cstheme="minorHAnsi"/>
                <w:b/>
                <w:color w:val="002060"/>
                <w:sz w:val="20"/>
                <w:szCs w:val="20"/>
              </w:rPr>
              <w:t>Deadline:</w:t>
            </w:r>
            <w:r w:rsidRPr="001D281B">
              <w:rPr>
                <w:rFonts w:cstheme="minorHAnsi"/>
                <w:color w:val="002060"/>
                <w:sz w:val="20"/>
                <w:szCs w:val="20"/>
              </w:rPr>
              <w:t xml:space="preserve"> New Thread Posts Due: </w:t>
            </w:r>
            <w:r>
              <w:rPr>
                <w:rFonts w:cstheme="minorHAnsi"/>
                <w:color w:val="002060"/>
                <w:sz w:val="20"/>
                <w:szCs w:val="20"/>
              </w:rPr>
              <w:t xml:space="preserve">NLT midnight </w:t>
            </w:r>
            <w:r w:rsidRPr="001D281B">
              <w:rPr>
                <w:rFonts w:cstheme="minorHAnsi"/>
                <w:b/>
                <w:bCs/>
                <w:color w:val="002060"/>
                <w:sz w:val="20"/>
                <w:szCs w:val="20"/>
              </w:rPr>
              <w:t>Wednesday</w:t>
            </w:r>
            <w:r>
              <w:rPr>
                <w:rFonts w:cstheme="minorHAnsi"/>
                <w:b/>
                <w:bCs/>
                <w:color w:val="002060"/>
                <w:sz w:val="20"/>
                <w:szCs w:val="20"/>
              </w:rPr>
              <w:t>.</w:t>
            </w:r>
          </w:p>
          <w:p w14:paraId="050750BE" w14:textId="77777777" w:rsidR="00E3054A" w:rsidRDefault="00E3054A" w:rsidP="00CA4F08">
            <w:pPr>
              <w:rPr>
                <w:rFonts w:cstheme="minorHAnsi"/>
                <w:color w:val="002060"/>
                <w:sz w:val="20"/>
                <w:szCs w:val="20"/>
              </w:rPr>
            </w:pPr>
          </w:p>
          <w:p w14:paraId="04B138FB" w14:textId="77777777" w:rsidR="00E3054A" w:rsidRDefault="00E3054A" w:rsidP="00CA4F08">
            <w:pPr>
              <w:rPr>
                <w:rFonts w:cstheme="minorHAnsi"/>
                <w:color w:val="002060"/>
                <w:sz w:val="20"/>
                <w:szCs w:val="20"/>
              </w:rPr>
            </w:pPr>
          </w:p>
          <w:p w14:paraId="1DE3B241" w14:textId="77777777" w:rsidR="00E3054A" w:rsidRDefault="00E3054A" w:rsidP="00CA4F08">
            <w:pPr>
              <w:rPr>
                <w:rFonts w:cstheme="minorHAnsi"/>
                <w:color w:val="002060"/>
                <w:sz w:val="20"/>
                <w:szCs w:val="20"/>
              </w:rPr>
            </w:pPr>
          </w:p>
          <w:p w14:paraId="433A1C83" w14:textId="77777777" w:rsidR="00E3054A" w:rsidRDefault="00E3054A" w:rsidP="00CA4F08">
            <w:pPr>
              <w:rPr>
                <w:rFonts w:cstheme="minorHAnsi"/>
                <w:color w:val="002060"/>
                <w:sz w:val="20"/>
                <w:szCs w:val="20"/>
              </w:rPr>
            </w:pPr>
          </w:p>
          <w:p w14:paraId="2764B092" w14:textId="77777777" w:rsidR="00E3054A" w:rsidRPr="001D281B" w:rsidRDefault="00E3054A" w:rsidP="00CA4F08">
            <w:pPr>
              <w:rPr>
                <w:rFonts w:cstheme="minorHAnsi"/>
                <w:color w:val="002060"/>
                <w:sz w:val="20"/>
                <w:szCs w:val="20"/>
              </w:rPr>
            </w:pPr>
          </w:p>
          <w:p w14:paraId="5CD6A8DB" w14:textId="77777777" w:rsidR="00E3054A" w:rsidRPr="001D281B" w:rsidRDefault="00E3054A" w:rsidP="00CA4F08">
            <w:pPr>
              <w:rPr>
                <w:rFonts w:cstheme="minorHAnsi"/>
                <w:b/>
                <w:bCs/>
                <w:color w:val="002060"/>
                <w:sz w:val="20"/>
                <w:szCs w:val="20"/>
              </w:rPr>
            </w:pPr>
            <w:r w:rsidRPr="001D281B">
              <w:rPr>
                <w:rFonts w:cstheme="minorHAnsi"/>
                <w:b/>
                <w:bCs/>
                <w:sz w:val="20"/>
                <w:szCs w:val="20"/>
              </w:rPr>
              <w:t>*Do Not Dump Post</w:t>
            </w:r>
            <w:r w:rsidRPr="001D281B">
              <w:rPr>
                <w:rFonts w:cstheme="minorHAnsi"/>
                <w:b/>
                <w:bCs/>
                <w:color w:val="002060"/>
                <w:sz w:val="20"/>
                <w:szCs w:val="20"/>
              </w:rPr>
              <w:t xml:space="preserve">. </w:t>
            </w:r>
          </w:p>
          <w:p w14:paraId="3218AEE7" w14:textId="77777777" w:rsidR="00E3054A" w:rsidRPr="001D281B" w:rsidRDefault="00E3054A" w:rsidP="00CA4F08">
            <w:pPr>
              <w:rPr>
                <w:rFonts w:cstheme="minorHAnsi"/>
                <w:b/>
                <w:color w:val="002060"/>
                <w:sz w:val="20"/>
                <w:szCs w:val="20"/>
              </w:rPr>
            </w:pPr>
            <w:r w:rsidRPr="001D281B">
              <w:rPr>
                <w:rFonts w:cstheme="minorHAnsi"/>
                <w:color w:val="002060"/>
                <w:sz w:val="20"/>
                <w:szCs w:val="20"/>
              </w:rPr>
              <w:t xml:space="preserve">Be IN the </w:t>
            </w:r>
            <w:r>
              <w:rPr>
                <w:rFonts w:cstheme="minorHAnsi"/>
                <w:color w:val="002060"/>
                <w:sz w:val="20"/>
                <w:szCs w:val="20"/>
              </w:rPr>
              <w:t>D</w:t>
            </w:r>
            <w:r w:rsidRPr="001D281B">
              <w:rPr>
                <w:rFonts w:cstheme="minorHAnsi"/>
                <w:color w:val="002060"/>
                <w:sz w:val="20"/>
                <w:szCs w:val="20"/>
              </w:rPr>
              <w:t>iscussion!</w:t>
            </w:r>
          </w:p>
        </w:tc>
        <w:tc>
          <w:tcPr>
            <w:tcW w:w="7013" w:type="dxa"/>
            <w:tcBorders>
              <w:top w:val="nil"/>
              <w:left w:val="nil"/>
              <w:bottom w:val="nil"/>
              <w:right w:val="nil"/>
            </w:tcBorders>
          </w:tcPr>
          <w:p w14:paraId="77FAA97C" w14:textId="2475A0EB" w:rsidR="00E3054A" w:rsidRDefault="00E3054A" w:rsidP="00CA4F08">
            <w:pPr>
              <w:spacing w:line="276" w:lineRule="auto"/>
              <w:ind w:right="590"/>
              <w:rPr>
                <w:rFonts w:cstheme="minorHAnsi"/>
                <w:b/>
                <w:color w:val="002060"/>
                <w:sz w:val="20"/>
                <w:szCs w:val="20"/>
              </w:rPr>
            </w:pPr>
            <w:r w:rsidRPr="00E73AAC">
              <w:rPr>
                <w:rFonts w:cstheme="minorHAnsi"/>
                <w:b/>
                <w:color w:val="002060"/>
                <w:sz w:val="20"/>
                <w:szCs w:val="20"/>
              </w:rPr>
              <w:t xml:space="preserve">Post your </w:t>
            </w:r>
            <w:r w:rsidR="006E74DC">
              <w:rPr>
                <w:rFonts w:cstheme="minorHAnsi"/>
                <w:b/>
                <w:color w:val="002060"/>
                <w:sz w:val="20"/>
                <w:szCs w:val="20"/>
              </w:rPr>
              <w:t>"</w:t>
            </w:r>
            <w:r w:rsidRPr="00E73AAC">
              <w:rPr>
                <w:rFonts w:cstheme="minorHAnsi"/>
                <w:b/>
                <w:color w:val="002060"/>
                <w:sz w:val="20"/>
                <w:szCs w:val="20"/>
              </w:rPr>
              <w:t>New Threads</w:t>
            </w:r>
            <w:r w:rsidR="006E74DC">
              <w:rPr>
                <w:rFonts w:cstheme="minorHAnsi"/>
                <w:b/>
                <w:color w:val="002060"/>
                <w:sz w:val="20"/>
                <w:szCs w:val="20"/>
              </w:rPr>
              <w:t>"</w:t>
            </w:r>
            <w:r w:rsidRPr="00E73AAC">
              <w:rPr>
                <w:rFonts w:cstheme="minorHAnsi"/>
                <w:b/>
                <w:color w:val="002060"/>
                <w:sz w:val="20"/>
                <w:szCs w:val="20"/>
              </w:rPr>
              <w:t xml:space="preserve"> on this Db NLT midnight</w:t>
            </w:r>
            <w:r>
              <w:rPr>
                <w:rFonts w:cstheme="minorHAnsi"/>
                <w:b/>
                <w:color w:val="002060"/>
                <w:sz w:val="20"/>
                <w:szCs w:val="20"/>
              </w:rPr>
              <w:t xml:space="preserve"> on Wednesday</w:t>
            </w:r>
            <w:r w:rsidRPr="00E73AAC">
              <w:rPr>
                <w:rFonts w:cstheme="minorHAnsi"/>
                <w:b/>
                <w:color w:val="002060"/>
                <w:sz w:val="20"/>
                <w:szCs w:val="20"/>
              </w:rPr>
              <w:t xml:space="preserve">. </w:t>
            </w:r>
            <w:r>
              <w:rPr>
                <w:rFonts w:cstheme="minorHAnsi"/>
                <w:b/>
                <w:color w:val="002060"/>
                <w:sz w:val="20"/>
                <w:szCs w:val="20"/>
              </w:rPr>
              <w:t>Post on two separate days.</w:t>
            </w:r>
          </w:p>
          <w:p w14:paraId="6644E485" w14:textId="77777777" w:rsidR="00E3054A" w:rsidRPr="003A23CD" w:rsidRDefault="00E3054A" w:rsidP="00CA4F08">
            <w:pPr>
              <w:spacing w:line="276" w:lineRule="auto"/>
              <w:ind w:right="590"/>
              <w:rPr>
                <w:rFonts w:cstheme="minorHAnsi"/>
                <w:b/>
                <w:color w:val="002060"/>
                <w:sz w:val="20"/>
                <w:szCs w:val="20"/>
              </w:rPr>
            </w:pPr>
          </w:p>
          <w:p w14:paraId="7BFFA07F" w14:textId="77777777" w:rsidR="00E3054A" w:rsidRPr="00C7309D" w:rsidRDefault="00E3054A" w:rsidP="00CA4F08">
            <w:pPr>
              <w:spacing w:line="276" w:lineRule="auto"/>
              <w:ind w:right="590"/>
              <w:rPr>
                <w:rFonts w:cstheme="minorHAnsi"/>
                <w:color w:val="002060"/>
                <w:sz w:val="20"/>
                <w:szCs w:val="20"/>
              </w:rPr>
            </w:pPr>
          </w:p>
          <w:p w14:paraId="18BD34B4" w14:textId="77777777" w:rsidR="00E3054A" w:rsidRDefault="00E3054A" w:rsidP="00E3054A">
            <w:pPr>
              <w:pStyle w:val="ListParagraph"/>
              <w:numPr>
                <w:ilvl w:val="0"/>
                <w:numId w:val="26"/>
              </w:numPr>
              <w:spacing w:line="276" w:lineRule="auto"/>
              <w:ind w:left="555" w:right="590" w:hanging="270"/>
              <w:rPr>
                <w:rFonts w:cstheme="minorHAnsi"/>
                <w:color w:val="002060"/>
                <w:sz w:val="20"/>
                <w:szCs w:val="20"/>
              </w:rPr>
            </w:pPr>
            <w:r w:rsidRPr="00E73AAC">
              <w:rPr>
                <w:rFonts w:cstheme="minorHAnsi"/>
                <w:b/>
                <w:color w:val="002060"/>
                <w:sz w:val="20"/>
                <w:szCs w:val="20"/>
              </w:rPr>
              <w:t>One Discussion Board</w:t>
            </w:r>
            <w:r w:rsidRPr="00E73AAC">
              <w:rPr>
                <w:rFonts w:cstheme="minorHAnsi"/>
                <w:color w:val="002060"/>
                <w:sz w:val="20"/>
                <w:szCs w:val="20"/>
              </w:rPr>
              <w:t xml:space="preserve"> post about the </w:t>
            </w:r>
            <w:r w:rsidRPr="00E73AAC">
              <w:rPr>
                <w:rFonts w:cstheme="minorHAnsi"/>
                <w:b/>
                <w:color w:val="002060"/>
                <w:sz w:val="20"/>
                <w:szCs w:val="20"/>
              </w:rPr>
              <w:t>Subject of the Week (SoW)--</w:t>
            </w:r>
            <w:r w:rsidRPr="00E73AAC">
              <w:rPr>
                <w:rFonts w:cstheme="minorHAnsi"/>
                <w:color w:val="002060"/>
                <w:sz w:val="20"/>
                <w:szCs w:val="20"/>
              </w:rPr>
              <w:t xml:space="preserve">they are provided in each weekly </w:t>
            </w:r>
            <w:r>
              <w:rPr>
                <w:rFonts w:cstheme="minorHAnsi"/>
                <w:color w:val="002060"/>
                <w:sz w:val="20"/>
                <w:szCs w:val="20"/>
              </w:rPr>
              <w:t>M</w:t>
            </w:r>
            <w:r w:rsidRPr="00E73AAC">
              <w:rPr>
                <w:rFonts w:cstheme="minorHAnsi"/>
                <w:color w:val="002060"/>
                <w:sz w:val="20"/>
                <w:szCs w:val="20"/>
              </w:rPr>
              <w:t>odule of the syllabus schedule.</w:t>
            </w:r>
          </w:p>
          <w:p w14:paraId="2D9BADF1" w14:textId="725E51E3" w:rsidR="00E3054A" w:rsidRPr="00E73AAC" w:rsidRDefault="00E3054A" w:rsidP="00E3054A">
            <w:pPr>
              <w:pStyle w:val="ListParagraph"/>
              <w:numPr>
                <w:ilvl w:val="0"/>
                <w:numId w:val="26"/>
              </w:numPr>
              <w:spacing w:line="276" w:lineRule="auto"/>
              <w:ind w:left="555" w:right="590" w:hanging="270"/>
              <w:rPr>
                <w:rFonts w:cstheme="minorHAnsi"/>
                <w:color w:val="002060"/>
                <w:sz w:val="20"/>
                <w:szCs w:val="20"/>
              </w:rPr>
            </w:pPr>
            <w:r>
              <w:rPr>
                <w:rFonts w:cstheme="minorHAnsi"/>
                <w:b/>
                <w:color w:val="002060"/>
                <w:sz w:val="20"/>
                <w:szCs w:val="20"/>
              </w:rPr>
              <w:t>One Reply to a classmate</w:t>
            </w:r>
            <w:r w:rsidR="006E74DC">
              <w:rPr>
                <w:rFonts w:cstheme="minorHAnsi"/>
                <w:b/>
                <w:color w:val="002060"/>
                <w:sz w:val="20"/>
                <w:szCs w:val="20"/>
              </w:rPr>
              <w:t>'</w:t>
            </w:r>
            <w:r>
              <w:rPr>
                <w:rFonts w:cstheme="minorHAnsi"/>
                <w:b/>
                <w:color w:val="002060"/>
                <w:sz w:val="20"/>
                <w:szCs w:val="20"/>
              </w:rPr>
              <w:t xml:space="preserve">s post. </w:t>
            </w:r>
          </w:p>
          <w:p w14:paraId="486CB424" w14:textId="77777777" w:rsidR="00E3054A" w:rsidRPr="00E73AAC" w:rsidRDefault="00E3054A" w:rsidP="00CA4F08">
            <w:pPr>
              <w:pStyle w:val="ListParagraph"/>
              <w:spacing w:line="276" w:lineRule="auto"/>
              <w:ind w:left="555" w:right="590"/>
              <w:rPr>
                <w:rFonts w:cstheme="minorHAnsi"/>
                <w:color w:val="002060"/>
                <w:sz w:val="20"/>
                <w:szCs w:val="20"/>
              </w:rPr>
            </w:pPr>
          </w:p>
          <w:p w14:paraId="0D47AEC2" w14:textId="7ABFD2F4" w:rsidR="00E3054A" w:rsidRPr="00E73AAC" w:rsidRDefault="00E3054A" w:rsidP="00CA4F08">
            <w:pPr>
              <w:spacing w:line="276" w:lineRule="auto"/>
              <w:ind w:right="590"/>
              <w:rPr>
                <w:rFonts w:cstheme="minorHAnsi"/>
                <w:color w:val="002060"/>
                <w:sz w:val="20"/>
                <w:szCs w:val="20"/>
              </w:rPr>
            </w:pPr>
            <w:r w:rsidRPr="00E73AAC">
              <w:rPr>
                <w:rFonts w:cstheme="minorHAnsi"/>
                <w:color w:val="002060"/>
                <w:sz w:val="20"/>
                <w:szCs w:val="20"/>
              </w:rPr>
              <w:t xml:space="preserve">Have fun discussing the course topics with your classmates. </w:t>
            </w:r>
            <w:r w:rsidRPr="00E73AAC">
              <w:rPr>
                <w:rFonts w:cstheme="minorHAnsi"/>
                <w:b/>
                <w:color w:val="002060"/>
                <w:sz w:val="20"/>
                <w:szCs w:val="20"/>
              </w:rPr>
              <w:t xml:space="preserve">Keep in mind this </w:t>
            </w:r>
            <w:proofErr w:type="gramStart"/>
            <w:r w:rsidRPr="00E73AAC">
              <w:rPr>
                <w:rFonts w:cstheme="minorHAnsi"/>
                <w:b/>
                <w:color w:val="002060"/>
                <w:sz w:val="20"/>
                <w:szCs w:val="20"/>
              </w:rPr>
              <w:t>isn</w:t>
            </w:r>
            <w:r w:rsidR="006E74DC">
              <w:rPr>
                <w:rFonts w:cstheme="minorHAnsi"/>
                <w:b/>
                <w:color w:val="002060"/>
                <w:sz w:val="20"/>
                <w:szCs w:val="20"/>
              </w:rPr>
              <w:t>'</w:t>
            </w:r>
            <w:r w:rsidRPr="00E73AAC">
              <w:rPr>
                <w:rFonts w:cstheme="minorHAnsi"/>
                <w:b/>
                <w:color w:val="002060"/>
                <w:sz w:val="20"/>
                <w:szCs w:val="20"/>
              </w:rPr>
              <w:t>t</w:t>
            </w:r>
            <w:proofErr w:type="gramEnd"/>
            <w:r w:rsidRPr="00E73AAC">
              <w:rPr>
                <w:rFonts w:cstheme="minorHAnsi"/>
                <w:b/>
                <w:color w:val="002060"/>
                <w:sz w:val="20"/>
                <w:szCs w:val="20"/>
              </w:rPr>
              <w:t xml:space="preserve"> about posting; it</w:t>
            </w:r>
            <w:r w:rsidR="006E74DC">
              <w:rPr>
                <w:rFonts w:cstheme="minorHAnsi"/>
                <w:b/>
                <w:color w:val="002060"/>
                <w:sz w:val="20"/>
                <w:szCs w:val="20"/>
              </w:rPr>
              <w:t>'</w:t>
            </w:r>
            <w:r w:rsidRPr="00E73AAC">
              <w:rPr>
                <w:rFonts w:cstheme="minorHAnsi"/>
                <w:b/>
                <w:color w:val="002060"/>
                <w:sz w:val="20"/>
                <w:szCs w:val="20"/>
              </w:rPr>
              <w:t>s about being IN a discussion.</w:t>
            </w:r>
            <w:r w:rsidRPr="00E73AAC">
              <w:rPr>
                <w:rFonts w:cstheme="minorHAnsi"/>
                <w:color w:val="002060"/>
                <w:sz w:val="20"/>
                <w:szCs w:val="20"/>
              </w:rPr>
              <w:t xml:space="preserve"> You may post as many times as you like after meeting the two required New Thread posts. *</w:t>
            </w:r>
            <w:r w:rsidRPr="00E73AAC">
              <w:rPr>
                <w:rFonts w:cstheme="minorHAnsi"/>
                <w:b/>
                <w:sz w:val="20"/>
                <w:szCs w:val="20"/>
              </w:rPr>
              <w:t>Dumping posts</w:t>
            </w:r>
            <w:r w:rsidRPr="00E73AAC">
              <w:rPr>
                <w:rFonts w:cstheme="minorHAnsi"/>
                <w:sz w:val="20"/>
                <w:szCs w:val="20"/>
              </w:rPr>
              <w:t xml:space="preserve"> </w:t>
            </w:r>
            <w:r w:rsidRPr="00E73AAC">
              <w:rPr>
                <w:rFonts w:cstheme="minorHAnsi"/>
                <w:color w:val="002060"/>
                <w:sz w:val="20"/>
                <w:szCs w:val="20"/>
              </w:rPr>
              <w:t xml:space="preserve">onto Brightspace near the end of the deadline will not earn more than an </w:t>
            </w:r>
            <w:r w:rsidR="006E74DC">
              <w:rPr>
                <w:rFonts w:cstheme="minorHAnsi"/>
                <w:b/>
                <w:color w:val="002060"/>
                <w:sz w:val="20"/>
                <w:szCs w:val="20"/>
              </w:rPr>
              <w:t>"</w:t>
            </w:r>
            <w:r w:rsidRPr="00E73AAC">
              <w:rPr>
                <w:rFonts w:cstheme="minorHAnsi"/>
                <w:b/>
                <w:color w:val="002060"/>
                <w:sz w:val="20"/>
                <w:szCs w:val="20"/>
              </w:rPr>
              <w:t>E</w:t>
            </w:r>
            <w:r w:rsidR="006E74DC">
              <w:rPr>
                <w:rFonts w:cstheme="minorHAnsi"/>
                <w:b/>
                <w:color w:val="002060"/>
                <w:sz w:val="20"/>
                <w:szCs w:val="20"/>
              </w:rPr>
              <w:t>"</w:t>
            </w:r>
            <w:r w:rsidRPr="00E73AAC">
              <w:rPr>
                <w:rFonts w:cstheme="minorHAnsi"/>
                <w:color w:val="002060"/>
                <w:sz w:val="20"/>
                <w:szCs w:val="20"/>
              </w:rPr>
              <w:t xml:space="preserve"> for that Db--</w:t>
            </w:r>
            <w:proofErr w:type="gramStart"/>
            <w:r w:rsidRPr="00E73AAC">
              <w:rPr>
                <w:rFonts w:cstheme="minorHAnsi"/>
                <w:color w:val="002060"/>
                <w:sz w:val="20"/>
                <w:szCs w:val="20"/>
              </w:rPr>
              <w:t>that</w:t>
            </w:r>
            <w:r w:rsidR="006E74DC">
              <w:rPr>
                <w:rFonts w:cstheme="minorHAnsi"/>
                <w:color w:val="002060"/>
                <w:sz w:val="20"/>
                <w:szCs w:val="20"/>
              </w:rPr>
              <w:t>'</w:t>
            </w:r>
            <w:r w:rsidRPr="00E73AAC">
              <w:rPr>
                <w:rFonts w:cstheme="minorHAnsi"/>
                <w:color w:val="002060"/>
                <w:sz w:val="20"/>
                <w:szCs w:val="20"/>
              </w:rPr>
              <w:t>s</w:t>
            </w:r>
            <w:proofErr w:type="gramEnd"/>
            <w:r w:rsidRPr="00E73AAC">
              <w:rPr>
                <w:rFonts w:cstheme="minorHAnsi"/>
                <w:color w:val="002060"/>
                <w:sz w:val="20"/>
                <w:szCs w:val="20"/>
              </w:rPr>
              <w:t xml:space="preserve"> not being in the Discussion! </w:t>
            </w:r>
          </w:p>
          <w:p w14:paraId="12080E9D" w14:textId="77777777" w:rsidR="00E3054A" w:rsidRPr="00E73AAC" w:rsidRDefault="00E3054A" w:rsidP="00CA4F08">
            <w:pPr>
              <w:spacing w:line="276" w:lineRule="auto"/>
              <w:ind w:right="590"/>
              <w:rPr>
                <w:rFonts w:cstheme="minorHAnsi"/>
                <w:color w:val="002060"/>
                <w:sz w:val="20"/>
                <w:szCs w:val="20"/>
              </w:rPr>
            </w:pPr>
          </w:p>
          <w:p w14:paraId="5A25511C" w14:textId="77777777" w:rsidR="00E3054A" w:rsidRPr="00E73AAC" w:rsidRDefault="00E3054A" w:rsidP="00CA4F08">
            <w:pPr>
              <w:spacing w:line="276" w:lineRule="auto"/>
              <w:ind w:right="590"/>
              <w:rPr>
                <w:rFonts w:eastAsia="Times New Roman" w:cstheme="minorHAnsi"/>
                <w:color w:val="002060"/>
                <w:sz w:val="20"/>
                <w:szCs w:val="20"/>
              </w:rPr>
            </w:pPr>
            <w:r w:rsidRPr="00E73AAC">
              <w:rPr>
                <w:rFonts w:cstheme="minorHAnsi"/>
                <w:color w:val="002060"/>
                <w:sz w:val="20"/>
                <w:szCs w:val="20"/>
              </w:rPr>
              <w:t>Be involved in the class—support each other.</w:t>
            </w:r>
            <w:r w:rsidRPr="00E73AAC">
              <w:rPr>
                <w:rFonts w:eastAsia="Times New Roman" w:cstheme="minorHAnsi"/>
                <w:color w:val="002060"/>
                <w:sz w:val="20"/>
                <w:szCs w:val="20"/>
              </w:rPr>
              <w:t xml:space="preserve"> This Db is a college-level, peer-to-peer class discussion. Follow our netiquette rules. </w:t>
            </w:r>
          </w:p>
          <w:p w14:paraId="64A5823A" w14:textId="77777777" w:rsidR="00E3054A" w:rsidRPr="00E73AAC" w:rsidRDefault="00E3054A" w:rsidP="00CA4F08">
            <w:pPr>
              <w:spacing w:line="276" w:lineRule="auto"/>
              <w:ind w:right="590"/>
              <w:rPr>
                <w:rFonts w:cstheme="minorHAnsi"/>
                <w:color w:val="002060"/>
                <w:sz w:val="20"/>
                <w:szCs w:val="20"/>
              </w:rPr>
            </w:pPr>
          </w:p>
        </w:tc>
      </w:tr>
      <w:tr w:rsidR="00E3054A" w:rsidRPr="001D281B" w14:paraId="0C83EEA2" w14:textId="77777777" w:rsidTr="00CA4F08">
        <w:trPr>
          <w:trHeight w:val="3540"/>
        </w:trPr>
        <w:tc>
          <w:tcPr>
            <w:tcW w:w="3069" w:type="dxa"/>
            <w:tcBorders>
              <w:top w:val="nil"/>
              <w:left w:val="nil"/>
              <w:bottom w:val="nil"/>
              <w:right w:val="nil"/>
            </w:tcBorders>
          </w:tcPr>
          <w:p w14:paraId="5A29A7C8" w14:textId="77777777" w:rsidR="00E3054A" w:rsidRPr="001D281B" w:rsidRDefault="00E3054A" w:rsidP="00CA4F08">
            <w:pPr>
              <w:rPr>
                <w:rFonts w:cstheme="minorHAnsi"/>
                <w:b/>
                <w:color w:val="002060"/>
                <w:sz w:val="20"/>
                <w:szCs w:val="20"/>
              </w:rPr>
            </w:pPr>
            <w:r>
              <w:rPr>
                <w:rFonts w:cstheme="minorHAnsi"/>
                <w:b/>
                <w:color w:val="002060"/>
                <w:sz w:val="20"/>
                <w:szCs w:val="20"/>
              </w:rPr>
              <w:t xml:space="preserve">One </w:t>
            </w:r>
            <w:r w:rsidRPr="001D281B">
              <w:rPr>
                <w:rFonts w:cstheme="minorHAnsi"/>
                <w:b/>
                <w:color w:val="002060"/>
                <w:sz w:val="20"/>
                <w:szCs w:val="20"/>
              </w:rPr>
              <w:t xml:space="preserve">Response Postings— </w:t>
            </w:r>
          </w:p>
          <w:p w14:paraId="0B16799A" w14:textId="77777777" w:rsidR="00E3054A" w:rsidRPr="001D281B" w:rsidRDefault="00E3054A" w:rsidP="00CA4F08">
            <w:pPr>
              <w:rPr>
                <w:rFonts w:cstheme="minorHAnsi"/>
                <w:color w:val="002060"/>
                <w:sz w:val="20"/>
                <w:szCs w:val="20"/>
              </w:rPr>
            </w:pPr>
            <w:r w:rsidRPr="001D281B">
              <w:rPr>
                <w:rFonts w:cstheme="minorHAnsi"/>
                <w:b/>
                <w:color w:val="002060"/>
                <w:sz w:val="20"/>
                <w:szCs w:val="20"/>
              </w:rPr>
              <w:t xml:space="preserve">Reply to </w:t>
            </w:r>
            <w:r>
              <w:rPr>
                <w:rFonts w:cstheme="minorHAnsi"/>
                <w:b/>
                <w:color w:val="002060"/>
                <w:sz w:val="20"/>
                <w:szCs w:val="20"/>
              </w:rPr>
              <w:t xml:space="preserve">One </w:t>
            </w:r>
            <w:proofErr w:type="gramStart"/>
            <w:r w:rsidRPr="001D281B">
              <w:rPr>
                <w:rFonts w:cstheme="minorHAnsi"/>
                <w:b/>
                <w:color w:val="002060"/>
                <w:sz w:val="20"/>
                <w:szCs w:val="20"/>
              </w:rPr>
              <w:t>classmates</w:t>
            </w:r>
            <w:proofErr w:type="gramEnd"/>
            <w:r w:rsidRPr="001D281B">
              <w:rPr>
                <w:rFonts w:cstheme="minorHAnsi"/>
                <w:b/>
                <w:color w:val="002060"/>
                <w:sz w:val="20"/>
                <w:szCs w:val="20"/>
              </w:rPr>
              <w:t>—Deadline:</w:t>
            </w:r>
            <w:r w:rsidRPr="001D281B">
              <w:rPr>
                <w:rFonts w:cstheme="minorHAnsi"/>
                <w:color w:val="002060"/>
                <w:sz w:val="20"/>
                <w:szCs w:val="20"/>
              </w:rPr>
              <w:t xml:space="preserve"> Sunday by Noon</w:t>
            </w:r>
          </w:p>
          <w:p w14:paraId="7843C988" w14:textId="77777777" w:rsidR="00E3054A" w:rsidRPr="001D281B" w:rsidRDefault="00E3054A" w:rsidP="00CA4F08">
            <w:pPr>
              <w:rPr>
                <w:rFonts w:cstheme="minorHAnsi"/>
                <w:b/>
                <w:color w:val="002060"/>
                <w:sz w:val="20"/>
                <w:szCs w:val="20"/>
              </w:rPr>
            </w:pPr>
          </w:p>
          <w:p w14:paraId="5B975646" w14:textId="77777777" w:rsidR="00E3054A" w:rsidRPr="001D281B" w:rsidRDefault="00E3054A" w:rsidP="00CA4F08">
            <w:pPr>
              <w:rPr>
                <w:rFonts w:cstheme="minorHAnsi"/>
                <w:b/>
                <w:color w:val="002060"/>
                <w:sz w:val="20"/>
                <w:szCs w:val="20"/>
              </w:rPr>
            </w:pPr>
          </w:p>
          <w:p w14:paraId="57D59C9C" w14:textId="77777777" w:rsidR="00E3054A" w:rsidRPr="001D281B" w:rsidRDefault="00E3054A" w:rsidP="00CA4F08">
            <w:pPr>
              <w:rPr>
                <w:rFonts w:cstheme="minorHAnsi"/>
                <w:b/>
                <w:color w:val="002060"/>
                <w:sz w:val="20"/>
                <w:szCs w:val="20"/>
              </w:rPr>
            </w:pPr>
          </w:p>
          <w:p w14:paraId="38E5FD11" w14:textId="77777777" w:rsidR="00E3054A" w:rsidRPr="001D281B" w:rsidRDefault="00E3054A" w:rsidP="00CA4F08">
            <w:pPr>
              <w:rPr>
                <w:rFonts w:cstheme="minorHAnsi"/>
                <w:b/>
                <w:color w:val="002060"/>
                <w:sz w:val="20"/>
                <w:szCs w:val="20"/>
              </w:rPr>
            </w:pPr>
          </w:p>
          <w:p w14:paraId="6A2A3A55" w14:textId="77777777" w:rsidR="00E3054A" w:rsidRPr="001D281B" w:rsidRDefault="00E3054A" w:rsidP="00CA4F08">
            <w:pPr>
              <w:rPr>
                <w:rFonts w:cstheme="minorHAnsi"/>
                <w:b/>
                <w:color w:val="002060"/>
                <w:sz w:val="20"/>
                <w:szCs w:val="20"/>
              </w:rPr>
            </w:pPr>
          </w:p>
          <w:p w14:paraId="710CC1D1" w14:textId="77777777" w:rsidR="00E3054A" w:rsidRPr="001D281B" w:rsidRDefault="00E3054A" w:rsidP="00CA4F08">
            <w:pPr>
              <w:rPr>
                <w:rFonts w:cstheme="minorHAnsi"/>
                <w:b/>
                <w:color w:val="002060"/>
                <w:sz w:val="20"/>
                <w:szCs w:val="20"/>
              </w:rPr>
            </w:pPr>
          </w:p>
          <w:p w14:paraId="11746132" w14:textId="77777777" w:rsidR="00E3054A" w:rsidRPr="001D281B" w:rsidRDefault="00E3054A" w:rsidP="00CA4F08">
            <w:pPr>
              <w:rPr>
                <w:rFonts w:cstheme="minorHAnsi"/>
                <w:b/>
                <w:color w:val="002060"/>
                <w:sz w:val="20"/>
                <w:szCs w:val="20"/>
              </w:rPr>
            </w:pPr>
          </w:p>
          <w:p w14:paraId="38C16ECA" w14:textId="77777777" w:rsidR="00E3054A" w:rsidRPr="001D281B" w:rsidRDefault="00E3054A" w:rsidP="00CA4F08">
            <w:pPr>
              <w:rPr>
                <w:rFonts w:cstheme="minorHAnsi"/>
                <w:b/>
                <w:color w:val="002060"/>
                <w:sz w:val="20"/>
                <w:szCs w:val="20"/>
              </w:rPr>
            </w:pPr>
          </w:p>
          <w:p w14:paraId="6FC41AFD" w14:textId="77777777" w:rsidR="00E3054A" w:rsidRPr="001D281B" w:rsidRDefault="00E3054A" w:rsidP="00CA4F08">
            <w:pPr>
              <w:rPr>
                <w:rFonts w:cstheme="minorHAnsi"/>
                <w:b/>
                <w:color w:val="002060"/>
                <w:sz w:val="20"/>
                <w:szCs w:val="20"/>
              </w:rPr>
            </w:pPr>
          </w:p>
          <w:p w14:paraId="514C536C" w14:textId="77777777" w:rsidR="00E3054A" w:rsidRPr="001D281B" w:rsidRDefault="00E3054A" w:rsidP="00CA4F08">
            <w:pPr>
              <w:rPr>
                <w:rFonts w:cstheme="minorHAnsi"/>
                <w:b/>
                <w:color w:val="002060"/>
                <w:sz w:val="20"/>
                <w:szCs w:val="20"/>
              </w:rPr>
            </w:pPr>
          </w:p>
          <w:p w14:paraId="78292548" w14:textId="77777777" w:rsidR="00E3054A" w:rsidRPr="001D281B" w:rsidRDefault="00E3054A" w:rsidP="00CA4F08">
            <w:pPr>
              <w:rPr>
                <w:rFonts w:cstheme="minorHAnsi"/>
                <w:b/>
                <w:color w:val="002060"/>
                <w:sz w:val="20"/>
                <w:szCs w:val="20"/>
              </w:rPr>
            </w:pPr>
          </w:p>
          <w:p w14:paraId="5D882D32" w14:textId="77777777" w:rsidR="00E3054A" w:rsidRPr="001D281B" w:rsidRDefault="00E3054A" w:rsidP="00CA4F08">
            <w:pPr>
              <w:rPr>
                <w:rFonts w:cstheme="minorHAnsi"/>
                <w:b/>
                <w:color w:val="002060"/>
                <w:sz w:val="20"/>
                <w:szCs w:val="20"/>
              </w:rPr>
            </w:pPr>
          </w:p>
          <w:p w14:paraId="4C3AC2B0" w14:textId="77777777" w:rsidR="00E3054A" w:rsidRPr="001D281B" w:rsidRDefault="00E3054A" w:rsidP="00CA4F08">
            <w:pPr>
              <w:pStyle w:val="NormalWeb"/>
              <w:spacing w:before="0" w:beforeAutospacing="0" w:after="0" w:afterAutospacing="0" w:line="276" w:lineRule="auto"/>
              <w:rPr>
                <w:rFonts w:asciiTheme="minorHAnsi" w:hAnsiTheme="minorHAnsi" w:cstheme="minorHAnsi"/>
                <w:b/>
                <w:color w:val="002060"/>
              </w:rPr>
            </w:pPr>
            <w:r w:rsidRPr="001D281B">
              <w:rPr>
                <w:rFonts w:asciiTheme="minorHAnsi" w:hAnsiTheme="minorHAnsi" w:cstheme="minorHAnsi"/>
                <w:b/>
                <w:color w:val="002060"/>
              </w:rPr>
              <w:t xml:space="preserve">2. The Class Chat With Chet </w:t>
            </w:r>
          </w:p>
          <w:p w14:paraId="054BA685" w14:textId="77777777" w:rsidR="00E3054A" w:rsidRPr="001D281B" w:rsidRDefault="00E3054A" w:rsidP="00CA4F08">
            <w:pPr>
              <w:pStyle w:val="NormalWeb"/>
              <w:spacing w:before="0" w:beforeAutospacing="0" w:after="0" w:afterAutospacing="0" w:line="276" w:lineRule="auto"/>
              <w:rPr>
                <w:rFonts w:asciiTheme="minorHAnsi" w:hAnsiTheme="minorHAnsi" w:cstheme="minorHAnsi"/>
                <w:b/>
                <w:color w:val="002060"/>
              </w:rPr>
            </w:pPr>
            <w:r w:rsidRPr="001D281B">
              <w:rPr>
                <w:rFonts w:asciiTheme="minorHAnsi" w:hAnsiTheme="minorHAnsi" w:cstheme="minorHAnsi"/>
                <w:b/>
                <w:color w:val="002060"/>
              </w:rPr>
              <w:t>Discussion Board</w:t>
            </w:r>
          </w:p>
          <w:p w14:paraId="423FE1DB" w14:textId="77777777" w:rsidR="00E3054A" w:rsidRPr="001D281B" w:rsidRDefault="00E3054A" w:rsidP="00CA4F08">
            <w:pPr>
              <w:pStyle w:val="NormalWeb"/>
              <w:spacing w:before="0" w:beforeAutospacing="0" w:after="0" w:afterAutospacing="0" w:line="276" w:lineRule="auto"/>
              <w:rPr>
                <w:rFonts w:asciiTheme="minorHAnsi" w:hAnsiTheme="minorHAnsi" w:cstheme="minorHAnsi"/>
                <w:b/>
                <w:color w:val="002060"/>
              </w:rPr>
            </w:pPr>
          </w:p>
          <w:p w14:paraId="27C86879" w14:textId="77777777" w:rsidR="00E3054A" w:rsidRPr="001D281B" w:rsidRDefault="00E3054A" w:rsidP="00CA4F08">
            <w:pPr>
              <w:pStyle w:val="NormalWeb"/>
              <w:spacing w:before="0" w:beforeAutospacing="0" w:after="0" w:afterAutospacing="0" w:line="276" w:lineRule="auto"/>
              <w:rPr>
                <w:rFonts w:asciiTheme="minorHAnsi" w:hAnsiTheme="minorHAnsi" w:cstheme="minorHAnsi"/>
                <w:b/>
                <w:color w:val="002060"/>
                <w:sz w:val="20"/>
                <w:szCs w:val="20"/>
              </w:rPr>
            </w:pPr>
            <w:r w:rsidRPr="00E73AAC">
              <w:rPr>
                <w:rFonts w:asciiTheme="minorHAnsi" w:hAnsiTheme="minorHAnsi" w:cstheme="minorHAnsi"/>
                <w:b/>
                <w:iCs/>
                <w:color w:val="002060"/>
                <w:sz w:val="18"/>
                <w:szCs w:val="18"/>
              </w:rPr>
              <w:t xml:space="preserve">Deadline for the CCWC Db—Post your New Thread by Tuesday at midnight </w:t>
            </w:r>
            <w:r w:rsidRPr="00E73AAC">
              <w:rPr>
                <w:rFonts w:asciiTheme="minorHAnsi" w:hAnsiTheme="minorHAnsi" w:cstheme="minorHAnsi"/>
                <w:bCs/>
                <w:iCs/>
                <w:color w:val="002060"/>
                <w:sz w:val="18"/>
                <w:szCs w:val="18"/>
              </w:rPr>
              <w:t xml:space="preserve">so you and I can </w:t>
            </w:r>
            <w:r w:rsidRPr="00E73AAC">
              <w:rPr>
                <w:rFonts w:asciiTheme="minorHAnsi" w:hAnsiTheme="minorHAnsi" w:cstheme="minorHAnsi"/>
                <w:b/>
                <w:iCs/>
                <w:color w:val="002060"/>
                <w:sz w:val="18"/>
                <w:szCs w:val="18"/>
              </w:rPr>
              <w:t>reply to each other NLT Friday midnight</w:t>
            </w:r>
            <w:r w:rsidRPr="001D281B">
              <w:rPr>
                <w:rFonts w:asciiTheme="minorHAnsi" w:hAnsiTheme="minorHAnsi" w:cstheme="minorHAnsi"/>
                <w:b/>
                <w:i/>
                <w:color w:val="002060"/>
                <w:sz w:val="20"/>
                <w:szCs w:val="20"/>
              </w:rPr>
              <w:t>.</w:t>
            </w:r>
          </w:p>
        </w:tc>
        <w:tc>
          <w:tcPr>
            <w:tcW w:w="7013" w:type="dxa"/>
            <w:tcBorders>
              <w:top w:val="nil"/>
              <w:left w:val="nil"/>
              <w:bottom w:val="nil"/>
              <w:right w:val="nil"/>
            </w:tcBorders>
          </w:tcPr>
          <w:p w14:paraId="4E5CC299" w14:textId="05E38ED2" w:rsidR="00E3054A" w:rsidRPr="00E73AAC" w:rsidRDefault="00E3054A" w:rsidP="00CA4F08">
            <w:pPr>
              <w:spacing w:before="100" w:beforeAutospacing="1" w:after="100" w:afterAutospacing="1" w:line="276" w:lineRule="auto"/>
              <w:ind w:right="230"/>
              <w:rPr>
                <w:rFonts w:cstheme="minorHAnsi"/>
                <w:color w:val="002060"/>
                <w:sz w:val="20"/>
                <w:szCs w:val="20"/>
              </w:rPr>
            </w:pPr>
            <w:r w:rsidRPr="00E73AAC">
              <w:rPr>
                <w:rFonts w:cstheme="minorHAnsi"/>
                <w:color w:val="002060"/>
                <w:sz w:val="20"/>
                <w:szCs w:val="20"/>
              </w:rPr>
              <w:t xml:space="preserve">Reply </w:t>
            </w:r>
            <w:r w:rsidRPr="00E73AAC">
              <w:rPr>
                <w:rFonts w:cstheme="minorHAnsi"/>
                <w:b/>
                <w:color w:val="002060"/>
                <w:sz w:val="20"/>
                <w:szCs w:val="20"/>
              </w:rPr>
              <w:t>thoughtfully and academically</w:t>
            </w:r>
            <w:r w:rsidRPr="00E73AAC">
              <w:rPr>
                <w:rFonts w:cstheme="minorHAnsi"/>
                <w:color w:val="002060"/>
                <w:sz w:val="20"/>
                <w:szCs w:val="20"/>
              </w:rPr>
              <w:t xml:space="preserve"> to your classmates</w:t>
            </w:r>
            <w:r w:rsidR="006E74DC">
              <w:rPr>
                <w:rFonts w:cstheme="minorHAnsi"/>
                <w:color w:val="002060"/>
                <w:sz w:val="20"/>
                <w:szCs w:val="20"/>
              </w:rPr>
              <w:t>'</w:t>
            </w:r>
            <w:r w:rsidRPr="00E73AAC">
              <w:rPr>
                <w:rFonts w:cstheme="minorHAnsi"/>
                <w:color w:val="002060"/>
                <w:sz w:val="20"/>
                <w:szCs w:val="20"/>
              </w:rPr>
              <w:t xml:space="preserve"> postings. </w:t>
            </w:r>
            <w:r w:rsidRPr="00E73AAC">
              <w:rPr>
                <w:rFonts w:eastAsia="Times New Roman" w:cstheme="minorHAnsi"/>
                <w:color w:val="002060"/>
                <w:sz w:val="20"/>
                <w:szCs w:val="20"/>
              </w:rPr>
              <w:t xml:space="preserve">Some of them will post things that you are naturally aware of, and some will have fun learning by being in conversation with you. Reply to different people rather than sticking with the same people </w:t>
            </w:r>
            <w:proofErr w:type="gramStart"/>
            <w:r w:rsidRPr="00E73AAC">
              <w:rPr>
                <w:rFonts w:eastAsia="Times New Roman" w:cstheme="minorHAnsi"/>
                <w:color w:val="002060"/>
                <w:sz w:val="20"/>
                <w:szCs w:val="20"/>
              </w:rPr>
              <w:t>all of</w:t>
            </w:r>
            <w:proofErr w:type="gramEnd"/>
            <w:r w:rsidRPr="00E73AAC">
              <w:rPr>
                <w:rFonts w:eastAsia="Times New Roman" w:cstheme="minorHAnsi"/>
                <w:color w:val="002060"/>
                <w:sz w:val="20"/>
                <w:szCs w:val="20"/>
              </w:rPr>
              <w:t xml:space="preserve"> the time. You and your classmates will appreciate the different points of view and freshness variety brings to the course.</w:t>
            </w:r>
          </w:p>
          <w:p w14:paraId="57A23CD9" w14:textId="77777777" w:rsidR="00E3054A" w:rsidRPr="00E73AAC" w:rsidRDefault="00E3054A" w:rsidP="00CA4F08">
            <w:pPr>
              <w:spacing w:line="276" w:lineRule="auto"/>
              <w:ind w:right="230"/>
              <w:rPr>
                <w:rFonts w:eastAsia="Times New Roman" w:cstheme="minorHAnsi"/>
                <w:color w:val="002060"/>
                <w:sz w:val="20"/>
                <w:szCs w:val="20"/>
              </w:rPr>
            </w:pPr>
            <w:r w:rsidRPr="00E73AAC">
              <w:rPr>
                <w:rFonts w:eastAsia="Times New Roman" w:cstheme="minorHAnsi"/>
                <w:b/>
                <w:color w:val="002060"/>
                <w:sz w:val="20"/>
                <w:szCs w:val="20"/>
              </w:rPr>
              <w:t xml:space="preserve">Deadline for the Weekly Chapter Db-Wednesday NLT midnight for New Thread Posts, Reply posts by Sunday at Noon when the new Weekly </w:t>
            </w:r>
            <w:proofErr w:type="spellStart"/>
            <w:r w:rsidRPr="00E73AAC">
              <w:rPr>
                <w:rFonts w:eastAsia="Times New Roman" w:cstheme="minorHAnsi"/>
                <w:b/>
                <w:color w:val="002060"/>
                <w:sz w:val="20"/>
                <w:szCs w:val="20"/>
              </w:rPr>
              <w:t>Dbs</w:t>
            </w:r>
            <w:proofErr w:type="spellEnd"/>
            <w:r w:rsidRPr="00E73AAC">
              <w:rPr>
                <w:rFonts w:eastAsia="Times New Roman" w:cstheme="minorHAnsi"/>
                <w:b/>
                <w:color w:val="002060"/>
                <w:sz w:val="20"/>
                <w:szCs w:val="20"/>
              </w:rPr>
              <w:t xml:space="preserve"> open</w:t>
            </w:r>
            <w:r w:rsidRPr="00E73AAC">
              <w:rPr>
                <w:rFonts w:eastAsia="Times New Roman" w:cstheme="minorHAnsi"/>
                <w:color w:val="002060"/>
                <w:sz w:val="20"/>
                <w:szCs w:val="20"/>
              </w:rPr>
              <w:t>.</w:t>
            </w:r>
          </w:p>
          <w:p w14:paraId="060545CD" w14:textId="1F553A50" w:rsidR="00E3054A" w:rsidRPr="00E73AAC" w:rsidRDefault="00E3054A" w:rsidP="00CA4F08">
            <w:pPr>
              <w:spacing w:line="276" w:lineRule="auto"/>
              <w:ind w:right="230"/>
              <w:rPr>
                <w:rFonts w:eastAsia="Times New Roman" w:cstheme="minorHAnsi"/>
                <w:color w:val="002060"/>
                <w:sz w:val="20"/>
                <w:szCs w:val="20"/>
              </w:rPr>
            </w:pPr>
            <w:r w:rsidRPr="00E73AAC">
              <w:rPr>
                <w:rFonts w:eastAsia="Times New Roman" w:cstheme="minorHAnsi"/>
                <w:color w:val="002060"/>
                <w:sz w:val="20"/>
                <w:szCs w:val="20"/>
              </w:rPr>
              <w:t>Post early in the week. Do not post only on the deadline—that</w:t>
            </w:r>
            <w:r w:rsidR="006E74DC">
              <w:rPr>
                <w:rFonts w:eastAsia="Times New Roman" w:cstheme="minorHAnsi"/>
                <w:color w:val="002060"/>
                <w:sz w:val="20"/>
                <w:szCs w:val="20"/>
              </w:rPr>
              <w:t>'</w:t>
            </w:r>
            <w:r w:rsidRPr="00E73AAC">
              <w:rPr>
                <w:rFonts w:eastAsia="Times New Roman" w:cstheme="minorHAnsi"/>
                <w:color w:val="002060"/>
                <w:sz w:val="20"/>
                <w:szCs w:val="20"/>
              </w:rPr>
              <w:t xml:space="preserve">s Dump Posting, and you </w:t>
            </w:r>
            <w:proofErr w:type="gramStart"/>
            <w:r w:rsidRPr="00E73AAC">
              <w:rPr>
                <w:rFonts w:eastAsia="Times New Roman" w:cstheme="minorHAnsi"/>
                <w:color w:val="002060"/>
                <w:sz w:val="20"/>
                <w:szCs w:val="20"/>
              </w:rPr>
              <w:t>won</w:t>
            </w:r>
            <w:r w:rsidR="006E74DC">
              <w:rPr>
                <w:rFonts w:eastAsia="Times New Roman" w:cstheme="minorHAnsi"/>
                <w:color w:val="002060"/>
                <w:sz w:val="20"/>
                <w:szCs w:val="20"/>
              </w:rPr>
              <w:t>'</w:t>
            </w:r>
            <w:r w:rsidRPr="00E73AAC">
              <w:rPr>
                <w:rFonts w:eastAsia="Times New Roman" w:cstheme="minorHAnsi"/>
                <w:color w:val="002060"/>
                <w:sz w:val="20"/>
                <w:szCs w:val="20"/>
              </w:rPr>
              <w:t>t</w:t>
            </w:r>
            <w:proofErr w:type="gramEnd"/>
            <w:r w:rsidRPr="00E73AAC">
              <w:rPr>
                <w:rFonts w:eastAsia="Times New Roman" w:cstheme="minorHAnsi"/>
                <w:color w:val="002060"/>
                <w:sz w:val="20"/>
                <w:szCs w:val="20"/>
              </w:rPr>
              <w:t xml:space="preserve"> get credit for the Db if you do.</w:t>
            </w:r>
          </w:p>
          <w:p w14:paraId="13536B58" w14:textId="77777777" w:rsidR="00E3054A" w:rsidRPr="00E73AAC" w:rsidRDefault="00E3054A" w:rsidP="00CA4F08">
            <w:pPr>
              <w:spacing w:line="276" w:lineRule="auto"/>
              <w:ind w:right="230"/>
              <w:rPr>
                <w:rFonts w:eastAsia="Times New Roman" w:cstheme="minorHAnsi"/>
                <w:color w:val="002060"/>
                <w:sz w:val="20"/>
                <w:szCs w:val="20"/>
              </w:rPr>
            </w:pPr>
          </w:p>
          <w:p w14:paraId="0249C658" w14:textId="77777777" w:rsidR="00E3054A" w:rsidRPr="00E73AAC" w:rsidRDefault="00E3054A" w:rsidP="00CA4F08">
            <w:pPr>
              <w:spacing w:line="276" w:lineRule="auto"/>
              <w:ind w:right="230"/>
              <w:jc w:val="center"/>
              <w:rPr>
                <w:rFonts w:eastAsia="Times New Roman" w:cstheme="minorHAnsi"/>
                <w:color w:val="002060"/>
                <w:sz w:val="18"/>
                <w:szCs w:val="18"/>
              </w:rPr>
            </w:pPr>
          </w:p>
          <w:p w14:paraId="634ADA5C" w14:textId="77777777" w:rsidR="00E3054A" w:rsidRPr="00E73AAC" w:rsidRDefault="00E3054A" w:rsidP="00CA4F08">
            <w:pPr>
              <w:spacing w:line="276" w:lineRule="auto"/>
              <w:ind w:right="72"/>
              <w:rPr>
                <w:rStyle w:val="Strong"/>
                <w:rFonts w:cstheme="minorHAnsi"/>
                <w:color w:val="002060"/>
                <w:sz w:val="20"/>
                <w:szCs w:val="20"/>
              </w:rPr>
            </w:pPr>
          </w:p>
          <w:p w14:paraId="49A7E4B3" w14:textId="77777777" w:rsidR="00E3054A" w:rsidRPr="00E73AAC" w:rsidRDefault="00E3054A" w:rsidP="00CA4F08">
            <w:pPr>
              <w:spacing w:line="276" w:lineRule="auto"/>
              <w:ind w:right="72"/>
              <w:rPr>
                <w:rStyle w:val="Strong"/>
                <w:rFonts w:cstheme="minorHAnsi"/>
                <w:color w:val="002060"/>
                <w:sz w:val="20"/>
                <w:szCs w:val="20"/>
              </w:rPr>
            </w:pPr>
            <w:r w:rsidRPr="00E73AAC">
              <w:rPr>
                <w:rStyle w:val="Strong"/>
                <w:rFonts w:cstheme="minorHAnsi"/>
                <w:color w:val="002060"/>
                <w:sz w:val="20"/>
                <w:szCs w:val="20"/>
              </w:rPr>
              <w:t>Post your Class Chat With Chet NLT midnight on Tuesday</w:t>
            </w:r>
          </w:p>
          <w:p w14:paraId="48FD7960" w14:textId="77777777" w:rsidR="00E3054A" w:rsidRPr="00E73AAC" w:rsidRDefault="00E3054A" w:rsidP="00E3054A">
            <w:pPr>
              <w:pStyle w:val="ListParagraph"/>
              <w:numPr>
                <w:ilvl w:val="0"/>
                <w:numId w:val="27"/>
              </w:numPr>
              <w:spacing w:line="276" w:lineRule="auto"/>
              <w:ind w:right="72"/>
              <w:rPr>
                <w:rStyle w:val="Strong"/>
                <w:rFonts w:cstheme="minorHAnsi"/>
                <w:b w:val="0"/>
                <w:bCs w:val="0"/>
                <w:color w:val="002060"/>
                <w:sz w:val="20"/>
                <w:szCs w:val="20"/>
              </w:rPr>
            </w:pPr>
            <w:r w:rsidRPr="00E73AAC">
              <w:rPr>
                <w:rStyle w:val="Strong"/>
                <w:rFonts w:cstheme="minorHAnsi"/>
                <w:color w:val="002060"/>
                <w:sz w:val="20"/>
                <w:szCs w:val="20"/>
              </w:rPr>
              <w:t>One New Thread—</w:t>
            </w:r>
            <w:r w:rsidRPr="00E73AAC">
              <w:rPr>
                <w:rStyle w:val="Strong"/>
                <w:rFonts w:cstheme="minorHAnsi"/>
                <w:b w:val="0"/>
                <w:bCs w:val="0"/>
                <w:color w:val="002060"/>
                <w:sz w:val="20"/>
                <w:szCs w:val="20"/>
              </w:rPr>
              <w:t>When a Starter Question or Subject is present, post about it. If not, post about something from the readings. Share how the new information informs your perspective about the subject or career.</w:t>
            </w:r>
          </w:p>
          <w:p w14:paraId="3F262341" w14:textId="77777777" w:rsidR="00E3054A" w:rsidRPr="00E73AAC" w:rsidRDefault="00E3054A" w:rsidP="00E3054A">
            <w:pPr>
              <w:pStyle w:val="ListParagraph"/>
              <w:numPr>
                <w:ilvl w:val="0"/>
                <w:numId w:val="27"/>
              </w:numPr>
              <w:spacing w:line="276" w:lineRule="auto"/>
              <w:ind w:right="72"/>
              <w:rPr>
                <w:rStyle w:val="Emphasis"/>
                <w:rFonts w:cstheme="minorHAnsi"/>
                <w:b/>
                <w:bCs/>
                <w:i w:val="0"/>
                <w:iCs w:val="0"/>
                <w:color w:val="002060"/>
                <w:sz w:val="20"/>
                <w:szCs w:val="20"/>
              </w:rPr>
            </w:pPr>
            <w:r w:rsidRPr="00E73AAC">
              <w:rPr>
                <w:rStyle w:val="Strong"/>
                <w:rFonts w:cstheme="minorHAnsi"/>
                <w:color w:val="002060"/>
                <w:sz w:val="20"/>
                <w:szCs w:val="20"/>
              </w:rPr>
              <w:t>One Reply</w:t>
            </w:r>
            <w:r w:rsidRPr="00E73AAC">
              <w:rPr>
                <w:rStyle w:val="Strong"/>
                <w:rFonts w:cstheme="minorHAnsi"/>
                <w:b w:val="0"/>
                <w:bCs w:val="0"/>
                <w:color w:val="002060"/>
                <w:sz w:val="20"/>
                <w:szCs w:val="20"/>
              </w:rPr>
              <w:t xml:space="preserve"> to my response</w:t>
            </w:r>
            <w:r>
              <w:rPr>
                <w:rStyle w:val="Strong"/>
                <w:rFonts w:cstheme="minorHAnsi"/>
                <w:b w:val="0"/>
                <w:bCs w:val="0"/>
                <w:color w:val="002060"/>
                <w:sz w:val="20"/>
                <w:szCs w:val="20"/>
              </w:rPr>
              <w:t>—Deadline, NLT Friday midnight.</w:t>
            </w:r>
          </w:p>
          <w:p w14:paraId="3523441D" w14:textId="77777777" w:rsidR="00E3054A" w:rsidRPr="00E73AAC" w:rsidRDefault="00E3054A" w:rsidP="00CA4F08">
            <w:pPr>
              <w:spacing w:line="276" w:lineRule="auto"/>
              <w:ind w:right="72"/>
              <w:rPr>
                <w:rStyle w:val="Emphasis"/>
                <w:rFonts w:cstheme="minorHAnsi"/>
                <w:b/>
                <w:bCs/>
                <w:i w:val="0"/>
                <w:iCs w:val="0"/>
                <w:color w:val="002060"/>
                <w:sz w:val="20"/>
                <w:szCs w:val="20"/>
              </w:rPr>
            </w:pPr>
          </w:p>
          <w:p w14:paraId="24F8DBA9" w14:textId="77777777" w:rsidR="00E3054A" w:rsidRPr="00E73AAC" w:rsidRDefault="00E3054A" w:rsidP="00CA4F08">
            <w:pPr>
              <w:spacing w:line="276" w:lineRule="auto"/>
              <w:ind w:right="72"/>
              <w:rPr>
                <w:rFonts w:cstheme="minorHAnsi"/>
                <w:b/>
                <w:color w:val="002060"/>
                <w:sz w:val="20"/>
                <w:szCs w:val="20"/>
              </w:rPr>
            </w:pPr>
            <w:r w:rsidRPr="00E73AAC">
              <w:rPr>
                <w:rFonts w:cstheme="minorHAnsi"/>
                <w:color w:val="002060"/>
                <w:sz w:val="20"/>
                <w:szCs w:val="20"/>
              </w:rPr>
              <w:t xml:space="preserve">This Db is a student/professor discussion board. We chat about the course material just as we would in a classroom except that it is asynchronous </w:t>
            </w:r>
            <w:r w:rsidRPr="00E73AAC">
              <w:rPr>
                <w:rFonts w:cstheme="minorHAnsi"/>
                <w:i/>
                <w:iCs/>
                <w:color w:val="002060"/>
                <w:sz w:val="20"/>
                <w:szCs w:val="20"/>
              </w:rPr>
              <w:t>(we individually post at different times).</w:t>
            </w:r>
            <w:r w:rsidRPr="00E73AAC">
              <w:rPr>
                <w:rFonts w:cstheme="minorHAnsi"/>
                <w:b/>
                <w:color w:val="002060"/>
                <w:sz w:val="20"/>
                <w:szCs w:val="20"/>
              </w:rPr>
              <w:t xml:space="preserve"> Please post only academic questions, comments, etc. </w:t>
            </w:r>
            <w:r w:rsidRPr="00E73AAC">
              <w:rPr>
                <w:rFonts w:cstheme="minorHAnsi"/>
                <w:bCs/>
                <w:color w:val="002060"/>
                <w:sz w:val="20"/>
                <w:szCs w:val="20"/>
              </w:rPr>
              <w:t xml:space="preserve">If you have a personal question, email me. </w:t>
            </w:r>
          </w:p>
          <w:p w14:paraId="7A0FB50A" w14:textId="77777777" w:rsidR="00E3054A" w:rsidRPr="00E73AAC" w:rsidRDefault="00E3054A" w:rsidP="00CA4F08">
            <w:pPr>
              <w:spacing w:line="276" w:lineRule="auto"/>
              <w:ind w:right="72"/>
              <w:rPr>
                <w:rFonts w:cstheme="minorHAnsi"/>
                <w:b/>
                <w:color w:val="002060"/>
                <w:sz w:val="20"/>
                <w:szCs w:val="20"/>
              </w:rPr>
            </w:pPr>
          </w:p>
          <w:p w14:paraId="47A127E2" w14:textId="77777777" w:rsidR="00E3054A" w:rsidRPr="00E73AAC" w:rsidRDefault="00E3054A" w:rsidP="00CA4F08">
            <w:pPr>
              <w:spacing w:line="276" w:lineRule="auto"/>
              <w:ind w:right="72"/>
              <w:rPr>
                <w:rFonts w:cstheme="minorHAnsi"/>
                <w:b/>
                <w:color w:val="002060"/>
                <w:sz w:val="20"/>
                <w:szCs w:val="20"/>
              </w:rPr>
            </w:pPr>
            <w:r w:rsidRPr="00E73AAC">
              <w:rPr>
                <w:rFonts w:cstheme="minorHAnsi"/>
                <w:b/>
                <w:color w:val="002060"/>
                <w:sz w:val="20"/>
                <w:szCs w:val="20"/>
              </w:rPr>
              <w:t xml:space="preserve">More about </w:t>
            </w:r>
            <w:proofErr w:type="spellStart"/>
            <w:r w:rsidRPr="00E73AAC">
              <w:rPr>
                <w:rFonts w:cstheme="minorHAnsi"/>
                <w:b/>
                <w:color w:val="002060"/>
                <w:sz w:val="20"/>
                <w:szCs w:val="20"/>
              </w:rPr>
              <w:t>Dbs</w:t>
            </w:r>
            <w:proofErr w:type="spellEnd"/>
            <w:r w:rsidRPr="00E73AAC">
              <w:rPr>
                <w:rFonts w:cstheme="minorHAnsi"/>
                <w:b/>
                <w:color w:val="002060"/>
                <w:sz w:val="20"/>
                <w:szCs w:val="20"/>
              </w:rPr>
              <w:t xml:space="preserve"> on the next pag</w:t>
            </w:r>
            <w:r>
              <w:rPr>
                <w:rFonts w:cstheme="minorHAnsi"/>
                <w:b/>
                <w:color w:val="002060"/>
                <w:sz w:val="20"/>
                <w:szCs w:val="20"/>
              </w:rPr>
              <w:t>e</w:t>
            </w:r>
          </w:p>
        </w:tc>
      </w:tr>
      <w:bookmarkEnd w:id="5"/>
    </w:tbl>
    <w:p w14:paraId="1A6614EB" w14:textId="77777777" w:rsidR="00C00204" w:rsidRDefault="00C00204" w:rsidP="00C00204">
      <w:pPr>
        <w:ind w:right="-450"/>
        <w:rPr>
          <w:rFonts w:cstheme="minorHAnsi"/>
          <w:b/>
          <w:i/>
          <w:color w:val="1F3864" w:themeColor="accent5" w:themeShade="80"/>
        </w:rPr>
      </w:pPr>
    </w:p>
    <w:p w14:paraId="593D4759" w14:textId="77777777" w:rsidR="00C00204" w:rsidRDefault="00C00204" w:rsidP="00C00204">
      <w:pPr>
        <w:ind w:right="-450"/>
        <w:rPr>
          <w:rFonts w:cstheme="minorHAnsi"/>
          <w:b/>
          <w:i/>
          <w:color w:val="1F3864" w:themeColor="accent5" w:themeShade="80"/>
        </w:rPr>
      </w:pPr>
    </w:p>
    <w:p w14:paraId="1EE70237" w14:textId="77777777" w:rsidR="00C00204" w:rsidRPr="00525A6C" w:rsidRDefault="00C00204" w:rsidP="00C00204">
      <w:pPr>
        <w:ind w:right="-450"/>
        <w:rPr>
          <w:rFonts w:cstheme="minorHAnsi"/>
          <w:i/>
          <w:color w:val="1F3864" w:themeColor="accent5" w:themeShade="80"/>
        </w:rPr>
      </w:pPr>
      <w:r>
        <w:rPr>
          <w:rFonts w:cstheme="minorHAnsi"/>
          <w:b/>
          <w:i/>
          <w:color w:val="1F3864" w:themeColor="accent5" w:themeShade="80"/>
        </w:rPr>
        <w:t>G</w:t>
      </w:r>
      <w:r w:rsidRPr="00525A6C">
        <w:rPr>
          <w:rFonts w:cstheme="minorHAnsi"/>
          <w:b/>
          <w:i/>
          <w:color w:val="1F3864" w:themeColor="accent5" w:themeShade="80"/>
        </w:rPr>
        <w:t xml:space="preserve">eneral comments about Discussion Boards </w:t>
      </w:r>
      <w:r w:rsidRPr="00525A6C">
        <w:rPr>
          <w:rFonts w:cstheme="minorHAnsi"/>
          <w:i/>
          <w:color w:val="1F3864" w:themeColor="accent5" w:themeShade="80"/>
        </w:rPr>
        <w:t>(</w:t>
      </w:r>
      <w:proofErr w:type="spellStart"/>
      <w:r w:rsidRPr="00525A6C">
        <w:rPr>
          <w:rFonts w:cstheme="minorHAnsi"/>
          <w:i/>
          <w:color w:val="1F3864" w:themeColor="accent5" w:themeShade="80"/>
        </w:rPr>
        <w:t>Dbs</w:t>
      </w:r>
      <w:proofErr w:type="spellEnd"/>
      <w:r w:rsidRPr="00525A6C">
        <w:rPr>
          <w:rFonts w:cstheme="minorHAnsi"/>
          <w:i/>
          <w:color w:val="1F3864" w:themeColor="accent5" w:themeShade="80"/>
        </w:rPr>
        <w:t xml:space="preserve">): </w:t>
      </w:r>
    </w:p>
    <w:p w14:paraId="1F4CCC80" w14:textId="68CADBBE" w:rsidR="00C00204" w:rsidRPr="0096187A" w:rsidRDefault="00C00204" w:rsidP="00C00204">
      <w:pPr>
        <w:pStyle w:val="ListParagraph"/>
        <w:numPr>
          <w:ilvl w:val="0"/>
          <w:numId w:val="23"/>
        </w:numPr>
        <w:spacing w:after="160" w:line="276" w:lineRule="auto"/>
        <w:rPr>
          <w:rFonts w:cstheme="minorHAnsi"/>
          <w:color w:val="1F3864" w:themeColor="accent5" w:themeShade="80"/>
          <w:sz w:val="20"/>
          <w:szCs w:val="20"/>
        </w:rPr>
      </w:pPr>
      <w:r w:rsidRPr="0096187A">
        <w:rPr>
          <w:rFonts w:eastAsia="Times New Roman" w:cstheme="minorHAnsi"/>
          <w:color w:val="1F3864" w:themeColor="accent5" w:themeShade="80"/>
          <w:sz w:val="20"/>
          <w:szCs w:val="20"/>
        </w:rPr>
        <w:t xml:space="preserve">The New </w:t>
      </w:r>
      <w:r>
        <w:rPr>
          <w:rFonts w:eastAsia="Times New Roman" w:cstheme="minorHAnsi"/>
          <w:color w:val="1F3864" w:themeColor="accent5" w:themeShade="80"/>
          <w:sz w:val="20"/>
          <w:szCs w:val="20"/>
        </w:rPr>
        <w:t>Week</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s Db begins when the old Db closes</w:t>
      </w:r>
      <w:r>
        <w:rPr>
          <w:rFonts w:eastAsia="Times New Roman" w:cstheme="minorHAnsi"/>
          <w:color w:val="1F3864" w:themeColor="accent5" w:themeShade="80"/>
          <w:sz w:val="20"/>
          <w:szCs w:val="20"/>
        </w:rPr>
        <w:t>—Sunday at Noon</w:t>
      </w:r>
      <w:r w:rsidRPr="0096187A">
        <w:rPr>
          <w:rFonts w:eastAsia="Times New Roman" w:cstheme="minorHAnsi"/>
          <w:color w:val="1F3864" w:themeColor="accent5" w:themeShade="80"/>
          <w:sz w:val="20"/>
          <w:szCs w:val="20"/>
        </w:rPr>
        <w:t xml:space="preserve">. </w:t>
      </w:r>
    </w:p>
    <w:p w14:paraId="604E2024" w14:textId="0EC42542" w:rsidR="00C00204" w:rsidRPr="0096187A" w:rsidRDefault="00C00204" w:rsidP="00C00204">
      <w:pPr>
        <w:pStyle w:val="ListParagraph"/>
        <w:numPr>
          <w:ilvl w:val="0"/>
          <w:numId w:val="23"/>
        </w:numPr>
        <w:spacing w:after="160" w:line="312" w:lineRule="auto"/>
        <w:ind w:right="-126"/>
        <w:rPr>
          <w:rFonts w:eastAsia="Times New Roman" w:cstheme="minorHAnsi"/>
          <w:color w:val="1F3864" w:themeColor="accent5" w:themeShade="80"/>
          <w:sz w:val="20"/>
          <w:szCs w:val="20"/>
        </w:rPr>
      </w:pPr>
      <w:r w:rsidRPr="0096187A">
        <w:rPr>
          <w:rFonts w:eastAsia="Times New Roman" w:cstheme="minorHAnsi"/>
          <w:b/>
          <w:color w:val="1F3864" w:themeColor="accent5" w:themeShade="80"/>
          <w:sz w:val="20"/>
          <w:szCs w:val="20"/>
        </w:rPr>
        <w:t>Make each posting</w:t>
      </w:r>
      <w:r w:rsidRPr="0096187A">
        <w:rPr>
          <w:rFonts w:eastAsia="Times New Roman" w:cstheme="minorHAnsi"/>
          <w:color w:val="1F3864" w:themeColor="accent5" w:themeShade="80"/>
          <w:sz w:val="20"/>
          <w:szCs w:val="20"/>
        </w:rPr>
        <w:t xml:space="preserve"> something thoughtful or inquiring </w:t>
      </w:r>
      <w:r w:rsidRPr="0096187A">
        <w:rPr>
          <w:rFonts w:eastAsia="Times New Roman" w:cstheme="minorHAnsi"/>
          <w:b/>
          <w:color w:val="1F3864" w:themeColor="accent5" w:themeShade="80"/>
          <w:sz w:val="20"/>
          <w:szCs w:val="20"/>
        </w:rPr>
        <w:t>about the material</w:t>
      </w:r>
      <w:r w:rsidRPr="0096187A">
        <w:rPr>
          <w:rFonts w:eastAsia="Times New Roman" w:cstheme="minorHAnsi"/>
          <w:color w:val="1F3864" w:themeColor="accent5" w:themeShade="80"/>
          <w:sz w:val="20"/>
          <w:szCs w:val="20"/>
        </w:rPr>
        <w:t xml:space="preserve"> </w:t>
      </w:r>
      <w:proofErr w:type="gramStart"/>
      <w:r w:rsidRPr="0096187A">
        <w:rPr>
          <w:rFonts w:eastAsia="Times New Roman" w:cstheme="minorHAnsi"/>
          <w:color w:val="1F3864" w:themeColor="accent5" w:themeShade="80"/>
          <w:sz w:val="20"/>
          <w:szCs w:val="20"/>
        </w:rPr>
        <w:t>we</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re</w:t>
      </w:r>
      <w:proofErr w:type="gramEnd"/>
      <w:r w:rsidRPr="0096187A">
        <w:rPr>
          <w:rFonts w:eastAsia="Times New Roman" w:cstheme="minorHAnsi"/>
          <w:color w:val="1F3864" w:themeColor="accent5" w:themeShade="80"/>
          <w:sz w:val="20"/>
          <w:szCs w:val="20"/>
        </w:rPr>
        <w:t xml:space="preserve"> covering in the </w:t>
      </w:r>
      <w:r>
        <w:rPr>
          <w:rFonts w:eastAsia="Times New Roman" w:cstheme="minorHAnsi"/>
          <w:color w:val="1F3864" w:themeColor="accent5" w:themeShade="80"/>
          <w:sz w:val="20"/>
          <w:szCs w:val="20"/>
        </w:rPr>
        <w:t>Module</w:t>
      </w:r>
      <w:r w:rsidRPr="0096187A">
        <w:rPr>
          <w:rFonts w:eastAsia="Times New Roman" w:cstheme="minorHAnsi"/>
          <w:color w:val="1F3864" w:themeColor="accent5" w:themeShade="80"/>
          <w:sz w:val="20"/>
          <w:szCs w:val="20"/>
        </w:rPr>
        <w:t xml:space="preserve">. </w:t>
      </w:r>
    </w:p>
    <w:p w14:paraId="3033F685" w14:textId="4F1D7B2A" w:rsidR="00C00204" w:rsidRPr="0096187A" w:rsidRDefault="00C00204" w:rsidP="00C00204">
      <w:pPr>
        <w:pStyle w:val="ListParagraph"/>
        <w:numPr>
          <w:ilvl w:val="0"/>
          <w:numId w:val="23"/>
        </w:numPr>
        <w:spacing w:after="160" w:line="312" w:lineRule="auto"/>
        <w:ind w:right="-126"/>
        <w:rPr>
          <w:rFonts w:eastAsia="Times New Roman" w:cstheme="minorHAnsi"/>
          <w:color w:val="1F3864" w:themeColor="accent5" w:themeShade="80"/>
          <w:sz w:val="20"/>
          <w:szCs w:val="20"/>
        </w:rPr>
      </w:pPr>
      <w:r>
        <w:rPr>
          <w:rFonts w:eastAsia="Times New Roman" w:cstheme="minorHAnsi"/>
          <w:b/>
          <w:color w:val="1F3864" w:themeColor="accent5" w:themeShade="80"/>
          <w:sz w:val="20"/>
          <w:szCs w:val="20"/>
        </w:rPr>
        <w:t>Post evenly throughout each of the</w:t>
      </w:r>
      <w:r w:rsidRPr="0096187A">
        <w:rPr>
          <w:rFonts w:eastAsia="Times New Roman" w:cstheme="minorHAnsi"/>
          <w:b/>
          <w:color w:val="1F3864" w:themeColor="accent5" w:themeShade="80"/>
          <w:sz w:val="20"/>
          <w:szCs w:val="20"/>
        </w:rPr>
        <w:t xml:space="preserve"> </w:t>
      </w:r>
      <w:r>
        <w:rPr>
          <w:rFonts w:eastAsia="Times New Roman" w:cstheme="minorHAnsi"/>
          <w:b/>
          <w:color w:val="1F3864" w:themeColor="accent5" w:themeShade="80"/>
          <w:sz w:val="20"/>
          <w:szCs w:val="20"/>
        </w:rPr>
        <w:t>Module</w:t>
      </w:r>
      <w:r w:rsidR="006E74DC">
        <w:rPr>
          <w:rFonts w:eastAsia="Times New Roman" w:cstheme="minorHAnsi"/>
          <w:b/>
          <w:color w:val="1F3864" w:themeColor="accent5" w:themeShade="80"/>
          <w:sz w:val="20"/>
          <w:szCs w:val="20"/>
        </w:rPr>
        <w:t>'</w:t>
      </w:r>
      <w:r>
        <w:rPr>
          <w:rFonts w:eastAsia="Times New Roman" w:cstheme="minorHAnsi"/>
          <w:b/>
          <w:color w:val="1F3864" w:themeColor="accent5" w:themeShade="80"/>
          <w:sz w:val="20"/>
          <w:szCs w:val="20"/>
        </w:rPr>
        <w:t>s one-week Dbs.</w:t>
      </w:r>
    </w:p>
    <w:p w14:paraId="5485264E" w14:textId="5F8E46ED" w:rsidR="00C00204" w:rsidRPr="0096187A" w:rsidRDefault="00C00204" w:rsidP="00C00204">
      <w:pPr>
        <w:pStyle w:val="ListParagraph"/>
        <w:numPr>
          <w:ilvl w:val="0"/>
          <w:numId w:val="23"/>
        </w:numPr>
        <w:spacing w:after="160" w:line="312" w:lineRule="auto"/>
        <w:ind w:right="-126"/>
        <w:rPr>
          <w:rFonts w:eastAsia="Times New Roman" w:cstheme="minorHAnsi"/>
          <w:color w:val="1F3864" w:themeColor="accent5" w:themeShade="80"/>
          <w:sz w:val="20"/>
          <w:szCs w:val="20"/>
        </w:rPr>
      </w:pPr>
      <w:r w:rsidRPr="0096187A">
        <w:rPr>
          <w:rFonts w:eastAsia="Times New Roman" w:cstheme="minorHAnsi"/>
          <w:color w:val="1F3864" w:themeColor="accent5" w:themeShade="80"/>
          <w:sz w:val="20"/>
          <w:szCs w:val="20"/>
        </w:rPr>
        <w:t>Do not</w:t>
      </w:r>
      <w:r>
        <w:rPr>
          <w:rFonts w:eastAsia="Times New Roman" w:cstheme="minorHAnsi"/>
          <w:color w:val="1F3864" w:themeColor="accent5" w:themeShade="80"/>
          <w:sz w:val="20"/>
          <w:szCs w:val="20"/>
        </w:rPr>
        <w:t xml:space="preserve"> wait until the end of Db</w:t>
      </w:r>
      <w:r w:rsidR="006E74DC">
        <w:rPr>
          <w:rFonts w:eastAsia="Times New Roman" w:cstheme="minorHAnsi"/>
          <w:color w:val="1F3864" w:themeColor="accent5" w:themeShade="80"/>
          <w:sz w:val="20"/>
          <w:szCs w:val="20"/>
        </w:rPr>
        <w:t>'</w:t>
      </w:r>
      <w:r>
        <w:rPr>
          <w:rFonts w:eastAsia="Times New Roman" w:cstheme="minorHAnsi"/>
          <w:color w:val="1F3864" w:themeColor="accent5" w:themeShade="80"/>
          <w:sz w:val="20"/>
          <w:szCs w:val="20"/>
        </w:rPr>
        <w:t>s deadline</w:t>
      </w:r>
      <w:r w:rsidRPr="0096187A">
        <w:rPr>
          <w:rFonts w:eastAsia="Times New Roman" w:cstheme="minorHAnsi"/>
          <w:color w:val="1F3864" w:themeColor="accent5" w:themeShade="80"/>
          <w:sz w:val="20"/>
          <w:szCs w:val="20"/>
        </w:rPr>
        <w:t xml:space="preserve"> to post. </w:t>
      </w:r>
      <w:proofErr w:type="gramStart"/>
      <w:r w:rsidRPr="0096187A">
        <w:rPr>
          <w:rFonts w:eastAsia="Times New Roman" w:cstheme="minorHAnsi"/>
          <w:b/>
          <w:color w:val="1F3864" w:themeColor="accent5" w:themeShade="80"/>
          <w:sz w:val="20"/>
          <w:szCs w:val="20"/>
        </w:rPr>
        <w:t>That</w:t>
      </w:r>
      <w:r w:rsidR="006E74DC">
        <w:rPr>
          <w:rFonts w:eastAsia="Times New Roman" w:cstheme="minorHAnsi"/>
          <w:b/>
          <w:color w:val="1F3864" w:themeColor="accent5" w:themeShade="80"/>
          <w:sz w:val="20"/>
          <w:szCs w:val="20"/>
        </w:rPr>
        <w:t>'</w:t>
      </w:r>
      <w:r w:rsidRPr="0096187A">
        <w:rPr>
          <w:rFonts w:eastAsia="Times New Roman" w:cstheme="minorHAnsi"/>
          <w:b/>
          <w:color w:val="1F3864" w:themeColor="accent5" w:themeShade="80"/>
          <w:sz w:val="20"/>
          <w:szCs w:val="20"/>
        </w:rPr>
        <w:t>s</w:t>
      </w:r>
      <w:proofErr w:type="gramEnd"/>
      <w:r w:rsidRPr="0096187A">
        <w:rPr>
          <w:rFonts w:eastAsia="Times New Roman" w:cstheme="minorHAnsi"/>
          <w:b/>
          <w:color w:val="1F3864" w:themeColor="accent5" w:themeShade="80"/>
          <w:sz w:val="20"/>
          <w:szCs w:val="20"/>
        </w:rPr>
        <w:t xml:space="preserve"> Dump Posting.</w:t>
      </w:r>
    </w:p>
    <w:p w14:paraId="131B5DF3" w14:textId="77777777" w:rsidR="00C00204" w:rsidRPr="0096187A" w:rsidRDefault="00C00204" w:rsidP="00C00204">
      <w:pPr>
        <w:pStyle w:val="ListParagraph"/>
        <w:numPr>
          <w:ilvl w:val="0"/>
          <w:numId w:val="23"/>
        </w:numPr>
        <w:spacing w:after="160" w:line="312" w:lineRule="auto"/>
        <w:ind w:right="-126"/>
        <w:rPr>
          <w:rFonts w:eastAsia="Times New Roman" w:cstheme="minorHAnsi"/>
          <w:b/>
          <w:color w:val="1F3864" w:themeColor="accent5" w:themeShade="80"/>
          <w:sz w:val="20"/>
          <w:szCs w:val="20"/>
        </w:rPr>
      </w:pPr>
      <w:r w:rsidRPr="0096187A">
        <w:rPr>
          <w:rFonts w:eastAsia="Times New Roman" w:cstheme="minorHAnsi"/>
          <w:b/>
          <w:color w:val="1F3864" w:themeColor="accent5" w:themeShade="80"/>
          <w:sz w:val="20"/>
          <w:szCs w:val="20"/>
        </w:rPr>
        <w:t xml:space="preserve">There is a difference between Posting and Discussion. Be IN the Discussion. </w:t>
      </w:r>
    </w:p>
    <w:p w14:paraId="1BEFDE10" w14:textId="1F4F1FCC" w:rsidR="00C00204" w:rsidRPr="0096187A" w:rsidRDefault="00C00204" w:rsidP="00C00204">
      <w:pPr>
        <w:pStyle w:val="ListParagraph"/>
        <w:numPr>
          <w:ilvl w:val="0"/>
          <w:numId w:val="23"/>
        </w:numPr>
        <w:spacing w:after="160" w:line="312" w:lineRule="auto"/>
        <w:ind w:right="-126"/>
        <w:rPr>
          <w:rFonts w:eastAsia="Times New Roman" w:cstheme="minorHAnsi"/>
          <w:color w:val="1F3864" w:themeColor="accent5" w:themeShade="80"/>
          <w:sz w:val="20"/>
          <w:szCs w:val="20"/>
        </w:rPr>
      </w:pPr>
      <w:r w:rsidRPr="0096187A">
        <w:rPr>
          <w:rFonts w:eastAsia="Times New Roman" w:cstheme="minorHAnsi"/>
          <w:color w:val="1F3864" w:themeColor="accent5" w:themeShade="80"/>
          <w:sz w:val="20"/>
          <w:szCs w:val="20"/>
        </w:rPr>
        <w:t xml:space="preserve">An </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I liked</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 xml:space="preserve"> or </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I agree</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 xml:space="preserve"> kind of posts will not help your GPA. </w:t>
      </w:r>
      <w:r w:rsidR="00AB1BC6">
        <w:rPr>
          <w:rFonts w:eastAsia="Times New Roman" w:cstheme="minorHAnsi"/>
          <w:color w:val="1F3864" w:themeColor="accent5" w:themeShade="80"/>
          <w:sz w:val="20"/>
          <w:szCs w:val="20"/>
        </w:rPr>
        <w:t>T</w:t>
      </w:r>
      <w:r w:rsidRPr="0096187A">
        <w:rPr>
          <w:rFonts w:eastAsia="Times New Roman" w:cstheme="minorHAnsi"/>
          <w:color w:val="1F3864" w:themeColor="accent5" w:themeShade="80"/>
          <w:sz w:val="20"/>
          <w:szCs w:val="20"/>
        </w:rPr>
        <w:t xml:space="preserve">ell your reader WHY you like it (or </w:t>
      </w:r>
      <w:proofErr w:type="gramStart"/>
      <w:r w:rsidRPr="0096187A">
        <w:rPr>
          <w:rFonts w:eastAsia="Times New Roman" w:cstheme="minorHAnsi"/>
          <w:color w:val="1F3864" w:themeColor="accent5" w:themeShade="80"/>
          <w:sz w:val="20"/>
          <w:szCs w:val="20"/>
        </w:rPr>
        <w:t>don</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t</w:t>
      </w:r>
      <w:proofErr w:type="gramEnd"/>
      <w:r w:rsidRPr="0096187A">
        <w:rPr>
          <w:rFonts w:eastAsia="Times New Roman" w:cstheme="minorHAnsi"/>
          <w:color w:val="1F3864" w:themeColor="accent5" w:themeShade="80"/>
          <w:sz w:val="20"/>
          <w:szCs w:val="20"/>
        </w:rPr>
        <w:t>) or WHY you agree (or don</w:t>
      </w:r>
      <w:r w:rsidR="006E74DC">
        <w:rPr>
          <w:rFonts w:eastAsia="Times New Roman" w:cstheme="minorHAnsi"/>
          <w:color w:val="1F3864" w:themeColor="accent5" w:themeShade="80"/>
          <w:sz w:val="20"/>
          <w:szCs w:val="20"/>
        </w:rPr>
        <w:t>'</w:t>
      </w:r>
      <w:r w:rsidRPr="0096187A">
        <w:rPr>
          <w:rFonts w:eastAsia="Times New Roman" w:cstheme="minorHAnsi"/>
          <w:color w:val="1F3864" w:themeColor="accent5" w:themeShade="80"/>
          <w:sz w:val="20"/>
          <w:szCs w:val="20"/>
        </w:rPr>
        <w:t xml:space="preserve">t). Be academic. </w:t>
      </w:r>
    </w:p>
    <w:bookmarkEnd w:id="6"/>
    <w:p w14:paraId="5C26DAC9" w14:textId="77777777" w:rsidR="00C00204" w:rsidRDefault="00C00204" w:rsidP="00C00204">
      <w:pPr>
        <w:ind w:right="612"/>
      </w:pPr>
    </w:p>
    <w:p w14:paraId="59A43C17" w14:textId="77777777" w:rsidR="00C00204" w:rsidRDefault="00C00204" w:rsidP="00C00204">
      <w:pPr>
        <w:ind w:right="612"/>
      </w:pPr>
      <w:r w:rsidRPr="00A008AF">
        <w:rPr>
          <w:rFonts w:cstheme="minorHAnsi"/>
          <w:noProof/>
          <w:color w:val="333333"/>
          <w:sz w:val="18"/>
          <w:szCs w:val="18"/>
        </w:rPr>
        <w:drawing>
          <wp:anchor distT="0" distB="0" distL="114300" distR="114300" simplePos="0" relativeHeight="251685888" behindDoc="0" locked="0" layoutInCell="1" allowOverlap="1" wp14:anchorId="2798D4C4" wp14:editId="2D273972">
            <wp:simplePos x="0" y="0"/>
            <wp:positionH relativeFrom="margin">
              <wp:posOffset>-90805</wp:posOffset>
            </wp:positionH>
            <wp:positionV relativeFrom="paragraph">
              <wp:posOffset>136525</wp:posOffset>
            </wp:positionV>
            <wp:extent cx="1656080" cy="775970"/>
            <wp:effectExtent l="0" t="0" r="1270" b="5080"/>
            <wp:wrapThrough wrapText="bothSides">
              <wp:wrapPolygon edited="0">
                <wp:start x="0" y="0"/>
                <wp:lineTo x="0" y="21211"/>
                <wp:lineTo x="21368" y="21211"/>
                <wp:lineTo x="21368" y="0"/>
                <wp:lineTo x="0" y="0"/>
              </wp:wrapPolygon>
            </wp:wrapThrough>
            <wp:docPr id="1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8iBUOLQ9L3Sb4uvcZIjuMNQu3OwpP72m4D-MRIou2Zen_LV-jvw">
                      <a:hlinkClick r:id="rId22"/>
                    </pic:cNvPr>
                    <pic:cNvPicPr>
                      <a:picLocks noChangeAspect="1" noChangeArrowheads="1"/>
                    </pic:cNvPicPr>
                  </pic:nvPicPr>
                  <pic:blipFill>
                    <a:blip r:embed="rId23" cstate="print"/>
                    <a:srcRect/>
                    <a:stretch>
                      <a:fillRect/>
                    </a:stretch>
                  </pic:blipFill>
                  <pic:spPr bwMode="auto">
                    <a:xfrm>
                      <a:off x="0" y="0"/>
                      <a:ext cx="1656080" cy="7759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CA22DDA" w14:textId="78FFA9FA" w:rsidR="00C00204" w:rsidRDefault="00E3054A" w:rsidP="00C00204">
      <w:pPr>
        <w:ind w:right="612"/>
      </w:pPr>
      <w:r w:rsidRPr="00D30A99">
        <w:rPr>
          <w:noProof/>
        </w:rPr>
        <w:drawing>
          <wp:anchor distT="0" distB="0" distL="114300" distR="114300" simplePos="0" relativeHeight="251686912" behindDoc="1" locked="0" layoutInCell="1" allowOverlap="1" wp14:anchorId="54D3A6E0" wp14:editId="039454B4">
            <wp:simplePos x="0" y="0"/>
            <wp:positionH relativeFrom="column">
              <wp:posOffset>1607820</wp:posOffset>
            </wp:positionH>
            <wp:positionV relativeFrom="page">
              <wp:posOffset>3210560</wp:posOffset>
            </wp:positionV>
            <wp:extent cx="461010" cy="294005"/>
            <wp:effectExtent l="0" t="0" r="0" b="0"/>
            <wp:wrapTight wrapText="bothSides">
              <wp:wrapPolygon edited="0">
                <wp:start x="0" y="0"/>
                <wp:lineTo x="0" y="19594"/>
                <wp:lineTo x="20529" y="19594"/>
                <wp:lineTo x="20529" y="0"/>
                <wp:lineTo x="0" y="0"/>
              </wp:wrapPolygon>
            </wp:wrapTight>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d-arrow-14836430521Cn[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1010" cy="294005"/>
                    </a:xfrm>
                    <a:prstGeom prst="rect">
                      <a:avLst/>
                    </a:prstGeom>
                  </pic:spPr>
                </pic:pic>
              </a:graphicData>
            </a:graphic>
            <wp14:sizeRelH relativeFrom="margin">
              <wp14:pctWidth>0</wp14:pctWidth>
            </wp14:sizeRelH>
            <wp14:sizeRelV relativeFrom="margin">
              <wp14:pctHeight>0</wp14:pctHeight>
            </wp14:sizeRelV>
          </wp:anchor>
        </w:drawing>
      </w:r>
    </w:p>
    <w:p w14:paraId="44C5C276" w14:textId="7B61FBA4" w:rsidR="00C00204" w:rsidRPr="00AA5F82" w:rsidRDefault="00C00204" w:rsidP="00C00204">
      <w:pPr>
        <w:ind w:right="612"/>
      </w:pPr>
      <w:r w:rsidRPr="00A008AF">
        <w:rPr>
          <w:rFonts w:cstheme="majorHAnsi"/>
          <w:b/>
          <w:i/>
          <w:color w:val="333333"/>
          <w:sz w:val="28"/>
          <w:szCs w:val="28"/>
        </w:rPr>
        <w:t xml:space="preserve">Common Discussion Board Mistakes: </w:t>
      </w:r>
    </w:p>
    <w:p w14:paraId="71C20088" w14:textId="77777777" w:rsidR="00C00204" w:rsidRDefault="00C00204" w:rsidP="00C00204">
      <w:pPr>
        <w:rPr>
          <w:rFonts w:cstheme="majorHAnsi"/>
          <w:b/>
          <w:i/>
          <w:color w:val="FF0000"/>
        </w:rPr>
      </w:pPr>
    </w:p>
    <w:p w14:paraId="3A9B4F2D" w14:textId="77777777" w:rsidR="00C00204" w:rsidRDefault="00C00204" w:rsidP="00C00204">
      <w:pPr>
        <w:ind w:right="612"/>
        <w:rPr>
          <w:rFonts w:cstheme="majorHAnsi"/>
          <w:b/>
          <w:i/>
          <w:color w:val="FF0000"/>
          <w:sz w:val="20"/>
          <w:szCs w:val="20"/>
        </w:rPr>
      </w:pPr>
    </w:p>
    <w:p w14:paraId="73394F3B" w14:textId="77777777" w:rsidR="00C00204" w:rsidRDefault="00C00204" w:rsidP="00C00204">
      <w:pPr>
        <w:ind w:right="612"/>
        <w:rPr>
          <w:rFonts w:cstheme="majorHAnsi"/>
          <w:b/>
          <w:i/>
          <w:color w:val="FF0000"/>
          <w:sz w:val="18"/>
          <w:szCs w:val="18"/>
        </w:rPr>
      </w:pPr>
    </w:p>
    <w:p w14:paraId="78A17B1F" w14:textId="77777777" w:rsidR="00C00204" w:rsidRPr="00FC52B1" w:rsidRDefault="00C00204" w:rsidP="00C00204">
      <w:pPr>
        <w:ind w:right="234"/>
        <w:rPr>
          <w:rFonts w:cstheme="majorHAnsi"/>
          <w:b/>
          <w:color w:val="FF0000"/>
          <w:sz w:val="22"/>
          <w:szCs w:val="22"/>
        </w:rPr>
      </w:pPr>
      <w:r w:rsidRPr="00DE6E61">
        <w:rPr>
          <w:rFonts w:cstheme="majorHAnsi"/>
          <w:b/>
          <w:i/>
          <w:sz w:val="22"/>
          <w:szCs w:val="22"/>
        </w:rPr>
        <w:t>Mistake 1:</w:t>
      </w:r>
      <w:r w:rsidRPr="00FC52B1">
        <w:rPr>
          <w:rFonts w:cstheme="majorHAnsi"/>
          <w:b/>
          <w:color w:val="FF0000"/>
          <w:sz w:val="22"/>
          <w:szCs w:val="22"/>
        </w:rPr>
        <w:t xml:space="preserve"> </w:t>
      </w:r>
    </w:p>
    <w:p w14:paraId="65FD5BA8" w14:textId="77777777" w:rsidR="00C00204" w:rsidRPr="00FC52B1" w:rsidRDefault="00C00204" w:rsidP="00C00204">
      <w:pPr>
        <w:ind w:right="234"/>
        <w:rPr>
          <w:rFonts w:cstheme="majorHAnsi"/>
          <w:b/>
          <w:sz w:val="22"/>
          <w:szCs w:val="22"/>
        </w:rPr>
      </w:pPr>
      <w:r w:rsidRPr="00FC52B1">
        <w:rPr>
          <w:rFonts w:cstheme="majorHAnsi"/>
          <w:b/>
          <w:sz w:val="22"/>
          <w:szCs w:val="22"/>
        </w:rPr>
        <w:t xml:space="preserve">If I post one or two long-winded paragraphs over the course of the week, I will get an A. </w:t>
      </w:r>
    </w:p>
    <w:p w14:paraId="43B21E90" w14:textId="77777777" w:rsidR="00C00204" w:rsidRPr="00FC52B1" w:rsidRDefault="00C00204" w:rsidP="00C00204">
      <w:pPr>
        <w:ind w:right="234"/>
        <w:rPr>
          <w:rFonts w:cstheme="majorHAnsi"/>
          <w:color w:val="008000"/>
          <w:sz w:val="22"/>
          <w:szCs w:val="22"/>
        </w:rPr>
      </w:pPr>
      <w:r w:rsidRPr="00FC52B1">
        <w:rPr>
          <w:rFonts w:cstheme="majorHAnsi"/>
          <w:b/>
          <w:color w:val="1F4E79" w:themeColor="accent1" w:themeShade="80"/>
          <w:sz w:val="22"/>
          <w:szCs w:val="22"/>
        </w:rPr>
        <w:t>Response 1:</w:t>
      </w:r>
      <w:r w:rsidRPr="00FC52B1">
        <w:rPr>
          <w:rFonts w:cstheme="majorHAnsi"/>
          <w:color w:val="008000"/>
          <w:sz w:val="22"/>
          <w:szCs w:val="22"/>
        </w:rPr>
        <w:t xml:space="preserve"> </w:t>
      </w:r>
    </w:p>
    <w:p w14:paraId="234B4EAF" w14:textId="066F106B" w:rsidR="00C00204" w:rsidRPr="00FC52B1" w:rsidRDefault="00C00204" w:rsidP="00C00204">
      <w:pPr>
        <w:ind w:right="612"/>
        <w:rPr>
          <w:rFonts w:cstheme="majorHAnsi"/>
          <w:b/>
          <w:i/>
          <w:sz w:val="22"/>
          <w:szCs w:val="22"/>
        </w:rPr>
      </w:pPr>
      <w:r w:rsidRPr="00FC52B1">
        <w:rPr>
          <w:rFonts w:cstheme="majorHAnsi"/>
          <w:sz w:val="22"/>
          <w:szCs w:val="22"/>
        </w:rPr>
        <w:t xml:space="preserve">No matter how brilliant your posts, you will never earn an A by merely spitting out your opinions. The emphasis is on an </w:t>
      </w:r>
      <w:r w:rsidRPr="00FC52B1">
        <w:rPr>
          <w:rFonts w:cstheme="majorHAnsi"/>
          <w:b/>
          <w:i/>
          <w:sz w:val="22"/>
          <w:szCs w:val="22"/>
        </w:rPr>
        <w:t>academic discussion. Support your ideas with outside sources from ProQuest/Business Source Elite—see Find Articles at North Central</w:t>
      </w:r>
      <w:r w:rsidR="006E74DC">
        <w:rPr>
          <w:rFonts w:cstheme="majorHAnsi"/>
          <w:b/>
          <w:i/>
          <w:sz w:val="22"/>
          <w:szCs w:val="22"/>
        </w:rPr>
        <w:t>'</w:t>
      </w:r>
      <w:r w:rsidRPr="00FC52B1">
        <w:rPr>
          <w:rFonts w:cstheme="majorHAnsi"/>
          <w:b/>
          <w:i/>
          <w:sz w:val="22"/>
          <w:szCs w:val="22"/>
        </w:rPr>
        <w:t xml:space="preserve">s online </w:t>
      </w:r>
      <w:r w:rsidR="00483A12">
        <w:rPr>
          <w:rFonts w:cstheme="majorHAnsi"/>
          <w:b/>
          <w:i/>
          <w:sz w:val="22"/>
          <w:szCs w:val="22"/>
        </w:rPr>
        <w:t>L</w:t>
      </w:r>
      <w:r w:rsidRPr="00FC52B1">
        <w:rPr>
          <w:rFonts w:cstheme="majorHAnsi"/>
          <w:b/>
          <w:i/>
          <w:sz w:val="22"/>
          <w:szCs w:val="22"/>
        </w:rPr>
        <w:t>ibrary.</w:t>
      </w:r>
    </w:p>
    <w:p w14:paraId="1B165748" w14:textId="77777777" w:rsidR="00C00204" w:rsidRPr="00FC52B1" w:rsidRDefault="00C00204" w:rsidP="00C00204">
      <w:pPr>
        <w:ind w:right="234"/>
        <w:rPr>
          <w:rFonts w:cstheme="majorHAnsi"/>
          <w:b/>
          <w:i/>
          <w:color w:val="FF0000"/>
          <w:sz w:val="22"/>
          <w:szCs w:val="22"/>
        </w:rPr>
      </w:pPr>
    </w:p>
    <w:p w14:paraId="431F387A" w14:textId="77777777" w:rsidR="00C00204" w:rsidRPr="00FC52B1" w:rsidRDefault="00C00204" w:rsidP="00C00204">
      <w:pPr>
        <w:ind w:right="234"/>
        <w:rPr>
          <w:rFonts w:cstheme="majorHAnsi"/>
          <w:b/>
          <w:color w:val="FF0000"/>
          <w:sz w:val="22"/>
          <w:szCs w:val="22"/>
        </w:rPr>
      </w:pPr>
      <w:r w:rsidRPr="00DE6E61">
        <w:rPr>
          <w:rFonts w:cstheme="majorHAnsi"/>
          <w:b/>
          <w:i/>
          <w:sz w:val="22"/>
          <w:szCs w:val="22"/>
        </w:rPr>
        <w:t>Mistake 2:</w:t>
      </w:r>
      <w:r w:rsidRPr="00FC52B1">
        <w:rPr>
          <w:rFonts w:cstheme="majorHAnsi"/>
          <w:b/>
          <w:color w:val="FF0000"/>
          <w:sz w:val="22"/>
          <w:szCs w:val="22"/>
        </w:rPr>
        <w:t xml:space="preserve"> </w:t>
      </w:r>
    </w:p>
    <w:p w14:paraId="1FC67990" w14:textId="33BB2C69" w:rsidR="00C00204" w:rsidRPr="00FC52B1" w:rsidRDefault="00C00204" w:rsidP="00C00204">
      <w:pPr>
        <w:ind w:right="234"/>
        <w:rPr>
          <w:rFonts w:cstheme="majorHAnsi"/>
          <w:b/>
          <w:i/>
          <w:color w:val="FF0000"/>
          <w:sz w:val="22"/>
          <w:szCs w:val="22"/>
        </w:rPr>
      </w:pPr>
      <w:r w:rsidRPr="00FC52B1">
        <w:rPr>
          <w:rFonts w:cstheme="majorHAnsi"/>
          <w:b/>
          <w:sz w:val="22"/>
          <w:szCs w:val="22"/>
        </w:rPr>
        <w:t xml:space="preserve">If I post a lot of one-liners, it will look like </w:t>
      </w:r>
      <w:proofErr w:type="gramStart"/>
      <w:r w:rsidRPr="00FC52B1">
        <w:rPr>
          <w:rFonts w:cstheme="majorHAnsi"/>
          <w:b/>
          <w:sz w:val="22"/>
          <w:szCs w:val="22"/>
        </w:rPr>
        <w:t>I</w:t>
      </w:r>
      <w:r w:rsidR="006E74DC">
        <w:rPr>
          <w:rFonts w:cstheme="majorHAnsi"/>
          <w:b/>
          <w:sz w:val="22"/>
          <w:szCs w:val="22"/>
        </w:rPr>
        <w:t>'</w:t>
      </w:r>
      <w:r w:rsidRPr="00FC52B1">
        <w:rPr>
          <w:rFonts w:cstheme="majorHAnsi"/>
          <w:b/>
          <w:sz w:val="22"/>
          <w:szCs w:val="22"/>
        </w:rPr>
        <w:t>m</w:t>
      </w:r>
      <w:proofErr w:type="gramEnd"/>
      <w:r w:rsidRPr="00FC52B1">
        <w:rPr>
          <w:rFonts w:cstheme="majorHAnsi"/>
          <w:b/>
          <w:sz w:val="22"/>
          <w:szCs w:val="22"/>
        </w:rPr>
        <w:t xml:space="preserve"> really a good discusser. </w:t>
      </w:r>
    </w:p>
    <w:p w14:paraId="1C32499A" w14:textId="77777777" w:rsidR="00C00204" w:rsidRPr="00FC52B1" w:rsidRDefault="00C00204" w:rsidP="00C00204">
      <w:pPr>
        <w:ind w:right="234"/>
        <w:rPr>
          <w:rFonts w:cstheme="majorHAnsi"/>
          <w:color w:val="008000"/>
          <w:sz w:val="22"/>
          <w:szCs w:val="22"/>
        </w:rPr>
      </w:pPr>
      <w:r w:rsidRPr="00FC52B1">
        <w:rPr>
          <w:rFonts w:cstheme="majorHAnsi"/>
          <w:b/>
          <w:color w:val="1F4E79" w:themeColor="accent1" w:themeShade="80"/>
          <w:sz w:val="22"/>
          <w:szCs w:val="22"/>
        </w:rPr>
        <w:t>Response 2:</w:t>
      </w:r>
      <w:r w:rsidRPr="00FC52B1">
        <w:rPr>
          <w:rFonts w:cstheme="majorHAnsi"/>
          <w:color w:val="008000"/>
          <w:sz w:val="22"/>
          <w:szCs w:val="22"/>
        </w:rPr>
        <w:t xml:space="preserve"> </w:t>
      </w:r>
    </w:p>
    <w:p w14:paraId="503E6CF0" w14:textId="7803AE7C" w:rsidR="00C00204" w:rsidRPr="00FC52B1" w:rsidRDefault="00C00204" w:rsidP="00C00204">
      <w:pPr>
        <w:ind w:right="612"/>
        <w:rPr>
          <w:rFonts w:cstheme="majorHAnsi"/>
          <w:b/>
          <w:i/>
          <w:sz w:val="22"/>
          <w:szCs w:val="22"/>
        </w:rPr>
      </w:pPr>
      <w:r w:rsidRPr="00FC52B1">
        <w:rPr>
          <w:rFonts w:cstheme="majorHAnsi"/>
          <w:sz w:val="22"/>
          <w:szCs w:val="22"/>
        </w:rPr>
        <w:t xml:space="preserve">Feel free to post things such as </w:t>
      </w:r>
      <w:r w:rsidR="006E74DC">
        <w:rPr>
          <w:rFonts w:cstheme="majorHAnsi"/>
          <w:sz w:val="22"/>
          <w:szCs w:val="22"/>
        </w:rPr>
        <w:t>"</w:t>
      </w:r>
      <w:r w:rsidRPr="00FC52B1">
        <w:rPr>
          <w:rFonts w:cstheme="majorHAnsi"/>
          <w:sz w:val="22"/>
          <w:szCs w:val="22"/>
        </w:rPr>
        <w:t>I agree completely.</w:t>
      </w:r>
      <w:r w:rsidR="006E74DC">
        <w:rPr>
          <w:rFonts w:cstheme="majorHAnsi"/>
          <w:sz w:val="22"/>
          <w:szCs w:val="22"/>
        </w:rPr>
        <w:t>"</w:t>
      </w:r>
      <w:r w:rsidRPr="00FC52B1">
        <w:rPr>
          <w:rFonts w:cstheme="majorHAnsi"/>
          <w:sz w:val="22"/>
          <w:szCs w:val="22"/>
        </w:rPr>
        <w:t xml:space="preserve"> or </w:t>
      </w:r>
      <w:r w:rsidR="006E74DC">
        <w:rPr>
          <w:rFonts w:cstheme="majorHAnsi"/>
          <w:sz w:val="22"/>
          <w:szCs w:val="22"/>
        </w:rPr>
        <w:t>"</w:t>
      </w:r>
      <w:r w:rsidRPr="00FC52B1">
        <w:rPr>
          <w:rFonts w:cstheme="majorHAnsi"/>
          <w:sz w:val="22"/>
          <w:szCs w:val="22"/>
        </w:rPr>
        <w:t>Good point, John.</w:t>
      </w:r>
      <w:r w:rsidR="006E74DC">
        <w:rPr>
          <w:rFonts w:cstheme="majorHAnsi"/>
          <w:sz w:val="22"/>
          <w:szCs w:val="22"/>
        </w:rPr>
        <w:t>"</w:t>
      </w:r>
      <w:r w:rsidRPr="00FC52B1">
        <w:rPr>
          <w:rFonts w:cstheme="majorHAnsi"/>
          <w:sz w:val="22"/>
          <w:szCs w:val="22"/>
        </w:rPr>
        <w:t xml:space="preserve"> but they </w:t>
      </w:r>
      <w:proofErr w:type="gramStart"/>
      <w:r w:rsidRPr="00FC52B1">
        <w:rPr>
          <w:rFonts w:cstheme="majorHAnsi"/>
          <w:sz w:val="22"/>
          <w:szCs w:val="22"/>
        </w:rPr>
        <w:t>won</w:t>
      </w:r>
      <w:r w:rsidR="006E74DC">
        <w:rPr>
          <w:rFonts w:cstheme="majorHAnsi"/>
          <w:sz w:val="22"/>
          <w:szCs w:val="22"/>
        </w:rPr>
        <w:t>'</w:t>
      </w:r>
      <w:r w:rsidRPr="00FC52B1">
        <w:rPr>
          <w:rFonts w:cstheme="majorHAnsi"/>
          <w:sz w:val="22"/>
          <w:szCs w:val="22"/>
        </w:rPr>
        <w:t>t</w:t>
      </w:r>
      <w:proofErr w:type="gramEnd"/>
      <w:r w:rsidRPr="00FC52B1">
        <w:rPr>
          <w:rFonts w:cstheme="majorHAnsi"/>
          <w:sz w:val="22"/>
          <w:szCs w:val="22"/>
        </w:rPr>
        <w:t xml:space="preserve"> be considered in your class professionalism review. </w:t>
      </w:r>
      <w:r w:rsidRPr="00FC52B1">
        <w:rPr>
          <w:rFonts w:cstheme="majorHAnsi"/>
          <w:b/>
          <w:sz w:val="22"/>
          <w:szCs w:val="22"/>
        </w:rPr>
        <w:t xml:space="preserve">Most people in online classes really find these postings a waste of time. Tell us why you agree. </w:t>
      </w:r>
      <w:r w:rsidRPr="00FC52B1">
        <w:rPr>
          <w:rFonts w:cstheme="majorHAnsi"/>
          <w:b/>
          <w:i/>
          <w:sz w:val="22"/>
          <w:szCs w:val="22"/>
        </w:rPr>
        <w:t>Support your ideas with outside sources from ProQuest/Business Source Elite—see Find Articles at North Central</w:t>
      </w:r>
      <w:r w:rsidR="006E74DC">
        <w:rPr>
          <w:rFonts w:cstheme="majorHAnsi"/>
          <w:b/>
          <w:i/>
          <w:sz w:val="22"/>
          <w:szCs w:val="22"/>
        </w:rPr>
        <w:t>'</w:t>
      </w:r>
      <w:r w:rsidRPr="00FC52B1">
        <w:rPr>
          <w:rFonts w:cstheme="majorHAnsi"/>
          <w:b/>
          <w:i/>
          <w:sz w:val="22"/>
          <w:szCs w:val="22"/>
        </w:rPr>
        <w:t xml:space="preserve">s online </w:t>
      </w:r>
      <w:r w:rsidR="00483A12">
        <w:rPr>
          <w:rFonts w:cstheme="majorHAnsi"/>
          <w:b/>
          <w:i/>
          <w:sz w:val="22"/>
          <w:szCs w:val="22"/>
        </w:rPr>
        <w:t>L</w:t>
      </w:r>
      <w:r w:rsidRPr="00FC52B1">
        <w:rPr>
          <w:rFonts w:cstheme="majorHAnsi"/>
          <w:b/>
          <w:i/>
          <w:sz w:val="22"/>
          <w:szCs w:val="22"/>
        </w:rPr>
        <w:t>ibrary.</w:t>
      </w:r>
    </w:p>
    <w:p w14:paraId="05E624C8" w14:textId="77777777" w:rsidR="00C00204" w:rsidRPr="00FC52B1" w:rsidRDefault="00C00204" w:rsidP="00C00204">
      <w:pPr>
        <w:ind w:right="234"/>
        <w:rPr>
          <w:rFonts w:cstheme="majorHAnsi"/>
          <w:sz w:val="22"/>
          <w:szCs w:val="22"/>
        </w:rPr>
      </w:pPr>
    </w:p>
    <w:p w14:paraId="691DCE37" w14:textId="77777777" w:rsidR="00C00204" w:rsidRPr="00FC52B1" w:rsidRDefault="00C00204" w:rsidP="00C00204">
      <w:pPr>
        <w:ind w:right="234"/>
        <w:rPr>
          <w:rFonts w:cstheme="majorHAnsi"/>
          <w:b/>
          <w:sz w:val="22"/>
          <w:szCs w:val="22"/>
        </w:rPr>
      </w:pPr>
      <w:r w:rsidRPr="00DE6E61">
        <w:rPr>
          <w:rFonts w:cstheme="majorHAnsi"/>
          <w:b/>
          <w:i/>
          <w:sz w:val="22"/>
          <w:szCs w:val="22"/>
        </w:rPr>
        <w:t>Mistake 3:</w:t>
      </w:r>
      <w:r w:rsidRPr="00FC52B1">
        <w:rPr>
          <w:rFonts w:cstheme="majorHAnsi"/>
          <w:b/>
          <w:sz w:val="22"/>
          <w:szCs w:val="22"/>
        </w:rPr>
        <w:t xml:space="preserve"> </w:t>
      </w:r>
    </w:p>
    <w:p w14:paraId="377D11B6" w14:textId="690473A2" w:rsidR="00C00204" w:rsidRPr="00FC52B1" w:rsidRDefault="00C00204" w:rsidP="00C00204">
      <w:pPr>
        <w:ind w:right="234"/>
        <w:rPr>
          <w:rFonts w:cstheme="majorHAnsi"/>
          <w:b/>
          <w:sz w:val="22"/>
          <w:szCs w:val="22"/>
        </w:rPr>
      </w:pPr>
      <w:r w:rsidRPr="00FC52B1">
        <w:rPr>
          <w:rFonts w:cstheme="majorHAnsi"/>
          <w:b/>
          <w:sz w:val="22"/>
          <w:szCs w:val="22"/>
        </w:rPr>
        <w:t xml:space="preserve">I </w:t>
      </w:r>
      <w:proofErr w:type="gramStart"/>
      <w:r w:rsidRPr="00FC52B1">
        <w:rPr>
          <w:rFonts w:cstheme="majorHAnsi"/>
          <w:b/>
          <w:sz w:val="22"/>
          <w:szCs w:val="22"/>
        </w:rPr>
        <w:t>didn</w:t>
      </w:r>
      <w:r w:rsidR="006E74DC">
        <w:rPr>
          <w:rFonts w:cstheme="majorHAnsi"/>
          <w:b/>
          <w:sz w:val="22"/>
          <w:szCs w:val="22"/>
        </w:rPr>
        <w:t>'</w:t>
      </w:r>
      <w:r w:rsidRPr="00FC52B1">
        <w:rPr>
          <w:rFonts w:cstheme="majorHAnsi"/>
          <w:b/>
          <w:sz w:val="22"/>
          <w:szCs w:val="22"/>
        </w:rPr>
        <w:t>t</w:t>
      </w:r>
      <w:proofErr w:type="gramEnd"/>
      <w:r w:rsidRPr="00FC52B1">
        <w:rPr>
          <w:rFonts w:cstheme="majorHAnsi"/>
          <w:b/>
          <w:sz w:val="22"/>
          <w:szCs w:val="22"/>
        </w:rPr>
        <w:t xml:space="preserve"> start posting until the end of the week, but I posted a great deal during that time. </w:t>
      </w:r>
    </w:p>
    <w:p w14:paraId="541D4503" w14:textId="77777777" w:rsidR="00C00204" w:rsidRPr="00FC52B1" w:rsidRDefault="00C00204" w:rsidP="00C00204">
      <w:pPr>
        <w:ind w:right="234"/>
        <w:rPr>
          <w:rFonts w:cstheme="majorHAnsi"/>
          <w:color w:val="008000"/>
          <w:sz w:val="22"/>
          <w:szCs w:val="22"/>
        </w:rPr>
      </w:pPr>
      <w:r w:rsidRPr="00FC52B1">
        <w:rPr>
          <w:rFonts w:cstheme="majorHAnsi"/>
          <w:b/>
          <w:color w:val="1F4E79" w:themeColor="accent1" w:themeShade="80"/>
          <w:sz w:val="22"/>
          <w:szCs w:val="22"/>
        </w:rPr>
        <w:t>Response 3:</w:t>
      </w:r>
      <w:r w:rsidRPr="00FC52B1">
        <w:rPr>
          <w:rFonts w:cstheme="majorHAnsi"/>
          <w:color w:val="008000"/>
          <w:sz w:val="22"/>
          <w:szCs w:val="22"/>
        </w:rPr>
        <w:t xml:space="preserve"> </w:t>
      </w:r>
    </w:p>
    <w:p w14:paraId="01ED7263" w14:textId="3D6F387F" w:rsidR="00C00204" w:rsidRPr="00FC52B1" w:rsidRDefault="00C00204" w:rsidP="00C00204">
      <w:pPr>
        <w:ind w:right="234"/>
        <w:rPr>
          <w:rFonts w:cstheme="majorHAnsi"/>
          <w:sz w:val="22"/>
          <w:szCs w:val="22"/>
        </w:rPr>
      </w:pPr>
      <w:r w:rsidRPr="00FC52B1">
        <w:rPr>
          <w:rFonts w:cstheme="majorHAnsi"/>
          <w:sz w:val="22"/>
          <w:szCs w:val="22"/>
        </w:rPr>
        <w:t xml:space="preserve">Again, the emphasis is on </w:t>
      </w:r>
      <w:r w:rsidRPr="00FC52B1">
        <w:rPr>
          <w:rFonts w:cstheme="majorHAnsi"/>
          <w:i/>
          <w:sz w:val="22"/>
          <w:szCs w:val="22"/>
        </w:rPr>
        <w:t>DISCUSSION</w:t>
      </w:r>
      <w:r w:rsidRPr="00FC52B1">
        <w:rPr>
          <w:rFonts w:cstheme="majorHAnsi"/>
          <w:sz w:val="22"/>
          <w:szCs w:val="22"/>
        </w:rPr>
        <w:t xml:space="preserve">. </w:t>
      </w:r>
      <w:r w:rsidRPr="00FC52B1">
        <w:rPr>
          <w:rFonts w:cstheme="majorHAnsi"/>
          <w:b/>
          <w:sz w:val="22"/>
          <w:szCs w:val="22"/>
        </w:rPr>
        <w:t>Do Not Dump Post!</w:t>
      </w:r>
      <w:r w:rsidRPr="00FC52B1">
        <w:rPr>
          <w:rFonts w:cstheme="majorHAnsi"/>
          <w:sz w:val="22"/>
          <w:szCs w:val="22"/>
        </w:rPr>
        <w:t xml:space="preserve"> Involving yourself late in the Db will not earn you more than a low score. </w:t>
      </w:r>
    </w:p>
    <w:p w14:paraId="0D4A01D5" w14:textId="77777777" w:rsidR="00C00204" w:rsidRPr="00FC52B1" w:rsidRDefault="00C00204" w:rsidP="00C00204">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4" w:hanging="1260"/>
        <w:rPr>
          <w:rFonts w:cstheme="majorHAnsi"/>
          <w:b/>
          <w:sz w:val="22"/>
          <w:szCs w:val="22"/>
        </w:rPr>
      </w:pPr>
    </w:p>
    <w:p w14:paraId="6B34EEE4" w14:textId="77777777" w:rsidR="00C00204" w:rsidRPr="00FC52B1" w:rsidRDefault="00C00204" w:rsidP="00C00204">
      <w:pPr>
        <w:ind w:right="234"/>
        <w:rPr>
          <w:rFonts w:cstheme="majorHAnsi"/>
          <w:b/>
          <w:sz w:val="22"/>
          <w:szCs w:val="22"/>
        </w:rPr>
      </w:pPr>
      <w:r w:rsidRPr="00DE6E61">
        <w:rPr>
          <w:rFonts w:cstheme="majorHAnsi"/>
          <w:b/>
          <w:i/>
          <w:sz w:val="22"/>
          <w:szCs w:val="22"/>
        </w:rPr>
        <w:t>Mistake 4:</w:t>
      </w:r>
      <w:r w:rsidRPr="00FC52B1">
        <w:rPr>
          <w:rFonts w:cstheme="majorHAnsi"/>
          <w:b/>
          <w:sz w:val="22"/>
          <w:szCs w:val="22"/>
        </w:rPr>
        <w:t xml:space="preserve"> </w:t>
      </w:r>
    </w:p>
    <w:p w14:paraId="68BD9F98" w14:textId="0CC1C3D1" w:rsidR="00C00204" w:rsidRPr="00FC52B1" w:rsidRDefault="00C00204" w:rsidP="00C00204">
      <w:pPr>
        <w:ind w:right="234"/>
        <w:rPr>
          <w:rFonts w:cstheme="majorHAnsi"/>
          <w:b/>
          <w:sz w:val="22"/>
          <w:szCs w:val="22"/>
        </w:rPr>
      </w:pPr>
      <w:r w:rsidRPr="00FC52B1">
        <w:rPr>
          <w:rFonts w:cstheme="majorHAnsi"/>
          <w:b/>
          <w:sz w:val="22"/>
          <w:szCs w:val="22"/>
        </w:rPr>
        <w:t xml:space="preserve">I posted a lot. I supported my classmates with </w:t>
      </w:r>
      <w:r w:rsidR="006E74DC">
        <w:rPr>
          <w:rFonts w:cstheme="majorHAnsi"/>
          <w:b/>
          <w:sz w:val="22"/>
          <w:szCs w:val="22"/>
        </w:rPr>
        <w:t>"</w:t>
      </w:r>
      <w:r w:rsidRPr="00FC52B1">
        <w:rPr>
          <w:rFonts w:cstheme="majorHAnsi"/>
          <w:b/>
          <w:sz w:val="22"/>
          <w:szCs w:val="22"/>
        </w:rPr>
        <w:t>I agree,</w:t>
      </w:r>
      <w:r w:rsidR="006E74DC">
        <w:rPr>
          <w:rFonts w:cstheme="majorHAnsi"/>
          <w:b/>
          <w:sz w:val="22"/>
          <w:szCs w:val="22"/>
        </w:rPr>
        <w:t>" "</w:t>
      </w:r>
      <w:r w:rsidRPr="00FC52B1">
        <w:rPr>
          <w:rFonts w:cstheme="majorHAnsi"/>
          <w:b/>
          <w:sz w:val="22"/>
          <w:szCs w:val="22"/>
        </w:rPr>
        <w:t>You</w:t>
      </w:r>
      <w:r w:rsidR="006E74DC">
        <w:rPr>
          <w:rFonts w:cstheme="majorHAnsi"/>
          <w:b/>
          <w:sz w:val="22"/>
          <w:szCs w:val="22"/>
        </w:rPr>
        <w:t>'</w:t>
      </w:r>
      <w:r w:rsidRPr="00FC52B1">
        <w:rPr>
          <w:rFonts w:cstheme="majorHAnsi"/>
          <w:b/>
          <w:sz w:val="22"/>
          <w:szCs w:val="22"/>
        </w:rPr>
        <w:t>re right,</w:t>
      </w:r>
      <w:r w:rsidR="005F5EA6">
        <w:rPr>
          <w:rFonts w:cstheme="majorHAnsi"/>
          <w:b/>
          <w:sz w:val="22"/>
          <w:szCs w:val="22"/>
        </w:rPr>
        <w:t xml:space="preserve">" </w:t>
      </w:r>
      <w:r w:rsidR="006E74DC">
        <w:rPr>
          <w:rFonts w:cstheme="majorHAnsi"/>
          <w:b/>
          <w:sz w:val="22"/>
          <w:szCs w:val="22"/>
        </w:rPr>
        <w:t>"</w:t>
      </w:r>
      <w:r w:rsidRPr="00FC52B1">
        <w:rPr>
          <w:rFonts w:cstheme="majorHAnsi"/>
          <w:b/>
          <w:sz w:val="22"/>
          <w:szCs w:val="22"/>
        </w:rPr>
        <w:t>Great article.</w:t>
      </w:r>
      <w:r w:rsidR="006E74DC">
        <w:rPr>
          <w:rFonts w:cstheme="majorHAnsi"/>
          <w:b/>
          <w:sz w:val="22"/>
          <w:szCs w:val="22"/>
        </w:rPr>
        <w:t>"</w:t>
      </w:r>
      <w:r w:rsidRPr="00FC52B1">
        <w:rPr>
          <w:rFonts w:cstheme="majorHAnsi"/>
          <w:b/>
          <w:sz w:val="22"/>
          <w:szCs w:val="22"/>
        </w:rPr>
        <w:t xml:space="preserve"> </w:t>
      </w:r>
    </w:p>
    <w:p w14:paraId="4DA0882C" w14:textId="77777777" w:rsidR="00C00204" w:rsidRPr="00FC52B1" w:rsidRDefault="00C00204" w:rsidP="00C00204">
      <w:pPr>
        <w:ind w:right="234"/>
        <w:rPr>
          <w:rFonts w:cstheme="majorHAnsi"/>
          <w:color w:val="008000"/>
          <w:sz w:val="22"/>
          <w:szCs w:val="22"/>
        </w:rPr>
      </w:pPr>
      <w:r w:rsidRPr="00FC52B1">
        <w:rPr>
          <w:rFonts w:cstheme="majorHAnsi"/>
          <w:b/>
          <w:color w:val="1F4E79" w:themeColor="accent1" w:themeShade="80"/>
          <w:sz w:val="22"/>
          <w:szCs w:val="22"/>
        </w:rPr>
        <w:t>Response 4:</w:t>
      </w:r>
      <w:r w:rsidRPr="00FC52B1">
        <w:rPr>
          <w:rFonts w:cstheme="majorHAnsi"/>
          <w:color w:val="008000"/>
          <w:sz w:val="22"/>
          <w:szCs w:val="22"/>
        </w:rPr>
        <w:t xml:space="preserve"> </w:t>
      </w:r>
    </w:p>
    <w:p w14:paraId="2294E6CA" w14:textId="7938DFC4" w:rsidR="00C00204" w:rsidRPr="00FC52B1" w:rsidRDefault="00C00204" w:rsidP="00C00204">
      <w:pPr>
        <w:ind w:right="234"/>
        <w:rPr>
          <w:rFonts w:cstheme="majorHAnsi"/>
          <w:sz w:val="22"/>
          <w:szCs w:val="22"/>
        </w:rPr>
      </w:pPr>
      <w:r w:rsidRPr="00FC52B1">
        <w:rPr>
          <w:rFonts w:cstheme="majorHAnsi"/>
          <w:sz w:val="22"/>
          <w:szCs w:val="22"/>
        </w:rPr>
        <w:t xml:space="preserve">Why do you agree or think that they are right or believe that the article is </w:t>
      </w:r>
      <w:r w:rsidR="006E74DC">
        <w:rPr>
          <w:rFonts w:cstheme="majorHAnsi"/>
          <w:sz w:val="22"/>
          <w:szCs w:val="22"/>
        </w:rPr>
        <w:t>"</w:t>
      </w:r>
      <w:r w:rsidRPr="00FC52B1">
        <w:rPr>
          <w:rFonts w:cstheme="majorHAnsi"/>
          <w:sz w:val="22"/>
          <w:szCs w:val="22"/>
        </w:rPr>
        <w:t>great?</w:t>
      </w:r>
      <w:r w:rsidR="006E74DC">
        <w:rPr>
          <w:rFonts w:cstheme="majorHAnsi"/>
          <w:sz w:val="22"/>
          <w:szCs w:val="22"/>
        </w:rPr>
        <w:t>"</w:t>
      </w:r>
      <w:r w:rsidRPr="00FC52B1">
        <w:rPr>
          <w:rFonts w:cstheme="majorHAnsi"/>
          <w:sz w:val="22"/>
          <w:szCs w:val="22"/>
        </w:rPr>
        <w:t xml:space="preserve"> Add to the academic discussion.</w:t>
      </w:r>
    </w:p>
    <w:bookmarkEnd w:id="7"/>
    <w:p w14:paraId="45668EF3" w14:textId="77777777" w:rsidR="00C00204" w:rsidRDefault="00C00204" w:rsidP="00C00204"/>
    <w:p w14:paraId="0A86E9A1" w14:textId="77777777" w:rsidR="00C00204" w:rsidRDefault="00C00204" w:rsidP="00C00204"/>
    <w:p w14:paraId="74BD87CC" w14:textId="77777777" w:rsidR="00C00204" w:rsidRDefault="00C00204" w:rsidP="00C00204"/>
    <w:p w14:paraId="260F93CC" w14:textId="77777777" w:rsidR="00C00204" w:rsidRDefault="00C00204" w:rsidP="00C00204"/>
    <w:p w14:paraId="3EA5C829" w14:textId="77777777" w:rsidR="00C00204" w:rsidRDefault="00C00204" w:rsidP="00C00204"/>
    <w:p w14:paraId="78FC9892" w14:textId="77777777" w:rsidR="00C00204" w:rsidRPr="00271CB5" w:rsidRDefault="00C00204" w:rsidP="00C00204">
      <w:pPr>
        <w:pStyle w:val="Heading1"/>
      </w:pPr>
      <w:bookmarkStart w:id="8" w:name="_Toc468190282"/>
      <w:r w:rsidRPr="00271CB5">
        <w:lastRenderedPageBreak/>
        <w:t>Section 6: Student Resources/Support</w:t>
      </w:r>
      <w:bookmarkEnd w:id="8"/>
    </w:p>
    <w:p w14:paraId="2B3ED2DF" w14:textId="77777777" w:rsidR="00997299" w:rsidRDefault="00997299" w:rsidP="005F5EA6">
      <w:pPr>
        <w:spacing w:after="120"/>
        <w:rPr>
          <w:rStyle w:val="Strong"/>
          <w:rFonts w:cstheme="minorHAnsi"/>
          <w:sz w:val="28"/>
          <w:szCs w:val="28"/>
        </w:rPr>
      </w:pPr>
    </w:p>
    <w:p w14:paraId="62EEBB60" w14:textId="242C9153"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Brightspace Support Portal</w:t>
      </w:r>
    </w:p>
    <w:p w14:paraId="7B9736CD" w14:textId="77777777" w:rsidR="005F5EA6" w:rsidRPr="005B60C2" w:rsidRDefault="005F5EA6" w:rsidP="005F5EA6">
      <w:pPr>
        <w:rPr>
          <w:rFonts w:cstheme="minorHAnsi"/>
          <w:i/>
        </w:rPr>
      </w:pPr>
      <w:r w:rsidRPr="005B60C2">
        <w:rPr>
          <w:rFonts w:cstheme="minorHAnsi"/>
        </w:rPr>
        <w:t xml:space="preserve">If you are experiencing technical issues inside Brightspace, please visit the 24/7 Brightspace Help Portal by going to the </w:t>
      </w:r>
      <w:r w:rsidRPr="005B60C2">
        <w:rPr>
          <w:rFonts w:cstheme="minorHAnsi"/>
          <w:i/>
        </w:rPr>
        <w:t>Need Help with Brightspace?</w:t>
      </w:r>
      <w:r w:rsidRPr="005B60C2">
        <w:rPr>
          <w:rFonts w:cstheme="minorHAnsi"/>
        </w:rPr>
        <w:t xml:space="preserve"> found in the right-hand column of the Brightspace home page. If you would like more information about using Brightspace tools, visit the </w:t>
      </w:r>
      <w:r w:rsidRPr="005B60C2">
        <w:rPr>
          <w:rFonts w:cstheme="minorHAnsi"/>
          <w:i/>
        </w:rPr>
        <w:t>Learn to Use Brightspace</w:t>
      </w:r>
      <w:r w:rsidRPr="005B60C2">
        <w:rPr>
          <w:rFonts w:cstheme="minorHAnsi"/>
        </w:rPr>
        <w:t xml:space="preserve"> link on the main navigational menu of the Brightspace home page.</w:t>
      </w:r>
    </w:p>
    <w:p w14:paraId="731E4A02" w14:textId="77777777" w:rsidR="005F5EA6" w:rsidRPr="005B60C2" w:rsidRDefault="005F5EA6" w:rsidP="005F5EA6">
      <w:pPr>
        <w:rPr>
          <w:rFonts w:cstheme="minorHAnsi"/>
          <w:i/>
        </w:rPr>
      </w:pPr>
    </w:p>
    <w:p w14:paraId="6C0A3286" w14:textId="77777777" w:rsidR="005F5EA6" w:rsidRPr="005B60C2" w:rsidRDefault="005F5EA6" w:rsidP="005F5EA6">
      <w:pPr>
        <w:rPr>
          <w:rFonts w:cstheme="minorHAnsi"/>
          <w:b/>
        </w:rPr>
      </w:pPr>
      <w:r w:rsidRPr="005B60C2">
        <w:rPr>
          <w:rFonts w:cstheme="minorHAnsi"/>
          <w:b/>
        </w:rPr>
        <w:t>The Brightspace Support Portal offers 24/7/365 access to:</w:t>
      </w:r>
    </w:p>
    <w:p w14:paraId="5E412C00" w14:textId="77777777" w:rsidR="005F5EA6" w:rsidRPr="005B60C2" w:rsidRDefault="005F5EA6" w:rsidP="005F5EA6">
      <w:pPr>
        <w:pStyle w:val="ListParagraph"/>
        <w:numPr>
          <w:ilvl w:val="0"/>
          <w:numId w:val="48"/>
        </w:numPr>
        <w:rPr>
          <w:rFonts w:cstheme="minorHAnsi"/>
        </w:rPr>
      </w:pPr>
      <w:r w:rsidRPr="005B60C2">
        <w:rPr>
          <w:rFonts w:cstheme="minorHAnsi"/>
        </w:rPr>
        <w:t>Live chat</w:t>
      </w:r>
    </w:p>
    <w:p w14:paraId="0541D671" w14:textId="77777777" w:rsidR="005F5EA6" w:rsidRPr="005B60C2" w:rsidRDefault="005F5EA6" w:rsidP="005F5EA6">
      <w:pPr>
        <w:pStyle w:val="ListParagraph"/>
        <w:numPr>
          <w:ilvl w:val="0"/>
          <w:numId w:val="48"/>
        </w:numPr>
        <w:rPr>
          <w:rFonts w:cstheme="minorHAnsi"/>
        </w:rPr>
      </w:pPr>
      <w:r w:rsidRPr="005B60C2">
        <w:rPr>
          <w:rFonts w:cstheme="minorHAnsi"/>
        </w:rPr>
        <w:t>Phone support (1-877-325-7778)</w:t>
      </w:r>
    </w:p>
    <w:p w14:paraId="49CC69BE" w14:textId="77777777" w:rsidR="005F5EA6" w:rsidRPr="005B60C2" w:rsidRDefault="005F5EA6" w:rsidP="005F5EA6">
      <w:pPr>
        <w:pStyle w:val="ListParagraph"/>
        <w:numPr>
          <w:ilvl w:val="0"/>
          <w:numId w:val="48"/>
        </w:numPr>
        <w:rPr>
          <w:rFonts w:cstheme="minorHAnsi"/>
        </w:rPr>
      </w:pPr>
      <w:r w:rsidRPr="005B60C2">
        <w:rPr>
          <w:rFonts w:cstheme="minorHAnsi"/>
        </w:rPr>
        <w:t>Email ticketing system</w:t>
      </w:r>
    </w:p>
    <w:p w14:paraId="42017CCF" w14:textId="77777777" w:rsidR="005F5EA6" w:rsidRPr="005B60C2" w:rsidRDefault="005F5EA6" w:rsidP="005F5EA6">
      <w:pPr>
        <w:pStyle w:val="ListParagraph"/>
        <w:numPr>
          <w:ilvl w:val="0"/>
          <w:numId w:val="48"/>
        </w:numPr>
        <w:rPr>
          <w:rFonts w:cstheme="minorHAnsi"/>
        </w:rPr>
      </w:pPr>
      <w:r w:rsidRPr="005B60C2">
        <w:rPr>
          <w:rFonts w:cstheme="minorHAnsi"/>
        </w:rPr>
        <w:t>Searchable database of solutions to common issues</w:t>
      </w:r>
    </w:p>
    <w:p w14:paraId="4E1DE26C" w14:textId="77777777" w:rsidR="005F5EA6" w:rsidRPr="005B60C2" w:rsidRDefault="005F5EA6" w:rsidP="005F5EA6">
      <w:pPr>
        <w:rPr>
          <w:rFonts w:cstheme="minorHAnsi"/>
          <w:b/>
          <w:i/>
        </w:rPr>
      </w:pPr>
      <w:r w:rsidRPr="005B60C2">
        <w:rPr>
          <w:rFonts w:cstheme="minorHAnsi"/>
          <w:b/>
        </w:rPr>
        <w:t xml:space="preserve"> </w:t>
      </w:r>
    </w:p>
    <w:p w14:paraId="6B841F2D" w14:textId="77777777" w:rsidR="005F5EA6" w:rsidRPr="005B60C2" w:rsidRDefault="005F5EA6" w:rsidP="005F5EA6">
      <w:pPr>
        <w:rPr>
          <w:rFonts w:cstheme="minorHAnsi"/>
        </w:rPr>
      </w:pPr>
      <w:r w:rsidRPr="005B60C2">
        <w:rPr>
          <w:rFonts w:cstheme="minorHAnsi"/>
          <w:b/>
          <w:i/>
        </w:rPr>
        <w:t>Note: The Brightspace Support Portal and the IT Help Desk cannot grant you access to course materials or assist you with accessing/retaking quizzes or viewing grades without my authorization</w:t>
      </w:r>
      <w:r w:rsidRPr="005B60C2">
        <w:rPr>
          <w:rFonts w:cstheme="minorHAnsi"/>
          <w:i/>
        </w:rPr>
        <w:t>.</w:t>
      </w:r>
      <w:r w:rsidRPr="005B60C2">
        <w:rPr>
          <w:rFonts w:cstheme="minorHAnsi"/>
        </w:rPr>
        <w:t xml:space="preserve"> If you have trouble accessing materials or experience an issue with tests in the course, please post to the General Questions discussion in the course first.</w:t>
      </w:r>
    </w:p>
    <w:p w14:paraId="46ACE84D" w14:textId="77777777" w:rsidR="005F5EA6" w:rsidRPr="005B60C2" w:rsidRDefault="005F5EA6" w:rsidP="005F5EA6">
      <w:pPr>
        <w:rPr>
          <w:rFonts w:cstheme="minorHAnsi"/>
        </w:rPr>
      </w:pPr>
    </w:p>
    <w:p w14:paraId="72589BA0" w14:textId="77777777" w:rsidR="005F5EA6" w:rsidRPr="005B60C2" w:rsidRDefault="005F5EA6" w:rsidP="005F5EA6">
      <w:pPr>
        <w:rPr>
          <w:rFonts w:cstheme="minorHAnsi"/>
        </w:rPr>
      </w:pPr>
      <w:r w:rsidRPr="005B60C2">
        <w:rPr>
          <w:rFonts w:cstheme="minorHAnsi"/>
        </w:rPr>
        <w:t xml:space="preserve">For other technical issues or questions, such as logging into the portal, contact the IT Help Desk using the contact information listed below. </w:t>
      </w:r>
    </w:p>
    <w:p w14:paraId="4C57382B" w14:textId="77777777" w:rsidR="005F5EA6" w:rsidRPr="005B60C2" w:rsidRDefault="005F5EA6" w:rsidP="005F5EA6">
      <w:pPr>
        <w:spacing w:after="120"/>
        <w:rPr>
          <w:rStyle w:val="Strong"/>
          <w:rFonts w:cstheme="minorHAnsi"/>
          <w:sz w:val="28"/>
          <w:szCs w:val="28"/>
        </w:rPr>
      </w:pPr>
      <w:r w:rsidRPr="005B60C2">
        <w:rPr>
          <w:rFonts w:cstheme="minorHAnsi"/>
          <w:b/>
          <w:bCs/>
          <w:noProof/>
          <w:sz w:val="28"/>
          <w:szCs w:val="28"/>
        </w:rPr>
        <mc:AlternateContent>
          <mc:Choice Requires="wps">
            <w:drawing>
              <wp:inline distT="0" distB="0" distL="0" distR="0" wp14:anchorId="5973560C" wp14:editId="38B8DDC1">
                <wp:extent cx="6400800" cy="0"/>
                <wp:effectExtent l="0" t="0" r="25400" b="25400"/>
                <wp:docPr id="11" name="Straight Connector 11"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51421E" id="Straight Connector 11"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" strokecolor="#5b9bd5 [3204]" strokeweight=".5pt">
                <v:stroke joinstyle="miter"/>
                <w10:anchorlock/>
              </v:line>
            </w:pict>
          </mc:Fallback>
        </mc:AlternateContent>
      </w:r>
    </w:p>
    <w:p w14:paraId="4912AAF4"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IT Help Desk</w:t>
      </w:r>
    </w:p>
    <w:p w14:paraId="6C352A9B" w14:textId="4297F1C2" w:rsidR="005F5EA6" w:rsidRPr="005B60C2" w:rsidRDefault="005F5EA6" w:rsidP="005F5EA6">
      <w:pPr>
        <w:rPr>
          <w:rFonts w:cstheme="minorHAnsi"/>
        </w:rPr>
      </w:pPr>
      <w:r w:rsidRPr="005B60C2">
        <w:rPr>
          <w:rFonts w:cstheme="minorHAnsi"/>
        </w:rPr>
        <w:t xml:space="preserve">Submit an IT Help Desk ticket through the </w:t>
      </w:r>
      <w:r w:rsidR="006E74DC">
        <w:rPr>
          <w:rFonts w:cstheme="minorHAnsi"/>
        </w:rPr>
        <w:t>"</w:t>
      </w:r>
      <w:r w:rsidRPr="005B60C2">
        <w:rPr>
          <w:rFonts w:cstheme="minorHAnsi"/>
        </w:rPr>
        <w:t>My Help Desk</w:t>
      </w:r>
      <w:r w:rsidR="006E74DC">
        <w:rPr>
          <w:rFonts w:cstheme="minorHAnsi"/>
        </w:rPr>
        <w:t>"</w:t>
      </w:r>
      <w:r w:rsidRPr="005B60C2">
        <w:rPr>
          <w:rFonts w:cstheme="minorHAnsi"/>
        </w:rPr>
        <w:t xml:space="preserve"> button in your </w:t>
      </w:r>
      <w:hyperlink r:id="rId25" w:history="1">
        <w:r w:rsidRPr="005B60C2">
          <w:rPr>
            <w:rStyle w:val="Hyperlink"/>
            <w:rFonts w:cstheme="minorHAnsi"/>
          </w:rPr>
          <w:t>student portal</w:t>
        </w:r>
      </w:hyperlink>
      <w:r w:rsidRPr="005B60C2">
        <w:rPr>
          <w:rStyle w:val="Hyperlink"/>
          <w:rFonts w:cstheme="minorHAnsi"/>
        </w:rPr>
        <w:t>.</w:t>
      </w:r>
    </w:p>
    <w:p w14:paraId="4EB05F97" w14:textId="77777777" w:rsidR="005F5EA6" w:rsidRPr="005B60C2" w:rsidRDefault="005F5EA6" w:rsidP="005F5EA6">
      <w:pPr>
        <w:rPr>
          <w:rFonts w:cstheme="minorHAnsi"/>
        </w:rPr>
      </w:pPr>
      <w:r w:rsidRPr="005B60C2">
        <w:rPr>
          <w:rFonts w:cstheme="minorHAnsi"/>
        </w:rPr>
        <w:t>ADCL 63</w:t>
      </w:r>
    </w:p>
    <w:p w14:paraId="5F4FF141" w14:textId="77777777" w:rsidR="005F5EA6" w:rsidRPr="005B60C2" w:rsidRDefault="005F5EA6" w:rsidP="005F5EA6">
      <w:pPr>
        <w:rPr>
          <w:rFonts w:cstheme="minorHAnsi"/>
        </w:rPr>
      </w:pPr>
      <w:r w:rsidRPr="005B60C2">
        <w:rPr>
          <w:rFonts w:cstheme="minorHAnsi"/>
        </w:rPr>
        <w:t>231-348-6617</w:t>
      </w:r>
    </w:p>
    <w:p w14:paraId="18E73CCF" w14:textId="77777777" w:rsidR="005F5EA6" w:rsidRPr="005B60C2" w:rsidRDefault="00C03C08" w:rsidP="005F5EA6">
      <w:pPr>
        <w:rPr>
          <w:rFonts w:cstheme="minorHAnsi"/>
        </w:rPr>
      </w:pPr>
      <w:hyperlink r:id="rId26" w:history="1">
        <w:r w:rsidR="005F5EA6" w:rsidRPr="005B60C2">
          <w:rPr>
            <w:rStyle w:val="Hyperlink"/>
            <w:rFonts w:cstheme="minorHAnsi"/>
          </w:rPr>
          <w:t>helpdesk@ncmich.edu</w:t>
        </w:r>
      </w:hyperlink>
    </w:p>
    <w:p w14:paraId="7A147DC7" w14:textId="77777777" w:rsidR="005F5EA6" w:rsidRPr="005B60C2" w:rsidRDefault="005F5EA6" w:rsidP="005F5EA6">
      <w:pPr>
        <w:rPr>
          <w:rFonts w:cstheme="minorHAnsi"/>
        </w:rPr>
      </w:pPr>
    </w:p>
    <w:p w14:paraId="7F2A3E6A" w14:textId="77777777" w:rsidR="005F5EA6" w:rsidRPr="005B60C2" w:rsidRDefault="005F5EA6" w:rsidP="005F5EA6">
      <w:pPr>
        <w:rPr>
          <w:rFonts w:cstheme="minorHAnsi"/>
          <w:b/>
        </w:rPr>
      </w:pPr>
      <w:r w:rsidRPr="005B60C2">
        <w:rPr>
          <w:rFonts w:cstheme="minorHAnsi"/>
          <w:b/>
        </w:rPr>
        <w:t>Regular Business Hours</w:t>
      </w:r>
    </w:p>
    <w:p w14:paraId="12A963EB" w14:textId="77777777" w:rsidR="005F5EA6" w:rsidRPr="005B60C2" w:rsidRDefault="005F5EA6" w:rsidP="005F5EA6">
      <w:pPr>
        <w:rPr>
          <w:rFonts w:cstheme="minorHAnsi"/>
        </w:rPr>
      </w:pPr>
      <w:r w:rsidRPr="005B60C2">
        <w:rPr>
          <w:rFonts w:cstheme="minorHAnsi"/>
        </w:rPr>
        <w:t>Monday – Thursday 8:30 am – 7 pm EST</w:t>
      </w:r>
    </w:p>
    <w:p w14:paraId="076AE825" w14:textId="77777777" w:rsidR="005F5EA6" w:rsidRPr="005B60C2" w:rsidRDefault="005F5EA6" w:rsidP="005F5EA6">
      <w:pPr>
        <w:rPr>
          <w:rFonts w:cstheme="minorHAnsi"/>
        </w:rPr>
      </w:pPr>
      <w:r w:rsidRPr="005B60C2">
        <w:rPr>
          <w:rFonts w:cstheme="minorHAnsi"/>
        </w:rPr>
        <w:t>Friday – 8:30 am to 5 pm EST</w:t>
      </w:r>
    </w:p>
    <w:p w14:paraId="2B5888A4" w14:textId="77777777" w:rsidR="005F5EA6" w:rsidRPr="005B60C2" w:rsidRDefault="005F5EA6" w:rsidP="005F5EA6">
      <w:pPr>
        <w:rPr>
          <w:rFonts w:cstheme="minorHAnsi"/>
          <w:i/>
        </w:rPr>
      </w:pPr>
      <w:r w:rsidRPr="005B60C2">
        <w:rPr>
          <w:rFonts w:cstheme="minorHAnsi"/>
          <w:i/>
        </w:rPr>
        <w:t xml:space="preserve">*Hours may vary – check the </w:t>
      </w:r>
      <w:hyperlink r:id="rId27" w:history="1">
        <w:r w:rsidRPr="005B60C2">
          <w:rPr>
            <w:rStyle w:val="Hyperlink"/>
            <w:rFonts w:cstheme="minorHAnsi"/>
            <w:i/>
          </w:rPr>
          <w:t>North Central website</w:t>
        </w:r>
      </w:hyperlink>
      <w:r w:rsidRPr="005B60C2">
        <w:rPr>
          <w:rFonts w:cstheme="minorHAnsi"/>
          <w:i/>
        </w:rPr>
        <w:t xml:space="preserve"> for up-to-date information.</w:t>
      </w:r>
    </w:p>
    <w:p w14:paraId="7E7ED411" w14:textId="77777777" w:rsidR="005F5EA6" w:rsidRPr="005B60C2" w:rsidRDefault="005F5EA6" w:rsidP="005F5EA6">
      <w:pPr>
        <w:rPr>
          <w:rFonts w:cstheme="minorHAnsi"/>
          <w:i/>
        </w:rPr>
      </w:pPr>
    </w:p>
    <w:p w14:paraId="629A7DDE" w14:textId="77777777" w:rsidR="005F5EA6" w:rsidRPr="005B60C2" w:rsidRDefault="005F5EA6" w:rsidP="005F5EA6">
      <w:pPr>
        <w:rPr>
          <w:rFonts w:cstheme="minorHAnsi"/>
          <w:b/>
          <w:bCs/>
          <w:iCs/>
        </w:rPr>
      </w:pPr>
      <w:r w:rsidRPr="005B60C2">
        <w:rPr>
          <w:rFonts w:cstheme="minorHAnsi"/>
          <w:b/>
          <w:bCs/>
          <w:iCs/>
        </w:rPr>
        <w:t>Evenings, Weekends, Holidays</w:t>
      </w:r>
    </w:p>
    <w:p w14:paraId="5BDBAADA" w14:textId="333A9226" w:rsidR="005F5EA6" w:rsidRPr="005B60C2" w:rsidRDefault="005F5EA6" w:rsidP="005F5EA6">
      <w:pPr>
        <w:rPr>
          <w:rFonts w:cstheme="minorHAnsi"/>
          <w:iCs/>
        </w:rPr>
      </w:pPr>
      <w:r w:rsidRPr="005B60C2">
        <w:rPr>
          <w:rFonts w:cstheme="minorHAnsi"/>
          <w:iCs/>
        </w:rPr>
        <w:t>24/7 after-hours support: 231-622-7239</w:t>
      </w:r>
    </w:p>
    <w:p w14:paraId="69058D66" w14:textId="150E7AD8" w:rsidR="005F5EA6" w:rsidRPr="005B60C2" w:rsidRDefault="005F5EA6" w:rsidP="005F5EA6">
      <w:pPr>
        <w:rPr>
          <w:rFonts w:cstheme="minorHAnsi"/>
          <w:iCs/>
        </w:rPr>
      </w:pPr>
    </w:p>
    <w:p w14:paraId="678B5C73" w14:textId="68669984" w:rsidR="005F5EA6" w:rsidRPr="005B60C2" w:rsidRDefault="005F5EA6" w:rsidP="005F5EA6">
      <w:pPr>
        <w:rPr>
          <w:rFonts w:cstheme="minorHAnsi"/>
          <w:iCs/>
        </w:rPr>
      </w:pPr>
    </w:p>
    <w:p w14:paraId="431C52D1" w14:textId="30A1EB0D" w:rsidR="005F5EA6" w:rsidRPr="005B60C2" w:rsidRDefault="005F5EA6" w:rsidP="005F5EA6">
      <w:pPr>
        <w:rPr>
          <w:rFonts w:cstheme="minorHAnsi"/>
          <w:iCs/>
        </w:rPr>
      </w:pPr>
    </w:p>
    <w:p w14:paraId="4EC3245E" w14:textId="2F571167" w:rsidR="005F5EA6" w:rsidRPr="005B60C2" w:rsidRDefault="005F5EA6" w:rsidP="005F5EA6">
      <w:pPr>
        <w:rPr>
          <w:rFonts w:cstheme="minorHAnsi"/>
          <w:iCs/>
        </w:rPr>
      </w:pPr>
    </w:p>
    <w:p w14:paraId="3A435B6F" w14:textId="451781F2" w:rsidR="005F5EA6" w:rsidRPr="005B60C2" w:rsidRDefault="005F5EA6" w:rsidP="005F5EA6">
      <w:pPr>
        <w:rPr>
          <w:rFonts w:cstheme="minorHAnsi"/>
          <w:iCs/>
        </w:rPr>
      </w:pPr>
    </w:p>
    <w:p w14:paraId="31E10BD7" w14:textId="218FF24D" w:rsidR="005F5EA6" w:rsidRPr="005B60C2" w:rsidRDefault="005F5EA6" w:rsidP="005F5EA6">
      <w:pPr>
        <w:rPr>
          <w:rFonts w:cstheme="minorHAnsi"/>
          <w:iCs/>
        </w:rPr>
      </w:pPr>
    </w:p>
    <w:p w14:paraId="2A4F3A7B" w14:textId="3C83579A" w:rsidR="005F5EA6" w:rsidRPr="005B60C2" w:rsidRDefault="005F5EA6" w:rsidP="005F5EA6">
      <w:pPr>
        <w:rPr>
          <w:rFonts w:cstheme="minorHAnsi"/>
          <w:iCs/>
        </w:rPr>
      </w:pPr>
    </w:p>
    <w:p w14:paraId="15C47D66" w14:textId="77777777" w:rsidR="005F5EA6" w:rsidRPr="005B60C2" w:rsidRDefault="005F5EA6" w:rsidP="005F5EA6">
      <w:pPr>
        <w:rPr>
          <w:rFonts w:cstheme="minorHAnsi"/>
          <w:iCs/>
        </w:rPr>
      </w:pPr>
    </w:p>
    <w:p w14:paraId="15365B0B" w14:textId="77777777" w:rsidR="005F5EA6" w:rsidRPr="005B60C2" w:rsidRDefault="005F5EA6" w:rsidP="005F5EA6">
      <w:pPr>
        <w:spacing w:after="120"/>
        <w:rPr>
          <w:rStyle w:val="Strong"/>
          <w:rFonts w:cstheme="minorHAnsi"/>
          <w:sz w:val="28"/>
          <w:szCs w:val="28"/>
        </w:rPr>
      </w:pPr>
      <w:r w:rsidRPr="005B60C2">
        <w:rPr>
          <w:rFonts w:cstheme="minorHAnsi"/>
          <w:b/>
          <w:bCs/>
          <w:noProof/>
          <w:sz w:val="28"/>
          <w:szCs w:val="28"/>
        </w:rPr>
        <mc:AlternateContent>
          <mc:Choice Requires="wps">
            <w:drawing>
              <wp:inline distT="0" distB="0" distL="0" distR="0" wp14:anchorId="27201553" wp14:editId="14DECD53">
                <wp:extent cx="6400800" cy="0"/>
                <wp:effectExtent l="0" t="0" r="25400" b="25400"/>
                <wp:docPr id="3" name="Straight Connector 3"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E89476" id="Straight Connector 3"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" strokecolor="#5b9bd5 [3204]" strokeweight=".5pt">
                <v:stroke joinstyle="miter"/>
                <w10:anchorlock/>
              </v:line>
            </w:pict>
          </mc:Fallback>
        </mc:AlternateContent>
      </w:r>
    </w:p>
    <w:p w14:paraId="614F7369"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Library</w:t>
      </w:r>
    </w:p>
    <w:p w14:paraId="400B68BF" w14:textId="77777777" w:rsidR="005F5EA6" w:rsidRPr="005B60C2" w:rsidRDefault="005F5EA6" w:rsidP="005F5EA6">
      <w:pPr>
        <w:rPr>
          <w:rFonts w:cstheme="minorHAnsi"/>
        </w:rPr>
      </w:pPr>
      <w:r w:rsidRPr="005B60C2">
        <w:rPr>
          <w:rFonts w:cstheme="minorHAnsi"/>
        </w:rPr>
        <w:t xml:space="preserve">The Library is the hub for </w:t>
      </w:r>
      <w:proofErr w:type="gramStart"/>
      <w:r w:rsidRPr="005B60C2">
        <w:rPr>
          <w:rFonts w:cstheme="minorHAnsi"/>
        </w:rPr>
        <w:t>all of</w:t>
      </w:r>
      <w:proofErr w:type="gramEnd"/>
      <w:r w:rsidRPr="005B60C2">
        <w:rPr>
          <w:rFonts w:cstheme="minorHAnsi"/>
        </w:rPr>
        <w:t xml:space="preserve"> your research, printing, and technology needs. You have access to more than a million print and online resources, such as books, newspaper and journal articles, videos, and government documents. Laptop computers and study rooms are also available to check out. Library staff are happy to help you locate information and assist with creating citations for class assignments.</w:t>
      </w:r>
    </w:p>
    <w:p w14:paraId="10BE4CEB" w14:textId="77777777" w:rsidR="005F5EA6" w:rsidRPr="005B60C2" w:rsidRDefault="005F5EA6" w:rsidP="005F5EA6">
      <w:pPr>
        <w:rPr>
          <w:rFonts w:cstheme="minorHAnsi"/>
        </w:rPr>
      </w:pPr>
    </w:p>
    <w:p w14:paraId="6F998B91" w14:textId="77777777" w:rsidR="005F5EA6" w:rsidRPr="005B60C2" w:rsidRDefault="005F5EA6" w:rsidP="005F5EA6">
      <w:pPr>
        <w:rPr>
          <w:rFonts w:cstheme="minorHAnsi"/>
        </w:rPr>
      </w:pPr>
      <w:r w:rsidRPr="005B60C2">
        <w:rPr>
          <w:rFonts w:cstheme="minorHAnsi"/>
        </w:rPr>
        <w:t>231-439-6345</w:t>
      </w:r>
    </w:p>
    <w:p w14:paraId="708C1C5B" w14:textId="77777777" w:rsidR="005F5EA6" w:rsidRPr="005B60C2" w:rsidRDefault="005F5EA6" w:rsidP="005F5EA6">
      <w:pPr>
        <w:rPr>
          <w:rFonts w:cstheme="minorHAnsi"/>
        </w:rPr>
      </w:pPr>
      <w:r w:rsidRPr="005B60C2">
        <w:rPr>
          <w:rFonts w:cstheme="minorHAnsi"/>
        </w:rPr>
        <w:t xml:space="preserve">Visit the </w:t>
      </w:r>
      <w:hyperlink r:id="rId28" w:history="1">
        <w:r w:rsidRPr="005B60C2">
          <w:rPr>
            <w:rStyle w:val="Hyperlink"/>
            <w:rFonts w:cstheme="minorHAnsi"/>
          </w:rPr>
          <w:t>North Central Library</w:t>
        </w:r>
      </w:hyperlink>
      <w:r w:rsidRPr="005B60C2">
        <w:rPr>
          <w:rFonts w:cstheme="minorHAnsi"/>
        </w:rPr>
        <w:t xml:space="preserve"> online</w:t>
      </w:r>
    </w:p>
    <w:p w14:paraId="4A28B170" w14:textId="77777777" w:rsidR="005F5EA6" w:rsidRPr="005B60C2" w:rsidRDefault="00C03C08" w:rsidP="005F5EA6">
      <w:pPr>
        <w:rPr>
          <w:rFonts w:cstheme="minorHAnsi"/>
        </w:rPr>
      </w:pPr>
      <w:hyperlink r:id="rId29" w:history="1">
        <w:r w:rsidR="005F5EA6" w:rsidRPr="005B60C2">
          <w:rPr>
            <w:rStyle w:val="Hyperlink"/>
            <w:rFonts w:cstheme="minorHAnsi"/>
          </w:rPr>
          <w:t>library@ncmich.edu</w:t>
        </w:r>
      </w:hyperlink>
    </w:p>
    <w:p w14:paraId="162C0290" w14:textId="77777777" w:rsidR="005F5EA6" w:rsidRPr="005B60C2" w:rsidRDefault="005F5EA6" w:rsidP="005F5EA6">
      <w:pPr>
        <w:rPr>
          <w:rFonts w:cstheme="minorHAnsi"/>
        </w:rPr>
      </w:pPr>
    </w:p>
    <w:p w14:paraId="316AFEDE" w14:textId="77777777" w:rsidR="005F5EA6" w:rsidRPr="005B60C2" w:rsidRDefault="005F5EA6" w:rsidP="005F5EA6">
      <w:pPr>
        <w:rPr>
          <w:rFonts w:cstheme="minorHAnsi"/>
          <w:b/>
        </w:rPr>
      </w:pPr>
      <w:r w:rsidRPr="005B60C2">
        <w:rPr>
          <w:rFonts w:cstheme="minorHAnsi"/>
          <w:b/>
        </w:rPr>
        <w:t>Hours</w:t>
      </w:r>
    </w:p>
    <w:p w14:paraId="70C05919" w14:textId="77777777" w:rsidR="005F5EA6" w:rsidRPr="005B60C2" w:rsidRDefault="005F5EA6" w:rsidP="005F5EA6">
      <w:pPr>
        <w:rPr>
          <w:rFonts w:cstheme="minorHAnsi"/>
        </w:rPr>
      </w:pPr>
      <w:r w:rsidRPr="005B60C2">
        <w:rPr>
          <w:rFonts w:cstheme="minorHAnsi"/>
        </w:rPr>
        <w:t>Monday – Thursday 8 am – 7 pm EST</w:t>
      </w:r>
    </w:p>
    <w:p w14:paraId="1E26F4BE" w14:textId="77777777" w:rsidR="005F5EA6" w:rsidRPr="005B60C2" w:rsidRDefault="005F5EA6" w:rsidP="005F5EA6">
      <w:pPr>
        <w:rPr>
          <w:rFonts w:cstheme="minorHAnsi"/>
        </w:rPr>
      </w:pPr>
      <w:r w:rsidRPr="005B60C2">
        <w:rPr>
          <w:rFonts w:cstheme="minorHAnsi"/>
        </w:rPr>
        <w:t>Friday – 8 am to 5 pm EST</w:t>
      </w:r>
    </w:p>
    <w:p w14:paraId="5787DCC9" w14:textId="77777777" w:rsidR="005F5EA6" w:rsidRPr="005B60C2" w:rsidRDefault="005F5EA6" w:rsidP="005F5EA6">
      <w:pPr>
        <w:rPr>
          <w:rFonts w:cstheme="minorHAnsi"/>
          <w:i/>
        </w:rPr>
      </w:pPr>
      <w:r w:rsidRPr="005B60C2">
        <w:rPr>
          <w:rFonts w:cstheme="minorHAnsi"/>
          <w:i/>
        </w:rPr>
        <w:t xml:space="preserve">*Hours may vary – check the </w:t>
      </w:r>
      <w:hyperlink r:id="rId30" w:history="1">
        <w:r w:rsidRPr="005B60C2">
          <w:rPr>
            <w:rStyle w:val="Hyperlink"/>
            <w:rFonts w:cstheme="minorHAnsi"/>
            <w:i/>
          </w:rPr>
          <w:t>North Central website</w:t>
        </w:r>
      </w:hyperlink>
      <w:r w:rsidRPr="005B60C2">
        <w:rPr>
          <w:rFonts w:cstheme="minorHAnsi"/>
          <w:i/>
        </w:rPr>
        <w:t xml:space="preserve"> for up-to-date information.</w:t>
      </w:r>
    </w:p>
    <w:p w14:paraId="122DFAF7" w14:textId="77777777" w:rsidR="005F5EA6" w:rsidRPr="005B60C2" w:rsidRDefault="005F5EA6" w:rsidP="005F5EA6">
      <w:pPr>
        <w:rPr>
          <w:rFonts w:cstheme="minorHAnsi"/>
        </w:rPr>
      </w:pPr>
      <w:r w:rsidRPr="005B60C2">
        <w:rPr>
          <w:rFonts w:cstheme="minorHAnsi"/>
          <w:b/>
          <w:bCs/>
          <w:noProof/>
          <w:sz w:val="28"/>
          <w:szCs w:val="28"/>
        </w:rPr>
        <mc:AlternateContent>
          <mc:Choice Requires="wps">
            <w:drawing>
              <wp:inline distT="0" distB="0" distL="0" distR="0" wp14:anchorId="42779729" wp14:editId="00EEC79B">
                <wp:extent cx="6400800" cy="0"/>
                <wp:effectExtent l="0" t="0" r="25400" b="25400"/>
                <wp:docPr id="4" name="Straight Connector 4"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CE6692" id="Straight Connector 4"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" strokecolor="#5b9bd5 [3204]" strokeweight=".5pt">
                <v:stroke joinstyle="miter"/>
                <w10:anchorlock/>
              </v:line>
            </w:pict>
          </mc:Fallback>
        </mc:AlternateContent>
      </w:r>
    </w:p>
    <w:p w14:paraId="09019772"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br/>
        <w:t>Writing Center</w:t>
      </w:r>
    </w:p>
    <w:p w14:paraId="1D1BAF5B" w14:textId="156606A1" w:rsidR="005F5EA6" w:rsidRPr="005B60C2" w:rsidRDefault="005F5EA6" w:rsidP="005F5EA6">
      <w:pPr>
        <w:rPr>
          <w:rFonts w:cstheme="minorHAnsi"/>
        </w:rPr>
      </w:pPr>
      <w:r w:rsidRPr="005B60C2">
        <w:rPr>
          <w:rFonts w:cstheme="minorHAnsi"/>
        </w:rPr>
        <w:t xml:space="preserve">The </w:t>
      </w:r>
      <w:hyperlink r:id="rId31" w:history="1">
        <w:r w:rsidRPr="005B60C2">
          <w:rPr>
            <w:rStyle w:val="Hyperlink"/>
            <w:rFonts w:cstheme="minorHAnsi"/>
          </w:rPr>
          <w:t>North Central Writing Center</w:t>
        </w:r>
      </w:hyperlink>
      <w:r w:rsidRPr="005B60C2">
        <w:rPr>
          <w:rFonts w:cstheme="minorHAnsi"/>
        </w:rPr>
        <w:t xml:space="preserve"> offers FREE writing help for all students. Services include developing writing ideas, guiding research, assistance with organization, coaching in grammar and punctuation, learning APA and MLA formatting, and more. Make an appointment on the Writing Center website or just walk in! </w:t>
      </w:r>
      <w:proofErr w:type="gramStart"/>
      <w:r w:rsidRPr="005B60C2">
        <w:rPr>
          <w:rFonts w:cstheme="minorHAnsi"/>
        </w:rPr>
        <w:t>Can</w:t>
      </w:r>
      <w:r w:rsidR="006E74DC">
        <w:rPr>
          <w:rFonts w:cstheme="minorHAnsi"/>
        </w:rPr>
        <w:t>'</w:t>
      </w:r>
      <w:r w:rsidRPr="005B60C2">
        <w:rPr>
          <w:rFonts w:cstheme="minorHAnsi"/>
        </w:rPr>
        <w:t>t</w:t>
      </w:r>
      <w:proofErr w:type="gramEnd"/>
      <w:r w:rsidRPr="005B60C2">
        <w:rPr>
          <w:rFonts w:cstheme="minorHAnsi"/>
        </w:rPr>
        <w:t xml:space="preserve"> make it to campus? </w:t>
      </w:r>
      <w:proofErr w:type="gramStart"/>
      <w:r w:rsidRPr="005B60C2">
        <w:rPr>
          <w:rFonts w:cstheme="minorHAnsi"/>
        </w:rPr>
        <w:t>That</w:t>
      </w:r>
      <w:r w:rsidR="006E74DC">
        <w:rPr>
          <w:rFonts w:cstheme="minorHAnsi"/>
        </w:rPr>
        <w:t>'</w:t>
      </w:r>
      <w:r w:rsidRPr="005B60C2">
        <w:rPr>
          <w:rFonts w:cstheme="minorHAnsi"/>
        </w:rPr>
        <w:t>s</w:t>
      </w:r>
      <w:proofErr w:type="gramEnd"/>
      <w:r w:rsidRPr="005B60C2">
        <w:rPr>
          <w:rFonts w:cstheme="minorHAnsi"/>
        </w:rPr>
        <w:t xml:space="preserve"> okay… Remote appointments are available through phone or video chat.</w:t>
      </w:r>
    </w:p>
    <w:p w14:paraId="4A22FFB6" w14:textId="77777777" w:rsidR="005F5EA6" w:rsidRPr="005B60C2" w:rsidRDefault="005F5EA6" w:rsidP="005F5EA6">
      <w:pPr>
        <w:rPr>
          <w:rFonts w:cstheme="minorHAnsi"/>
        </w:rPr>
      </w:pPr>
    </w:p>
    <w:p w14:paraId="3BB8D829" w14:textId="77777777" w:rsidR="005F5EA6" w:rsidRPr="005B60C2" w:rsidRDefault="005F5EA6" w:rsidP="005F5EA6">
      <w:pPr>
        <w:rPr>
          <w:rFonts w:cstheme="minorHAnsi"/>
        </w:rPr>
      </w:pPr>
      <w:r w:rsidRPr="005B60C2">
        <w:rPr>
          <w:rFonts w:cstheme="minorHAnsi"/>
        </w:rPr>
        <w:t>231-439-6345</w:t>
      </w:r>
    </w:p>
    <w:p w14:paraId="3D497E14" w14:textId="77777777" w:rsidR="005F5EA6" w:rsidRPr="005B60C2" w:rsidRDefault="005F5EA6" w:rsidP="005F5EA6">
      <w:pPr>
        <w:rPr>
          <w:rFonts w:cstheme="minorHAnsi"/>
        </w:rPr>
      </w:pPr>
      <w:r w:rsidRPr="005B60C2">
        <w:rPr>
          <w:rFonts w:cstheme="minorHAnsi"/>
        </w:rPr>
        <w:t>Located in the Library</w:t>
      </w:r>
    </w:p>
    <w:p w14:paraId="47768F4B" w14:textId="77777777" w:rsidR="005F5EA6" w:rsidRPr="005B60C2" w:rsidRDefault="00C03C08" w:rsidP="005F5EA6">
      <w:pPr>
        <w:rPr>
          <w:rFonts w:cstheme="minorHAnsi"/>
          <w:color w:val="0563C1" w:themeColor="hyperlink"/>
          <w:u w:val="single"/>
        </w:rPr>
      </w:pPr>
      <w:hyperlink r:id="rId32" w:history="1">
        <w:r w:rsidR="005F5EA6" w:rsidRPr="005B60C2">
          <w:rPr>
            <w:rStyle w:val="Hyperlink"/>
            <w:rFonts w:cstheme="minorHAnsi"/>
          </w:rPr>
          <w:t>writingcenter@ncmich.edu</w:t>
        </w:r>
      </w:hyperlink>
    </w:p>
    <w:p w14:paraId="2A641BC5" w14:textId="77777777" w:rsidR="005F5EA6" w:rsidRPr="005B60C2" w:rsidRDefault="005F5EA6" w:rsidP="005F5EA6">
      <w:pPr>
        <w:rPr>
          <w:rFonts w:cstheme="minorHAnsi"/>
        </w:rPr>
      </w:pPr>
    </w:p>
    <w:p w14:paraId="5D8A2124" w14:textId="77777777" w:rsidR="005F5EA6" w:rsidRPr="005B60C2" w:rsidRDefault="005F5EA6" w:rsidP="005F5EA6">
      <w:pPr>
        <w:rPr>
          <w:ins w:id="9" w:author="Veronica Ostwald" w:date="2017-11-01T09:59:00Z"/>
          <w:rFonts w:cstheme="minorHAnsi"/>
          <w:b/>
        </w:rPr>
      </w:pPr>
      <w:r w:rsidRPr="005B60C2">
        <w:rPr>
          <w:rFonts w:cstheme="minorHAnsi"/>
          <w:b/>
        </w:rPr>
        <w:t>Hours</w:t>
      </w:r>
    </w:p>
    <w:p w14:paraId="17265459" w14:textId="77777777" w:rsidR="005F5EA6" w:rsidRPr="005B60C2" w:rsidRDefault="005F5EA6" w:rsidP="005F5EA6">
      <w:pPr>
        <w:rPr>
          <w:rFonts w:cstheme="minorHAnsi"/>
        </w:rPr>
      </w:pPr>
      <w:r w:rsidRPr="005B60C2">
        <w:rPr>
          <w:rFonts w:cstheme="minorHAnsi"/>
        </w:rPr>
        <w:t>Monday – 10 am – 5 pm EST</w:t>
      </w:r>
    </w:p>
    <w:p w14:paraId="347E8DE2" w14:textId="77777777" w:rsidR="005F5EA6" w:rsidRPr="005B60C2" w:rsidRDefault="005F5EA6" w:rsidP="005F5EA6">
      <w:pPr>
        <w:rPr>
          <w:rFonts w:cstheme="minorHAnsi"/>
        </w:rPr>
      </w:pPr>
      <w:r w:rsidRPr="005B60C2">
        <w:rPr>
          <w:rFonts w:cstheme="minorHAnsi"/>
        </w:rPr>
        <w:t>Tuesday – 10 am – 7 pm EST</w:t>
      </w:r>
    </w:p>
    <w:p w14:paraId="7615EFBD" w14:textId="77777777" w:rsidR="005F5EA6" w:rsidRPr="005B60C2" w:rsidRDefault="005F5EA6" w:rsidP="005F5EA6">
      <w:pPr>
        <w:rPr>
          <w:rFonts w:cstheme="minorHAnsi"/>
        </w:rPr>
      </w:pPr>
      <w:r w:rsidRPr="005B60C2">
        <w:rPr>
          <w:rFonts w:cstheme="minorHAnsi"/>
        </w:rPr>
        <w:t>Wednesday – 10 am – 7 pm EST</w:t>
      </w:r>
    </w:p>
    <w:p w14:paraId="429B214B" w14:textId="77777777" w:rsidR="005F5EA6" w:rsidRPr="005B60C2" w:rsidRDefault="005F5EA6" w:rsidP="005F5EA6">
      <w:pPr>
        <w:rPr>
          <w:rFonts w:cstheme="minorHAnsi"/>
        </w:rPr>
      </w:pPr>
      <w:r w:rsidRPr="005B60C2">
        <w:rPr>
          <w:rFonts w:cstheme="minorHAnsi"/>
        </w:rPr>
        <w:t>Thursday 10 am – 5 pm EST</w:t>
      </w:r>
    </w:p>
    <w:p w14:paraId="545908FF" w14:textId="77777777" w:rsidR="005F5EA6" w:rsidRPr="005B60C2" w:rsidRDefault="005F5EA6" w:rsidP="005F5EA6">
      <w:pPr>
        <w:rPr>
          <w:rFonts w:cstheme="minorHAnsi"/>
          <w:i/>
        </w:rPr>
      </w:pPr>
      <w:r w:rsidRPr="005B60C2">
        <w:rPr>
          <w:rFonts w:cstheme="minorHAnsi"/>
          <w:i/>
        </w:rPr>
        <w:t xml:space="preserve">*Hours may vary – visit the </w:t>
      </w:r>
      <w:hyperlink r:id="rId33" w:history="1">
        <w:r w:rsidRPr="005B60C2">
          <w:rPr>
            <w:rStyle w:val="Hyperlink"/>
            <w:rFonts w:cstheme="minorHAnsi"/>
            <w:i/>
          </w:rPr>
          <w:t>Writing Center website</w:t>
        </w:r>
      </w:hyperlink>
      <w:r w:rsidRPr="005B60C2">
        <w:rPr>
          <w:rFonts w:cstheme="minorHAnsi"/>
          <w:i/>
        </w:rPr>
        <w:t xml:space="preserve"> to make an appointment online.</w:t>
      </w:r>
    </w:p>
    <w:p w14:paraId="76BAF4CD" w14:textId="77777777" w:rsidR="005F5EA6" w:rsidRPr="005B60C2" w:rsidRDefault="005F5EA6" w:rsidP="005F5EA6">
      <w:pPr>
        <w:rPr>
          <w:rFonts w:cstheme="minorHAnsi"/>
        </w:rPr>
      </w:pPr>
      <w:r w:rsidRPr="005B60C2">
        <w:rPr>
          <w:rFonts w:cstheme="minorHAnsi"/>
          <w:b/>
          <w:bCs/>
          <w:noProof/>
          <w:sz w:val="28"/>
          <w:szCs w:val="28"/>
        </w:rPr>
        <mc:AlternateContent>
          <mc:Choice Requires="wps">
            <w:drawing>
              <wp:inline distT="0" distB="0" distL="0" distR="0" wp14:anchorId="636C3244" wp14:editId="48D133F2">
                <wp:extent cx="6400800" cy="0"/>
                <wp:effectExtent l="0" t="0" r="25400" b="25400"/>
                <wp:docPr id="5" name="Straight Connector 5"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D21D08" id="Straight Connector 5"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" strokecolor="#5b9bd5 [3204]" strokeweight=".5pt">
                <v:stroke joinstyle="miter"/>
                <w10:anchorlock/>
              </v:line>
            </w:pict>
          </mc:Fallback>
        </mc:AlternateContent>
      </w:r>
    </w:p>
    <w:p w14:paraId="7D4E5853"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br/>
        <w:t>Learning Support Services (LSS)</w:t>
      </w:r>
    </w:p>
    <w:p w14:paraId="419F7218" w14:textId="77777777" w:rsidR="005F5EA6" w:rsidRPr="005B60C2" w:rsidRDefault="005F5EA6" w:rsidP="005F5EA6">
      <w:pPr>
        <w:spacing w:after="120"/>
        <w:rPr>
          <w:rStyle w:val="Strong"/>
          <w:rFonts w:cstheme="minorHAnsi"/>
          <w:sz w:val="28"/>
          <w:szCs w:val="28"/>
        </w:rPr>
      </w:pPr>
      <w:r w:rsidRPr="005B60C2">
        <w:rPr>
          <w:rFonts w:cstheme="minorHAnsi"/>
        </w:rPr>
        <w:t>LSS provides placement and other testing services, disability services, veterans services, academic mentoring, study support, tutoring, and other free resources to help students succeed.</w:t>
      </w:r>
      <w:r w:rsidRPr="005B60C2">
        <w:rPr>
          <w:rStyle w:val="Strong"/>
          <w:rFonts w:cstheme="minorHAnsi"/>
          <w:sz w:val="28"/>
          <w:szCs w:val="28"/>
        </w:rPr>
        <w:br/>
      </w:r>
    </w:p>
    <w:p w14:paraId="07487850" w14:textId="77777777" w:rsidR="005F5EA6" w:rsidRPr="005B60C2" w:rsidRDefault="005F5EA6" w:rsidP="005F5EA6">
      <w:pPr>
        <w:rPr>
          <w:rStyle w:val="Strong"/>
          <w:rFonts w:cstheme="minorHAnsi"/>
        </w:rPr>
      </w:pPr>
    </w:p>
    <w:p w14:paraId="5EF0F9B5" w14:textId="77777777" w:rsidR="005F5EA6" w:rsidRPr="005B60C2" w:rsidRDefault="005F5EA6" w:rsidP="005F5EA6">
      <w:pPr>
        <w:rPr>
          <w:rStyle w:val="Strong"/>
          <w:rFonts w:cstheme="minorHAnsi"/>
        </w:rPr>
      </w:pPr>
    </w:p>
    <w:p w14:paraId="1CE8EBFF" w14:textId="023C50B6" w:rsidR="005F5EA6" w:rsidRPr="005B60C2" w:rsidRDefault="005F5EA6" w:rsidP="005F5EA6">
      <w:pPr>
        <w:rPr>
          <w:rStyle w:val="Strong"/>
          <w:rFonts w:cstheme="minorHAnsi"/>
        </w:rPr>
      </w:pPr>
      <w:r w:rsidRPr="005B60C2">
        <w:rPr>
          <w:rStyle w:val="Strong"/>
          <w:rFonts w:cstheme="minorHAnsi"/>
        </w:rPr>
        <w:t>Personal Online and On-Campus Tutoring</w:t>
      </w:r>
    </w:p>
    <w:p w14:paraId="2EB250FB" w14:textId="77777777" w:rsidR="005F5EA6" w:rsidRPr="005B60C2" w:rsidRDefault="005F5EA6" w:rsidP="005F5EA6">
      <w:pPr>
        <w:rPr>
          <w:rFonts w:cstheme="minorHAnsi"/>
        </w:rPr>
      </w:pPr>
      <w:r w:rsidRPr="005B60C2">
        <w:rPr>
          <w:rFonts w:cstheme="minorHAnsi"/>
        </w:rPr>
        <w:t xml:space="preserve">LSS offers FREE online and on-campus tutoring in many subjects. For detailed tutoring information, visit the </w:t>
      </w:r>
      <w:hyperlink r:id="rId34" w:history="1">
        <w:r w:rsidRPr="005B60C2">
          <w:rPr>
            <w:rStyle w:val="Hyperlink"/>
            <w:rFonts w:cstheme="minorHAnsi"/>
          </w:rPr>
          <w:t>tutoring area of the North Central website</w:t>
        </w:r>
      </w:hyperlink>
      <w:r w:rsidRPr="005B60C2">
        <w:rPr>
          <w:rFonts w:cstheme="minorHAnsi"/>
        </w:rPr>
        <w:t xml:space="preserve"> or visit the </w:t>
      </w:r>
      <w:r w:rsidRPr="005B60C2">
        <w:rPr>
          <w:rFonts w:cstheme="minorHAnsi"/>
          <w:b/>
          <w:bCs/>
          <w:i/>
          <w:iCs/>
        </w:rPr>
        <w:t>Get Help</w:t>
      </w:r>
      <w:r w:rsidRPr="005B60C2">
        <w:rPr>
          <w:rFonts w:cstheme="minorHAnsi"/>
        </w:rPr>
        <w:t xml:space="preserve"> link in the top navigational menu of any page in Brightspace to access free online tutoring.</w:t>
      </w:r>
    </w:p>
    <w:p w14:paraId="09D981A2" w14:textId="77777777" w:rsidR="005F5EA6" w:rsidRPr="005B60C2" w:rsidRDefault="005F5EA6" w:rsidP="005F5EA6">
      <w:pPr>
        <w:rPr>
          <w:rFonts w:cstheme="minorHAnsi"/>
        </w:rPr>
      </w:pPr>
    </w:p>
    <w:p w14:paraId="784ECC29" w14:textId="77777777" w:rsidR="005F5EA6" w:rsidRPr="005B60C2" w:rsidRDefault="005F5EA6" w:rsidP="005F5EA6">
      <w:pPr>
        <w:rPr>
          <w:rFonts w:cstheme="minorHAnsi"/>
        </w:rPr>
      </w:pPr>
      <w:r w:rsidRPr="005B60C2">
        <w:rPr>
          <w:rFonts w:cstheme="minorHAnsi"/>
        </w:rPr>
        <w:t>231-348-6682</w:t>
      </w:r>
    </w:p>
    <w:p w14:paraId="01FB3676" w14:textId="77777777" w:rsidR="005F5EA6" w:rsidRPr="005B60C2" w:rsidRDefault="005F5EA6" w:rsidP="005F5EA6">
      <w:pPr>
        <w:rPr>
          <w:rFonts w:cstheme="minorHAnsi"/>
        </w:rPr>
      </w:pPr>
      <w:r w:rsidRPr="005B60C2">
        <w:rPr>
          <w:rFonts w:cstheme="minorHAnsi"/>
        </w:rPr>
        <w:t>Located in the SCRC</w:t>
      </w:r>
    </w:p>
    <w:p w14:paraId="1D650032" w14:textId="77777777" w:rsidR="005F5EA6" w:rsidRPr="005B60C2" w:rsidRDefault="005F5EA6" w:rsidP="005F5EA6">
      <w:pPr>
        <w:rPr>
          <w:rFonts w:cstheme="minorHAnsi"/>
        </w:rPr>
      </w:pPr>
    </w:p>
    <w:p w14:paraId="46C541E7" w14:textId="77777777" w:rsidR="005F5EA6" w:rsidRPr="005B60C2" w:rsidRDefault="005F5EA6" w:rsidP="005F5EA6">
      <w:pPr>
        <w:rPr>
          <w:rFonts w:cstheme="minorHAnsi"/>
          <w:b/>
        </w:rPr>
      </w:pPr>
      <w:r w:rsidRPr="005B60C2">
        <w:rPr>
          <w:rFonts w:cstheme="minorHAnsi"/>
          <w:b/>
        </w:rPr>
        <w:t>Hours</w:t>
      </w:r>
    </w:p>
    <w:p w14:paraId="187E0D31" w14:textId="77777777" w:rsidR="005F5EA6" w:rsidRPr="005B60C2" w:rsidRDefault="005F5EA6" w:rsidP="005F5EA6">
      <w:pPr>
        <w:rPr>
          <w:rFonts w:cstheme="minorHAnsi"/>
        </w:rPr>
      </w:pPr>
      <w:r w:rsidRPr="005B60C2">
        <w:rPr>
          <w:rFonts w:cstheme="minorHAnsi"/>
        </w:rPr>
        <w:t>Monday – Friday, 8:30 am – 5 pm EST</w:t>
      </w:r>
    </w:p>
    <w:p w14:paraId="36CCD536" w14:textId="77777777" w:rsidR="005F5EA6" w:rsidRPr="005B60C2" w:rsidRDefault="005F5EA6" w:rsidP="005F5EA6">
      <w:pPr>
        <w:rPr>
          <w:rFonts w:cstheme="minorHAnsi"/>
          <w:i/>
        </w:rPr>
      </w:pPr>
      <w:r w:rsidRPr="005B60C2">
        <w:rPr>
          <w:rFonts w:cstheme="minorHAnsi"/>
          <w:i/>
        </w:rPr>
        <w:t xml:space="preserve">*Hours may change – check the </w:t>
      </w:r>
      <w:hyperlink r:id="rId35" w:history="1">
        <w:r w:rsidRPr="005B60C2">
          <w:rPr>
            <w:rStyle w:val="Hyperlink"/>
            <w:rFonts w:cstheme="minorHAnsi"/>
            <w:i/>
          </w:rPr>
          <w:t>North Central website</w:t>
        </w:r>
      </w:hyperlink>
      <w:r w:rsidRPr="005B60C2">
        <w:rPr>
          <w:rFonts w:cstheme="minorHAnsi"/>
          <w:i/>
        </w:rPr>
        <w:t xml:space="preserve"> for up-to-date information.</w:t>
      </w:r>
    </w:p>
    <w:p w14:paraId="6B1C4C3C" w14:textId="77777777" w:rsidR="005F5EA6" w:rsidRPr="005B60C2" w:rsidRDefault="005F5EA6" w:rsidP="005F5EA6">
      <w:pPr>
        <w:rPr>
          <w:rFonts w:cstheme="minorHAnsi"/>
        </w:rPr>
      </w:pPr>
      <w:r w:rsidRPr="005B60C2">
        <w:rPr>
          <w:rFonts w:cstheme="minorHAnsi"/>
          <w:b/>
          <w:bCs/>
          <w:noProof/>
          <w:sz w:val="28"/>
          <w:szCs w:val="28"/>
        </w:rPr>
        <mc:AlternateContent>
          <mc:Choice Requires="wps">
            <w:drawing>
              <wp:inline distT="0" distB="0" distL="0" distR="0" wp14:anchorId="1CC296AB" wp14:editId="701AEA19">
                <wp:extent cx="6400800" cy="0"/>
                <wp:effectExtent l="0" t="0" r="25400" b="25400"/>
                <wp:docPr id="6" name="Straight Connector 6"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07444C" id="Straight Connector 6"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" strokecolor="#5b9bd5 [3204]" strokeweight=".5pt">
                <v:stroke joinstyle="miter"/>
                <w10:anchorlock/>
              </v:line>
            </w:pict>
          </mc:Fallback>
        </mc:AlternateContent>
      </w:r>
    </w:p>
    <w:p w14:paraId="37A58EE9" w14:textId="77777777" w:rsidR="005F5EA6" w:rsidRPr="005B60C2" w:rsidRDefault="005F5EA6" w:rsidP="005F5EA6">
      <w:pPr>
        <w:spacing w:after="120"/>
        <w:rPr>
          <w:rStyle w:val="Strong"/>
          <w:rFonts w:cstheme="minorHAnsi"/>
          <w:sz w:val="28"/>
          <w:szCs w:val="28"/>
        </w:rPr>
      </w:pPr>
    </w:p>
    <w:p w14:paraId="656856E3"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Advising &amp; Financial Aid</w:t>
      </w:r>
    </w:p>
    <w:p w14:paraId="6EDA1EEC" w14:textId="4D369F6F" w:rsidR="005F5EA6" w:rsidRPr="005B60C2" w:rsidRDefault="005F5EA6" w:rsidP="005F5EA6">
      <w:pPr>
        <w:rPr>
          <w:rFonts w:cstheme="minorHAnsi"/>
        </w:rPr>
      </w:pPr>
      <w:r w:rsidRPr="005B60C2">
        <w:rPr>
          <w:rFonts w:cstheme="minorHAnsi"/>
        </w:rPr>
        <w:t xml:space="preserve">To schedule an appointment with an advisor or to get assistance with FAFSA or financial aid questions, please click the </w:t>
      </w:r>
      <w:r w:rsidR="006E74DC">
        <w:rPr>
          <w:rFonts w:cstheme="minorHAnsi"/>
        </w:rPr>
        <w:t>"</w:t>
      </w:r>
      <w:r w:rsidRPr="005B60C2">
        <w:rPr>
          <w:rFonts w:cstheme="minorHAnsi"/>
        </w:rPr>
        <w:t>Make an Advising Appointment</w:t>
      </w:r>
      <w:r w:rsidR="006E74DC">
        <w:rPr>
          <w:rFonts w:cstheme="minorHAnsi"/>
        </w:rPr>
        <w:t>"</w:t>
      </w:r>
      <w:r w:rsidRPr="005B60C2">
        <w:rPr>
          <w:rFonts w:cstheme="minorHAnsi"/>
        </w:rPr>
        <w:t xml:space="preserve"> link in the North Central portal or contact Student Services at:</w:t>
      </w:r>
    </w:p>
    <w:p w14:paraId="40E1497B" w14:textId="77777777" w:rsidR="005F5EA6" w:rsidRPr="005B60C2" w:rsidRDefault="005F5EA6" w:rsidP="005F5EA6">
      <w:pPr>
        <w:pStyle w:val="ListParagraph"/>
        <w:numPr>
          <w:ilvl w:val="0"/>
          <w:numId w:val="49"/>
        </w:numPr>
        <w:rPr>
          <w:rFonts w:cstheme="minorHAnsi"/>
        </w:rPr>
      </w:pPr>
      <w:r w:rsidRPr="005B60C2">
        <w:rPr>
          <w:rFonts w:cstheme="minorHAnsi"/>
        </w:rPr>
        <w:t>231-348-6605 (Petoskey)</w:t>
      </w:r>
    </w:p>
    <w:p w14:paraId="1DCCD65E" w14:textId="77777777" w:rsidR="005F5EA6" w:rsidRPr="005B60C2" w:rsidRDefault="005F5EA6" w:rsidP="005F5EA6">
      <w:pPr>
        <w:pStyle w:val="ListParagraph"/>
        <w:numPr>
          <w:ilvl w:val="0"/>
          <w:numId w:val="49"/>
        </w:numPr>
        <w:rPr>
          <w:rFonts w:cstheme="minorHAnsi"/>
        </w:rPr>
      </w:pPr>
      <w:r w:rsidRPr="005B60C2">
        <w:rPr>
          <w:rFonts w:cstheme="minorHAnsi"/>
        </w:rPr>
        <w:t>989-705-3775 (Gaylord)</w:t>
      </w:r>
    </w:p>
    <w:p w14:paraId="56489017" w14:textId="77777777" w:rsidR="005F5EA6" w:rsidRPr="005B60C2" w:rsidRDefault="005F5EA6" w:rsidP="005F5EA6">
      <w:pPr>
        <w:pStyle w:val="ListParagraph"/>
        <w:numPr>
          <w:ilvl w:val="0"/>
          <w:numId w:val="49"/>
        </w:numPr>
        <w:rPr>
          <w:rFonts w:cstheme="minorHAnsi"/>
        </w:rPr>
      </w:pPr>
      <w:r w:rsidRPr="005B60C2">
        <w:rPr>
          <w:rFonts w:cstheme="minorHAnsi"/>
        </w:rPr>
        <w:t>231-597-0322 (Cheboygan).</w:t>
      </w:r>
    </w:p>
    <w:p w14:paraId="38CCA82F" w14:textId="77777777" w:rsidR="005F5EA6" w:rsidRPr="005B60C2" w:rsidRDefault="005F5EA6" w:rsidP="005F5EA6">
      <w:pPr>
        <w:rPr>
          <w:rFonts w:cstheme="minorHAnsi"/>
        </w:rPr>
      </w:pPr>
    </w:p>
    <w:p w14:paraId="1E5CE725" w14:textId="77777777" w:rsidR="005F5EA6" w:rsidRPr="005B60C2" w:rsidRDefault="005F5EA6" w:rsidP="005F5EA6">
      <w:pPr>
        <w:rPr>
          <w:rFonts w:cstheme="minorHAnsi"/>
          <w:b/>
        </w:rPr>
      </w:pPr>
      <w:r w:rsidRPr="005B60C2">
        <w:rPr>
          <w:rFonts w:cstheme="minorHAnsi"/>
          <w:b/>
        </w:rPr>
        <w:t>Hours</w:t>
      </w:r>
    </w:p>
    <w:p w14:paraId="6D1C48A3" w14:textId="77777777" w:rsidR="005F5EA6" w:rsidRPr="005B60C2" w:rsidRDefault="005F5EA6" w:rsidP="005F5EA6">
      <w:pPr>
        <w:rPr>
          <w:rFonts w:cstheme="minorHAnsi"/>
        </w:rPr>
      </w:pPr>
      <w:r w:rsidRPr="005B60C2">
        <w:rPr>
          <w:rFonts w:cstheme="minorHAnsi"/>
        </w:rPr>
        <w:t>Monday – Thursday 8:30 am – 5 pm EST</w:t>
      </w:r>
    </w:p>
    <w:p w14:paraId="711B7904" w14:textId="77777777" w:rsidR="005F5EA6" w:rsidRPr="005B60C2" w:rsidRDefault="005F5EA6" w:rsidP="005F5EA6">
      <w:pPr>
        <w:rPr>
          <w:rFonts w:cstheme="minorHAnsi"/>
          <w:i/>
        </w:rPr>
      </w:pPr>
      <w:r w:rsidRPr="005B60C2">
        <w:rPr>
          <w:rFonts w:cstheme="minorHAnsi"/>
          <w:i/>
        </w:rPr>
        <w:t xml:space="preserve">*Hours may vary – check the </w:t>
      </w:r>
      <w:hyperlink r:id="rId36" w:history="1">
        <w:r w:rsidRPr="005B60C2">
          <w:rPr>
            <w:rStyle w:val="Hyperlink"/>
            <w:rFonts w:cstheme="minorHAnsi"/>
            <w:i/>
          </w:rPr>
          <w:t>North Central website</w:t>
        </w:r>
      </w:hyperlink>
      <w:r w:rsidRPr="005B60C2">
        <w:rPr>
          <w:rFonts w:cstheme="minorHAnsi"/>
          <w:i/>
        </w:rPr>
        <w:t xml:space="preserve"> for up-to-date information.</w:t>
      </w:r>
    </w:p>
    <w:p w14:paraId="45FE8C8F" w14:textId="77777777" w:rsidR="005F5EA6" w:rsidRPr="005B60C2" w:rsidRDefault="005F5EA6" w:rsidP="005F5EA6">
      <w:pPr>
        <w:spacing w:after="120"/>
        <w:rPr>
          <w:rStyle w:val="Strong"/>
          <w:rFonts w:cstheme="minorHAnsi"/>
          <w:sz w:val="28"/>
          <w:szCs w:val="28"/>
        </w:rPr>
      </w:pPr>
      <w:r w:rsidRPr="005B60C2">
        <w:rPr>
          <w:rFonts w:cstheme="minorHAnsi"/>
          <w:b/>
          <w:bCs/>
          <w:noProof/>
          <w:sz w:val="28"/>
          <w:szCs w:val="28"/>
        </w:rPr>
        <mc:AlternateContent>
          <mc:Choice Requires="wps">
            <w:drawing>
              <wp:inline distT="0" distB="0" distL="0" distR="0" wp14:anchorId="5393A1F7" wp14:editId="61B95553">
                <wp:extent cx="6400800" cy="0"/>
                <wp:effectExtent l="0" t="0" r="25400" b="25400"/>
                <wp:docPr id="2" name="Straight Connector 2"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1AE95B" id="Straight Connector 2"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" strokecolor="#5b9bd5 [3204]" strokeweight=".5pt">
                <v:stroke joinstyle="miter"/>
                <w10:anchorlock/>
              </v:line>
            </w:pict>
          </mc:Fallback>
        </mc:AlternateContent>
      </w:r>
    </w:p>
    <w:p w14:paraId="51631866"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Campus Cupboard</w:t>
      </w:r>
    </w:p>
    <w:p w14:paraId="61ABE1B6" w14:textId="49F69FCF" w:rsidR="005F5EA6" w:rsidRPr="005B60C2" w:rsidRDefault="005F5EA6" w:rsidP="005F5EA6">
      <w:pPr>
        <w:rPr>
          <w:rFonts w:cstheme="minorHAnsi"/>
        </w:rPr>
      </w:pPr>
      <w:r w:rsidRPr="005B60C2">
        <w:rPr>
          <w:rFonts w:cstheme="minorHAnsi"/>
        </w:rPr>
        <w:t xml:space="preserve">If you are dealing with food insecurity, please utilize the North Central Campus Cupboard. You can email </w:t>
      </w:r>
      <w:hyperlink r:id="rId37" w:history="1">
        <w:r w:rsidRPr="005B60C2">
          <w:rPr>
            <w:rStyle w:val="Hyperlink"/>
            <w:rFonts w:cstheme="minorHAnsi"/>
          </w:rPr>
          <w:t>campuscupboard@ncmich.edu</w:t>
        </w:r>
      </w:hyperlink>
      <w:r w:rsidRPr="005B60C2">
        <w:rPr>
          <w:rFonts w:cstheme="minorHAnsi"/>
        </w:rPr>
        <w:t xml:space="preserve"> or log into the NC Portal, select </w:t>
      </w:r>
      <w:r w:rsidR="006E74DC">
        <w:rPr>
          <w:rFonts w:cstheme="minorHAnsi"/>
        </w:rPr>
        <w:t>"</w:t>
      </w:r>
      <w:r w:rsidRPr="005B60C2">
        <w:rPr>
          <w:rFonts w:cstheme="minorHAnsi"/>
        </w:rPr>
        <w:t>My North Central,</w:t>
      </w:r>
      <w:r w:rsidR="006E74DC">
        <w:rPr>
          <w:rFonts w:cstheme="minorHAnsi"/>
        </w:rPr>
        <w:t>"</w:t>
      </w:r>
      <w:r w:rsidRPr="005B60C2">
        <w:rPr>
          <w:rFonts w:cstheme="minorHAnsi"/>
        </w:rPr>
        <w:t xml:space="preserve"> then </w:t>
      </w:r>
      <w:r w:rsidR="006E74DC">
        <w:rPr>
          <w:rFonts w:cstheme="minorHAnsi"/>
        </w:rPr>
        <w:t>"</w:t>
      </w:r>
      <w:r w:rsidRPr="005B60C2">
        <w:rPr>
          <w:rFonts w:cstheme="minorHAnsi"/>
        </w:rPr>
        <w:t>Forms,</w:t>
      </w:r>
      <w:r w:rsidR="006E74DC">
        <w:rPr>
          <w:rFonts w:cstheme="minorHAnsi"/>
        </w:rPr>
        <w:t>"</w:t>
      </w:r>
      <w:r w:rsidRPr="005B60C2">
        <w:rPr>
          <w:rFonts w:cstheme="minorHAnsi"/>
        </w:rPr>
        <w:t xml:space="preserve"> and then </w:t>
      </w:r>
      <w:r w:rsidR="006E74DC">
        <w:rPr>
          <w:rFonts w:cstheme="minorHAnsi"/>
        </w:rPr>
        <w:t>"</w:t>
      </w:r>
      <w:r w:rsidRPr="005B60C2">
        <w:rPr>
          <w:rFonts w:cstheme="minorHAnsi"/>
        </w:rPr>
        <w:t>Campus Cupboard.</w:t>
      </w:r>
      <w:r w:rsidR="006E74DC">
        <w:rPr>
          <w:rFonts w:cstheme="minorHAnsi"/>
        </w:rPr>
        <w:t>"</w:t>
      </w:r>
    </w:p>
    <w:p w14:paraId="19FEE919" w14:textId="77777777" w:rsidR="005F5EA6" w:rsidRPr="005B60C2" w:rsidRDefault="005F5EA6" w:rsidP="005F5EA6">
      <w:pPr>
        <w:spacing w:after="120"/>
        <w:rPr>
          <w:rStyle w:val="Strong"/>
          <w:rFonts w:cstheme="minorHAnsi"/>
          <w:sz w:val="28"/>
          <w:szCs w:val="28"/>
        </w:rPr>
      </w:pPr>
      <w:r w:rsidRPr="005B60C2">
        <w:rPr>
          <w:rFonts w:cstheme="minorHAnsi"/>
          <w:b/>
          <w:bCs/>
          <w:noProof/>
          <w:sz w:val="28"/>
          <w:szCs w:val="28"/>
        </w:rPr>
        <mc:AlternateContent>
          <mc:Choice Requires="wps">
            <w:drawing>
              <wp:inline distT="0" distB="0" distL="0" distR="0" wp14:anchorId="1E0B2DC4" wp14:editId="2DE77F29">
                <wp:extent cx="6400800" cy="0"/>
                <wp:effectExtent l="0" t="0" r="25400" b="25400"/>
                <wp:docPr id="8" name="Straight Connector 8"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F2C3B5" id="Straight Connector 8"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" strokecolor="#5b9bd5 [3204]" strokeweight=".5pt">
                <v:stroke joinstyle="miter"/>
                <w10:anchorlock/>
              </v:line>
            </w:pict>
          </mc:Fallback>
        </mc:AlternateContent>
      </w:r>
    </w:p>
    <w:p w14:paraId="63411FB9"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Counseling Services</w:t>
      </w:r>
    </w:p>
    <w:p w14:paraId="546AEC86" w14:textId="19D03A10" w:rsidR="005F5EA6" w:rsidRPr="005B60C2" w:rsidRDefault="005F5EA6" w:rsidP="005F5EA6">
      <w:pPr>
        <w:spacing w:after="120"/>
        <w:rPr>
          <w:rFonts w:cstheme="minorHAnsi"/>
        </w:rPr>
      </w:pPr>
      <w:r w:rsidRPr="005B60C2">
        <w:rPr>
          <w:rFonts w:cstheme="minorHAnsi"/>
        </w:rPr>
        <w:t xml:space="preserve">If you </w:t>
      </w:r>
      <w:proofErr w:type="gramStart"/>
      <w:r w:rsidRPr="005B60C2">
        <w:rPr>
          <w:rFonts w:cstheme="minorHAnsi"/>
        </w:rPr>
        <w:t>are in need of</w:t>
      </w:r>
      <w:proofErr w:type="gramEnd"/>
      <w:r w:rsidRPr="005B60C2">
        <w:rPr>
          <w:rFonts w:cstheme="minorHAnsi"/>
        </w:rPr>
        <w:t xml:space="preserve"> counseling services</w:t>
      </w:r>
      <w:r w:rsidR="001A2E91">
        <w:rPr>
          <w:rFonts w:cstheme="minorHAnsi"/>
        </w:rPr>
        <w:t>,</w:t>
      </w:r>
      <w:r w:rsidRPr="005B60C2">
        <w:rPr>
          <w:rFonts w:cstheme="minorHAnsi"/>
        </w:rPr>
        <w:t xml:space="preserve"> please contact our full-time Counselor at </w:t>
      </w:r>
      <w:hyperlink r:id="rId38" w:history="1">
        <w:r w:rsidRPr="005B60C2">
          <w:rPr>
            <w:rStyle w:val="Hyperlink"/>
            <w:rFonts w:cstheme="minorHAnsi"/>
          </w:rPr>
          <w:t>mmummaw@ncmich.edu</w:t>
        </w:r>
      </w:hyperlink>
      <w:r w:rsidRPr="005B60C2">
        <w:rPr>
          <w:rFonts w:cstheme="minorHAnsi"/>
        </w:rPr>
        <w:t xml:space="preserve"> or 231-348-6700.</w:t>
      </w:r>
    </w:p>
    <w:p w14:paraId="2500B53C" w14:textId="77777777" w:rsidR="005F5EA6" w:rsidRPr="005B60C2" w:rsidRDefault="005F5EA6" w:rsidP="005F5EA6">
      <w:pPr>
        <w:spacing w:after="120"/>
        <w:rPr>
          <w:rFonts w:cstheme="minorHAnsi"/>
        </w:rPr>
      </w:pPr>
      <w:r w:rsidRPr="005B60C2">
        <w:rPr>
          <w:rFonts w:cstheme="minorHAnsi"/>
          <w:b/>
          <w:bCs/>
          <w:noProof/>
          <w:sz w:val="28"/>
          <w:szCs w:val="28"/>
        </w:rPr>
        <mc:AlternateContent>
          <mc:Choice Requires="wps">
            <w:drawing>
              <wp:inline distT="0" distB="0" distL="0" distR="0" wp14:anchorId="25062243" wp14:editId="775D1A0F">
                <wp:extent cx="6400800" cy="0"/>
                <wp:effectExtent l="0" t="0" r="25400" b="25400"/>
                <wp:docPr id="10" name="Straight Connector 10"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17302A" id="Straight Connector 10"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" strokecolor="#5b9bd5 [3204]" strokeweight=".5pt">
                <v:stroke joinstyle="miter"/>
                <w10:anchorlock/>
              </v:line>
            </w:pict>
          </mc:Fallback>
        </mc:AlternateContent>
      </w:r>
    </w:p>
    <w:p w14:paraId="27358F7F" w14:textId="77777777" w:rsidR="005F5EA6" w:rsidRPr="005B60C2" w:rsidRDefault="005F5EA6" w:rsidP="005F5EA6">
      <w:pPr>
        <w:spacing w:after="120"/>
        <w:rPr>
          <w:rStyle w:val="Strong"/>
          <w:rFonts w:cstheme="minorHAnsi"/>
          <w:sz w:val="28"/>
          <w:szCs w:val="28"/>
        </w:rPr>
      </w:pPr>
      <w:r w:rsidRPr="005B60C2">
        <w:rPr>
          <w:rStyle w:val="Strong"/>
          <w:rFonts w:cstheme="minorHAnsi"/>
          <w:sz w:val="28"/>
          <w:szCs w:val="28"/>
        </w:rPr>
        <w:t>Complete Listing of Resources &amp; Support</w:t>
      </w:r>
    </w:p>
    <w:p w14:paraId="4CCEC6AA" w14:textId="77777777" w:rsidR="005F5EA6" w:rsidRPr="005B60C2" w:rsidRDefault="005F5EA6" w:rsidP="005F5EA6">
      <w:pPr>
        <w:rPr>
          <w:rFonts w:cstheme="minorHAnsi"/>
        </w:rPr>
      </w:pPr>
      <w:r w:rsidRPr="005B60C2">
        <w:rPr>
          <w:rFonts w:cstheme="minorHAnsi"/>
        </w:rPr>
        <w:t xml:space="preserve">For a complete listing of student resources &amp; support, please visit the </w:t>
      </w:r>
      <w:hyperlink r:id="rId39" w:history="1">
        <w:r w:rsidRPr="005B60C2">
          <w:rPr>
            <w:rStyle w:val="Hyperlink"/>
            <w:rFonts w:cstheme="minorHAnsi"/>
          </w:rPr>
          <w:t>Student Services area of the North Central website</w:t>
        </w:r>
      </w:hyperlink>
      <w:r w:rsidRPr="005B60C2">
        <w:rPr>
          <w:rFonts w:cstheme="minorHAnsi"/>
        </w:rPr>
        <w:t>, call 231-348-6605, or visit the Student &amp; Community Resource Building on campus. The Student Services office is open Monday through Friday from 8:30 am to 5 pm EST (Hours may vary).</w:t>
      </w:r>
    </w:p>
    <w:p w14:paraId="33A84532" w14:textId="77777777" w:rsidR="005F5EA6" w:rsidRPr="005B60C2" w:rsidRDefault="005F5EA6" w:rsidP="005F5EA6">
      <w:pPr>
        <w:rPr>
          <w:rFonts w:cstheme="minorHAnsi"/>
        </w:rPr>
      </w:pPr>
      <w:r w:rsidRPr="005B60C2">
        <w:rPr>
          <w:rFonts w:cstheme="minorHAnsi"/>
        </w:rPr>
        <w:br w:type="page"/>
      </w:r>
    </w:p>
    <w:p w14:paraId="22B2C98E" w14:textId="77777777" w:rsidR="00C00204" w:rsidRPr="00271CB5" w:rsidRDefault="00C00204" w:rsidP="00C00204">
      <w:pPr>
        <w:rPr>
          <w:rFonts w:cstheme="minorHAnsi"/>
          <w:b/>
          <w:sz w:val="28"/>
          <w:szCs w:val="28"/>
        </w:rPr>
      </w:pPr>
      <w:r w:rsidRPr="00271CB5">
        <w:rPr>
          <w:rFonts w:cstheme="minorHAnsi"/>
          <w:b/>
          <w:sz w:val="28"/>
          <w:szCs w:val="28"/>
        </w:rPr>
        <w:lastRenderedPageBreak/>
        <w:t xml:space="preserve">Faculty/Learner </w:t>
      </w:r>
    </w:p>
    <w:p w14:paraId="3FEB23E1" w14:textId="77777777" w:rsidR="00C00204" w:rsidRPr="00271CB5" w:rsidRDefault="00C00204" w:rsidP="00C00204">
      <w:pPr>
        <w:tabs>
          <w:tab w:val="left" w:pos="0"/>
        </w:tabs>
        <w:ind w:left="1440" w:right="72" w:hanging="1440"/>
        <w:rPr>
          <w:rFonts w:cstheme="minorHAnsi"/>
        </w:rPr>
      </w:pPr>
      <w:r w:rsidRPr="00271CB5">
        <w:rPr>
          <w:rFonts w:cstheme="minorHAnsi"/>
          <w:b/>
          <w:sz w:val="28"/>
          <w:szCs w:val="28"/>
        </w:rPr>
        <w:t>Relationship</w:t>
      </w:r>
      <w:r w:rsidRPr="00271CB5">
        <w:rPr>
          <w:rFonts w:cstheme="minorHAnsi"/>
        </w:rPr>
        <w:tab/>
      </w:r>
    </w:p>
    <w:p w14:paraId="3ACC39AB" w14:textId="77777777" w:rsidR="00C00204" w:rsidRPr="00271CB5" w:rsidRDefault="00C00204" w:rsidP="00C00204">
      <w:pPr>
        <w:tabs>
          <w:tab w:val="left" w:pos="0"/>
        </w:tabs>
        <w:ind w:left="1440" w:right="72" w:hanging="1440"/>
        <w:rPr>
          <w:rFonts w:cstheme="minorHAnsi"/>
        </w:rPr>
      </w:pPr>
    </w:p>
    <w:p w14:paraId="47CD212C" w14:textId="689481DB" w:rsidR="00C00204" w:rsidRDefault="00C00204" w:rsidP="00C00204">
      <w:pPr>
        <w:tabs>
          <w:tab w:val="left" w:pos="0"/>
        </w:tabs>
        <w:spacing w:line="276" w:lineRule="auto"/>
        <w:ind w:right="72"/>
        <w:rPr>
          <w:rFonts w:cstheme="minorHAnsi"/>
          <w:i/>
          <w:spacing w:val="-2"/>
          <w:sz w:val="22"/>
          <w:szCs w:val="22"/>
        </w:rPr>
      </w:pPr>
      <w:r w:rsidRPr="00271CB5">
        <w:rPr>
          <w:rFonts w:cstheme="minorHAnsi"/>
          <w:b/>
          <w:noProof/>
          <w:sz w:val="22"/>
          <w:szCs w:val="22"/>
        </w:rPr>
        <w:drawing>
          <wp:anchor distT="0" distB="0" distL="114300" distR="114300" simplePos="0" relativeHeight="251682816" behindDoc="0" locked="0" layoutInCell="1" allowOverlap="1" wp14:anchorId="07540B10" wp14:editId="3E3923FA">
            <wp:simplePos x="0" y="0"/>
            <wp:positionH relativeFrom="column">
              <wp:posOffset>57150</wp:posOffset>
            </wp:positionH>
            <wp:positionV relativeFrom="paragraph">
              <wp:posOffset>38735</wp:posOffset>
            </wp:positionV>
            <wp:extent cx="1181100" cy="828675"/>
            <wp:effectExtent l="152400" t="152400" r="361950" b="371475"/>
            <wp:wrapThrough wrapText="bothSides">
              <wp:wrapPolygon edited="0">
                <wp:start x="1394" y="-3972"/>
                <wp:lineTo x="-2787" y="-2979"/>
                <wp:lineTo x="-2787" y="23834"/>
                <wp:lineTo x="0" y="28800"/>
                <wp:lineTo x="2439" y="30786"/>
                <wp:lineTo x="22645" y="30786"/>
                <wp:lineTo x="25084" y="28800"/>
                <wp:lineTo x="27871" y="21352"/>
                <wp:lineTo x="27871" y="4966"/>
                <wp:lineTo x="23690" y="-2483"/>
                <wp:lineTo x="23342" y="-3972"/>
                <wp:lineTo x="1394" y="-3972"/>
              </wp:wrapPolygon>
            </wp:wrapThrough>
            <wp:docPr id="7"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bn3.google.com/images?q=tbn:EqWP7nXG2I4xAM:http://cehd.umn.edu/pubs/Connect/2007fall/images/adviser.jpg"/>
                    <pic:cNvPicPr>
                      <a:picLocks noChangeAspect="1" noChangeArrowheads="1"/>
                    </pic:cNvPicPr>
                  </pic:nvPicPr>
                  <pic:blipFill>
                    <a:blip r:embed="rId40" cstate="print"/>
                    <a:srcRect/>
                    <a:stretch>
                      <a:fillRect/>
                    </a:stretch>
                  </pic:blipFill>
                  <pic:spPr bwMode="auto">
                    <a:xfrm>
                      <a:off x="0" y="0"/>
                      <a:ext cx="1181100" cy="828675"/>
                    </a:xfrm>
                    <a:prstGeom prst="rect">
                      <a:avLst/>
                    </a:prstGeom>
                    <a:ln>
                      <a:noFill/>
                    </a:ln>
                    <a:effectLst>
                      <a:outerShdw blurRad="292100" dist="139700" dir="2700000" algn="tl" rotWithShape="0">
                        <a:srgbClr val="333333">
                          <a:alpha val="65000"/>
                        </a:srgbClr>
                      </a:outerShdw>
                    </a:effectLst>
                  </pic:spPr>
                </pic:pic>
              </a:graphicData>
            </a:graphic>
          </wp:anchor>
        </w:drawing>
      </w:r>
      <w:r w:rsidRPr="00271CB5">
        <w:rPr>
          <w:rFonts w:cstheme="minorHAnsi"/>
          <w:i/>
          <w:spacing w:val="-2"/>
          <w:sz w:val="22"/>
          <w:szCs w:val="22"/>
        </w:rPr>
        <w:t xml:space="preserve">Please accept my invitation to share your concerns or questions about course atmospherics, content, exams, quizzes, assignments, etc., directly with me. The course atmosphere is designed to allow you to feel comfortable, to be welcoming, and to be academically supportive. I assure you that your concerns will be addressed without GPA implications or retaliation. Most misunderstandings or disagreements can be </w:t>
      </w:r>
      <w:r w:rsidR="00483A12">
        <w:rPr>
          <w:rFonts w:cstheme="minorHAnsi"/>
          <w:i/>
          <w:spacing w:val="-2"/>
          <w:sz w:val="22"/>
          <w:szCs w:val="22"/>
        </w:rPr>
        <w:t xml:space="preserve">resolved </w:t>
      </w:r>
      <w:r w:rsidRPr="00271CB5">
        <w:rPr>
          <w:rFonts w:cstheme="minorHAnsi"/>
          <w:i/>
          <w:spacing w:val="-2"/>
          <w:sz w:val="22"/>
          <w:szCs w:val="22"/>
        </w:rPr>
        <w:t>quickly and easily by direct, sincere communication.</w:t>
      </w:r>
    </w:p>
    <w:p w14:paraId="237E7CD6" w14:textId="77777777" w:rsidR="00C00204" w:rsidRPr="00271CB5" w:rsidRDefault="00C00204" w:rsidP="00C00204">
      <w:pPr>
        <w:tabs>
          <w:tab w:val="left" w:pos="0"/>
        </w:tabs>
        <w:spacing w:line="276" w:lineRule="auto"/>
        <w:ind w:right="72"/>
        <w:rPr>
          <w:rFonts w:cstheme="minorHAnsi"/>
          <w:spacing w:val="-2"/>
          <w:sz w:val="22"/>
          <w:szCs w:val="22"/>
        </w:rPr>
      </w:pPr>
    </w:p>
    <w:p w14:paraId="4687EE24" w14:textId="77777777" w:rsidR="00C00204" w:rsidRPr="00271CB5" w:rsidRDefault="00C00204" w:rsidP="00C00204"/>
    <w:p w14:paraId="67C7B118" w14:textId="77777777" w:rsidR="00C00204" w:rsidRPr="00271CB5" w:rsidRDefault="00C00204" w:rsidP="00C00204">
      <w:r w:rsidRPr="00271CB5">
        <w:rPr>
          <w:b/>
          <w:bCs/>
          <w:noProof/>
          <w:sz w:val="28"/>
          <w:szCs w:val="28"/>
        </w:rPr>
        <mc:AlternateContent>
          <mc:Choice Requires="wps">
            <w:drawing>
              <wp:inline distT="0" distB="0" distL="0" distR="0" wp14:anchorId="31260C62" wp14:editId="1BB5C7EC">
                <wp:extent cx="6400800" cy="0"/>
                <wp:effectExtent l="0" t="0" r="25400" b="25400"/>
                <wp:docPr id="15" name="Straight Connector 15"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A34922" id="Straight Connector 15"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" strokecolor="#5b9bd5 [3204]" strokeweight=".5pt">
                <v:stroke joinstyle="miter"/>
                <w10:anchorlock/>
              </v:line>
            </w:pict>
          </mc:Fallback>
        </mc:AlternateContent>
      </w:r>
    </w:p>
    <w:p w14:paraId="72E1D3A3" w14:textId="77777777" w:rsidR="00C00204" w:rsidRDefault="00C00204" w:rsidP="00C00204"/>
    <w:p w14:paraId="5C80FFF6" w14:textId="77777777" w:rsidR="00C00204" w:rsidRDefault="00C00204" w:rsidP="00C0020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934"/>
      </w:pPr>
    </w:p>
    <w:p w14:paraId="5BE861FF" w14:textId="77777777" w:rsidR="00C00204" w:rsidRPr="00FC52B1" w:rsidRDefault="00C00204" w:rsidP="00C00204">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934"/>
        <w:rPr>
          <w:b/>
          <w:sz w:val="20"/>
          <w:szCs w:val="20"/>
        </w:rPr>
      </w:pPr>
      <w:r w:rsidRPr="00FC52B1">
        <w:rPr>
          <w:b/>
          <w:sz w:val="20"/>
          <w:szCs w:val="20"/>
        </w:rPr>
        <w:t xml:space="preserve">Small Stuff:  </w:t>
      </w:r>
      <w:r w:rsidRPr="00FC52B1">
        <w:rPr>
          <w:b/>
          <w:sz w:val="20"/>
          <w:szCs w:val="20"/>
        </w:rPr>
        <w:tab/>
      </w:r>
    </w:p>
    <w:p w14:paraId="7D046779" w14:textId="77777777" w:rsidR="00C00204" w:rsidRPr="00FC52B1" w:rsidRDefault="00C00204" w:rsidP="00C00204">
      <w:pPr>
        <w:pStyle w:val="ListParagraph"/>
        <w:numPr>
          <w:ilvl w:val="0"/>
          <w:numId w:val="24"/>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8640"/>
        </w:tabs>
        <w:spacing w:line="240" w:lineRule="atLeast"/>
        <w:ind w:left="450" w:right="1494" w:hanging="270"/>
        <w:rPr>
          <w:sz w:val="20"/>
          <w:szCs w:val="20"/>
        </w:rPr>
      </w:pPr>
      <w:r w:rsidRPr="00FC52B1">
        <w:rPr>
          <w:b/>
          <w:sz w:val="20"/>
          <w:szCs w:val="20"/>
        </w:rPr>
        <w:t xml:space="preserve">No extra credit. </w:t>
      </w:r>
      <w:r w:rsidRPr="00FC52B1">
        <w:rPr>
          <w:sz w:val="20"/>
          <w:szCs w:val="20"/>
        </w:rPr>
        <w:t>Do the assigned work and do it well.</w:t>
      </w:r>
    </w:p>
    <w:p w14:paraId="2D02861E" w14:textId="77777777" w:rsidR="00C00204" w:rsidRPr="00FC52B1" w:rsidRDefault="00C00204" w:rsidP="00C00204">
      <w:pPr>
        <w:pStyle w:val="ListParagraph"/>
        <w:numPr>
          <w:ilvl w:val="0"/>
          <w:numId w:val="24"/>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8640"/>
        </w:tabs>
        <w:spacing w:line="240" w:lineRule="atLeast"/>
        <w:ind w:left="450" w:right="1494" w:hanging="270"/>
        <w:rPr>
          <w:sz w:val="20"/>
          <w:szCs w:val="20"/>
        </w:rPr>
      </w:pPr>
      <w:r w:rsidRPr="00FC52B1">
        <w:rPr>
          <w:b/>
          <w:sz w:val="20"/>
          <w:szCs w:val="20"/>
        </w:rPr>
        <w:t xml:space="preserve">Objections to or questions about exam or quiz questions: </w:t>
      </w:r>
      <w:r w:rsidRPr="00FC52B1">
        <w:rPr>
          <w:sz w:val="20"/>
          <w:szCs w:val="20"/>
        </w:rPr>
        <w:t>if there is a problem question, post about it, and email me. Then, if warranted, the entire class will receive</w:t>
      </w:r>
      <w:r w:rsidRPr="00FC52B1">
        <w:rPr>
          <w:b/>
          <w:sz w:val="20"/>
          <w:szCs w:val="20"/>
        </w:rPr>
        <w:t xml:space="preserve"> </w:t>
      </w:r>
      <w:r w:rsidRPr="00FC52B1">
        <w:rPr>
          <w:sz w:val="20"/>
          <w:szCs w:val="20"/>
        </w:rPr>
        <w:t>the appropriate grade modification.</w:t>
      </w:r>
    </w:p>
    <w:p w14:paraId="54DFFBCC" w14:textId="4DA01034" w:rsidR="00C00204" w:rsidRPr="00FC52B1" w:rsidRDefault="00C00204" w:rsidP="00C00204">
      <w:pPr>
        <w:pStyle w:val="ListParagraph"/>
        <w:numPr>
          <w:ilvl w:val="0"/>
          <w:numId w:val="24"/>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8640"/>
        </w:tabs>
        <w:spacing w:line="240" w:lineRule="atLeast"/>
        <w:ind w:left="450" w:right="1494" w:hanging="270"/>
        <w:rPr>
          <w:sz w:val="20"/>
          <w:szCs w:val="20"/>
        </w:rPr>
      </w:pPr>
      <w:proofErr w:type="spellStart"/>
      <w:r w:rsidRPr="00FC52B1">
        <w:rPr>
          <w:b/>
          <w:sz w:val="20"/>
          <w:szCs w:val="20"/>
        </w:rPr>
        <w:t>Webus</w:t>
      </w:r>
      <w:proofErr w:type="spellEnd"/>
      <w:r w:rsidRPr="00FC52B1">
        <w:rPr>
          <w:b/>
          <w:sz w:val="20"/>
          <w:szCs w:val="20"/>
        </w:rPr>
        <w:t xml:space="preserve"> Interruptus:  </w:t>
      </w:r>
      <w:r w:rsidRPr="00FC52B1">
        <w:rPr>
          <w:sz w:val="20"/>
          <w:szCs w:val="20"/>
        </w:rPr>
        <w:t xml:space="preserve">The web gods giveth, and they sometimes taketh away. When Brightspace service is interrupted and it is documented, you will be </w:t>
      </w:r>
      <w:r w:rsidR="00483A12">
        <w:rPr>
          <w:sz w:val="20"/>
          <w:szCs w:val="20"/>
        </w:rPr>
        <w:t>allowed</w:t>
      </w:r>
      <w:r w:rsidRPr="00FC52B1">
        <w:rPr>
          <w:sz w:val="20"/>
          <w:szCs w:val="20"/>
        </w:rPr>
        <w:t xml:space="preserve"> to submit your work as </w:t>
      </w:r>
      <w:r w:rsidR="006E74DC">
        <w:rPr>
          <w:sz w:val="20"/>
          <w:szCs w:val="20"/>
        </w:rPr>
        <w:t>"</w:t>
      </w:r>
      <w:r w:rsidRPr="00FC52B1">
        <w:rPr>
          <w:sz w:val="20"/>
          <w:szCs w:val="20"/>
        </w:rPr>
        <w:t>on time.</w:t>
      </w:r>
      <w:r w:rsidR="006E74DC">
        <w:rPr>
          <w:sz w:val="20"/>
          <w:szCs w:val="20"/>
        </w:rPr>
        <w:t>"</w:t>
      </w:r>
      <w:r w:rsidRPr="00FC52B1">
        <w:rPr>
          <w:sz w:val="20"/>
          <w:szCs w:val="20"/>
        </w:rPr>
        <w:t xml:space="preserve"> </w:t>
      </w:r>
      <w:proofErr w:type="gramStart"/>
      <w:r w:rsidRPr="00FC52B1">
        <w:rPr>
          <w:sz w:val="20"/>
          <w:szCs w:val="20"/>
        </w:rPr>
        <w:t>I</w:t>
      </w:r>
      <w:r w:rsidR="006E74DC">
        <w:rPr>
          <w:sz w:val="20"/>
          <w:szCs w:val="20"/>
        </w:rPr>
        <w:t>'</w:t>
      </w:r>
      <w:r w:rsidRPr="00FC52B1">
        <w:rPr>
          <w:sz w:val="20"/>
          <w:szCs w:val="20"/>
        </w:rPr>
        <w:t>ll</w:t>
      </w:r>
      <w:proofErr w:type="gramEnd"/>
      <w:r w:rsidRPr="00FC52B1">
        <w:rPr>
          <w:sz w:val="20"/>
          <w:szCs w:val="20"/>
        </w:rPr>
        <w:t xml:space="preserve"> be posting more about this on the class website.</w:t>
      </w:r>
    </w:p>
    <w:p w14:paraId="2FCBA537" w14:textId="01DDF606" w:rsidR="00C00204" w:rsidRPr="00FC52B1" w:rsidRDefault="00C00204" w:rsidP="00C00204">
      <w:pPr>
        <w:pStyle w:val="ListParagraph"/>
        <w:numPr>
          <w:ilvl w:val="0"/>
          <w:numId w:val="24"/>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8640"/>
        </w:tabs>
        <w:spacing w:line="240" w:lineRule="atLeast"/>
        <w:ind w:left="450" w:right="1494" w:hanging="270"/>
        <w:rPr>
          <w:sz w:val="20"/>
          <w:szCs w:val="20"/>
        </w:rPr>
      </w:pPr>
      <w:r w:rsidRPr="00FC52B1">
        <w:rPr>
          <w:sz w:val="20"/>
          <w:szCs w:val="20"/>
        </w:rPr>
        <w:t xml:space="preserve">Any act of </w:t>
      </w:r>
      <w:r w:rsidRPr="00FC52B1">
        <w:rPr>
          <w:b/>
          <w:sz w:val="20"/>
          <w:szCs w:val="20"/>
        </w:rPr>
        <w:t xml:space="preserve">academic dishonesty </w:t>
      </w:r>
      <w:r w:rsidRPr="00FC52B1">
        <w:rPr>
          <w:sz w:val="20"/>
          <w:szCs w:val="20"/>
        </w:rPr>
        <w:t xml:space="preserve">will result in an </w:t>
      </w:r>
      <w:r w:rsidR="006E74DC">
        <w:rPr>
          <w:sz w:val="20"/>
          <w:szCs w:val="20"/>
        </w:rPr>
        <w:t>"</w:t>
      </w:r>
      <w:r w:rsidRPr="00FC52B1">
        <w:rPr>
          <w:sz w:val="20"/>
          <w:szCs w:val="20"/>
        </w:rPr>
        <w:t>E</w:t>
      </w:r>
      <w:r w:rsidR="006E74DC">
        <w:rPr>
          <w:sz w:val="20"/>
          <w:szCs w:val="20"/>
        </w:rPr>
        <w:t>"</w:t>
      </w:r>
      <w:r w:rsidRPr="00FC52B1">
        <w:rPr>
          <w:sz w:val="20"/>
          <w:szCs w:val="20"/>
        </w:rPr>
        <w:t xml:space="preserve"> (0.0) for the course </w:t>
      </w:r>
      <w:r w:rsidRPr="00FC52B1">
        <w:rPr>
          <w:sz w:val="20"/>
          <w:szCs w:val="20"/>
          <w:u w:val="single"/>
        </w:rPr>
        <w:t>and</w:t>
      </w:r>
      <w:r w:rsidRPr="00FC52B1">
        <w:rPr>
          <w:sz w:val="20"/>
          <w:szCs w:val="20"/>
        </w:rPr>
        <w:t xml:space="preserve"> a recommendation to the Dean of Students for suspension from North Central (See student handbook). </w:t>
      </w:r>
    </w:p>
    <w:p w14:paraId="328DFC3C" w14:textId="1CC2AB70" w:rsidR="00C00204" w:rsidRPr="00FC52B1" w:rsidRDefault="00C00204" w:rsidP="00C00204">
      <w:pPr>
        <w:pStyle w:val="ListParagraph"/>
        <w:numPr>
          <w:ilvl w:val="0"/>
          <w:numId w:val="24"/>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8640"/>
        </w:tabs>
        <w:spacing w:line="240" w:lineRule="atLeast"/>
        <w:ind w:left="450" w:right="1494" w:hanging="270"/>
        <w:rPr>
          <w:rStyle w:val="fnt0"/>
          <w:sz w:val="20"/>
          <w:szCs w:val="20"/>
        </w:rPr>
      </w:pPr>
      <w:r w:rsidRPr="00FC52B1">
        <w:rPr>
          <w:rStyle w:val="Emphasis"/>
          <w:b/>
          <w:i w:val="0"/>
          <w:sz w:val="20"/>
          <w:szCs w:val="20"/>
        </w:rPr>
        <w:t xml:space="preserve">Late Registrants and Tardy Participants: </w:t>
      </w:r>
      <w:r w:rsidRPr="00FC52B1">
        <w:rPr>
          <w:rStyle w:val="fnt0"/>
          <w:sz w:val="20"/>
          <w:szCs w:val="20"/>
        </w:rPr>
        <w:t xml:space="preserve">The class has been </w:t>
      </w:r>
      <w:r w:rsidR="006E74DC">
        <w:rPr>
          <w:rStyle w:val="fnt0"/>
          <w:sz w:val="20"/>
          <w:szCs w:val="20"/>
        </w:rPr>
        <w:t>"</w:t>
      </w:r>
      <w:r w:rsidRPr="00FC52B1">
        <w:rPr>
          <w:rStyle w:val="fnt0"/>
          <w:sz w:val="20"/>
          <w:szCs w:val="20"/>
        </w:rPr>
        <w:t>live</w:t>
      </w:r>
      <w:r w:rsidR="006E74DC">
        <w:rPr>
          <w:rStyle w:val="fnt0"/>
          <w:sz w:val="20"/>
          <w:szCs w:val="20"/>
        </w:rPr>
        <w:t>"</w:t>
      </w:r>
      <w:r w:rsidRPr="00FC52B1">
        <w:rPr>
          <w:rStyle w:val="fnt0"/>
          <w:sz w:val="20"/>
          <w:szCs w:val="20"/>
        </w:rPr>
        <w:t xml:space="preserve"> since the first official day of class this semester. You are expected to meet all the requirements of the course. Any assignments that are delivered past their deadline because of late registration or nonparticipation will not receive credit. </w:t>
      </w:r>
    </w:p>
    <w:p w14:paraId="0C1247B1" w14:textId="77777777" w:rsidR="00C00204" w:rsidRDefault="00C00204" w:rsidP="00C00204">
      <w:pPr>
        <w:pStyle w:val="ListParagraph"/>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80" w:right="2304"/>
        <w:rPr>
          <w:rStyle w:val="Emphasis"/>
          <w:b/>
          <w:i w:val="0"/>
          <w:sz w:val="14"/>
          <w:szCs w:val="14"/>
        </w:rPr>
      </w:pPr>
    </w:p>
    <w:p w14:paraId="34550620"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3CD8D5A3"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6588AA26"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46F46F23"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r w:rsidRPr="00FC52B1">
        <w:rPr>
          <w:b/>
          <w:noProof/>
          <w:sz w:val="20"/>
          <w:szCs w:val="20"/>
        </w:rPr>
        <w:drawing>
          <wp:anchor distT="0" distB="0" distL="114300" distR="114300" simplePos="0" relativeHeight="251680768" behindDoc="1" locked="0" layoutInCell="1" allowOverlap="1" wp14:anchorId="27C364AE" wp14:editId="0DFA26AE">
            <wp:simplePos x="0" y="0"/>
            <wp:positionH relativeFrom="column">
              <wp:posOffset>2252980</wp:posOffset>
            </wp:positionH>
            <wp:positionV relativeFrom="paragraph">
              <wp:posOffset>67945</wp:posOffset>
            </wp:positionV>
            <wp:extent cx="1320537" cy="1637706"/>
            <wp:effectExtent l="152400" t="152400" r="356235" b="362585"/>
            <wp:wrapNone/>
            <wp:docPr id="45"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signments"/>
                    <pic:cNvPicPr>
                      <a:picLocks noChangeAspect="1" noChangeArrowheads="1"/>
                    </pic:cNvPicPr>
                  </pic:nvPicPr>
                  <pic:blipFill>
                    <a:blip r:embed="rId41" cstate="print"/>
                    <a:srcRect/>
                    <a:stretch>
                      <a:fillRect/>
                    </a:stretch>
                  </pic:blipFill>
                  <pic:spPr bwMode="auto">
                    <a:xfrm>
                      <a:off x="0" y="0"/>
                      <a:ext cx="1320537" cy="163770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A586ACE"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1D06398E"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12DAB276"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6AFD2358"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0C41D5F1"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54B9327A"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5FD24770"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210B7AB7"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506F8EF4"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62CC03A0" w14:textId="77777777"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47B3FAEC" w14:textId="7285EAD4"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168ECD84" w14:textId="77777777" w:rsidR="00C60561" w:rsidRDefault="00C60561"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5EAE1BDB" w14:textId="546244C6" w:rsidR="00C00204" w:rsidRDefault="00C00204"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58F54861" w14:textId="54E69305" w:rsidR="007F3B0F" w:rsidRDefault="007F3B0F"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2CA3023B" w14:textId="0ACF6712" w:rsidR="007F3B0F" w:rsidRDefault="007F3B0F"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51B1D0DD" w14:textId="2DA69863" w:rsidR="005F5EA6" w:rsidRDefault="005F5EA6"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6B30C93B" w14:textId="77777777" w:rsidR="005F5EA6" w:rsidRDefault="005F5EA6" w:rsidP="00C00204">
      <w:p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right="2304"/>
        <w:rPr>
          <w:sz w:val="14"/>
          <w:szCs w:val="14"/>
        </w:rPr>
      </w:pPr>
    </w:p>
    <w:p w14:paraId="4855859D" w14:textId="77777777" w:rsidR="00C00204" w:rsidRPr="00290272" w:rsidRDefault="00C00204" w:rsidP="00C00204">
      <w:pPr>
        <w:pStyle w:val="Heading1"/>
        <w:tabs>
          <w:tab w:val="center" w:pos="5112"/>
          <w:tab w:val="left" w:pos="7379"/>
        </w:tabs>
        <w:jc w:val="left"/>
        <w:rPr>
          <w:sz w:val="28"/>
          <w:szCs w:val="28"/>
        </w:rPr>
      </w:pPr>
      <w:bookmarkStart w:id="10" w:name="_Toc468190283"/>
      <w:r>
        <w:rPr>
          <w:sz w:val="28"/>
          <w:szCs w:val="28"/>
        </w:rPr>
        <w:lastRenderedPageBreak/>
        <w:tab/>
      </w:r>
      <w:r w:rsidRPr="00271CB5">
        <w:rPr>
          <w:sz w:val="28"/>
          <w:szCs w:val="28"/>
        </w:rPr>
        <w:t xml:space="preserve">Section 7: Course Schedule </w:t>
      </w:r>
      <w:bookmarkEnd w:id="10"/>
      <w:r>
        <w:rPr>
          <w:sz w:val="28"/>
          <w:szCs w:val="28"/>
        </w:rPr>
        <w:tab/>
      </w:r>
    </w:p>
    <w:p w14:paraId="13F3B4F3" w14:textId="77777777" w:rsidR="00C00204" w:rsidRDefault="00C00204" w:rsidP="00C00204">
      <w:pPr>
        <w:pStyle w:val="Chet"/>
        <w:ind w:left="0" w:right="-216"/>
        <w:jc w:val="left"/>
        <w:rPr>
          <w:rFonts w:asciiTheme="minorHAnsi" w:hAnsiTheme="minorHAnsi" w:cstheme="minorHAnsi"/>
          <w:b/>
        </w:rPr>
      </w:pPr>
    </w:p>
    <w:p w14:paraId="07718AC0" w14:textId="18FE0A95" w:rsidR="00C00204" w:rsidRPr="00290272" w:rsidRDefault="00C00204" w:rsidP="00C00204">
      <w:pPr>
        <w:pStyle w:val="Chet"/>
        <w:ind w:left="0" w:right="-216"/>
        <w:jc w:val="left"/>
        <w:rPr>
          <w:rFonts w:asciiTheme="minorHAnsi" w:hAnsiTheme="minorHAnsi" w:cstheme="minorHAnsi"/>
          <w:b/>
        </w:rPr>
      </w:pPr>
      <w:r>
        <w:rPr>
          <w:rFonts w:asciiTheme="minorHAnsi" w:hAnsiTheme="minorHAnsi" w:cstheme="minorHAnsi"/>
          <w:b/>
        </w:rPr>
        <w:t xml:space="preserve">The </w:t>
      </w:r>
      <w:r w:rsidR="00F621FB">
        <w:rPr>
          <w:rFonts w:asciiTheme="minorHAnsi" w:hAnsiTheme="minorHAnsi" w:cstheme="minorHAnsi"/>
          <w:b/>
        </w:rPr>
        <w:t xml:space="preserve">B161 OL </w:t>
      </w:r>
      <w:r>
        <w:rPr>
          <w:rFonts w:asciiTheme="minorHAnsi" w:hAnsiTheme="minorHAnsi" w:cstheme="minorHAnsi"/>
          <w:b/>
        </w:rPr>
        <w:t>schedule is subject to change.</w:t>
      </w:r>
    </w:p>
    <w:p w14:paraId="29E48B45" w14:textId="5DB2B6C0" w:rsidR="00C00204" w:rsidRPr="00271CB5" w:rsidRDefault="00C00204" w:rsidP="00C00204">
      <w:pPr>
        <w:ind w:right="-216"/>
        <w:rPr>
          <w:rFonts w:cstheme="minorHAnsi"/>
          <w:b/>
          <w:sz w:val="20"/>
          <w:szCs w:val="20"/>
        </w:rPr>
      </w:pPr>
      <w:r w:rsidRPr="00867CAE">
        <w:rPr>
          <w:rFonts w:cstheme="minorHAnsi"/>
          <w:b/>
          <w:sz w:val="20"/>
          <w:szCs w:val="20"/>
        </w:rPr>
        <w:t xml:space="preserve">Color Code: </w:t>
      </w:r>
      <w:r w:rsidR="00776143" w:rsidRPr="00776143">
        <w:rPr>
          <w:rFonts w:cstheme="minorHAnsi"/>
          <w:b/>
          <w:sz w:val="20"/>
          <w:szCs w:val="20"/>
          <w:highlight w:val="lightGray"/>
        </w:rPr>
        <w:t>Discussion Boards</w:t>
      </w:r>
      <w:r w:rsidR="00776143">
        <w:rPr>
          <w:rFonts w:cstheme="minorHAnsi"/>
          <w:b/>
          <w:sz w:val="20"/>
          <w:szCs w:val="20"/>
        </w:rPr>
        <w:t xml:space="preserve">, </w:t>
      </w:r>
      <w:r w:rsidRPr="00271CB5">
        <w:rPr>
          <w:rFonts w:cstheme="minorHAnsi"/>
          <w:b/>
          <w:sz w:val="20"/>
          <w:szCs w:val="20"/>
          <w:highlight w:val="yellow"/>
        </w:rPr>
        <w:t>Assignments</w:t>
      </w:r>
      <w:r w:rsidRPr="00271CB5">
        <w:rPr>
          <w:rFonts w:cstheme="minorHAnsi"/>
          <w:b/>
          <w:sz w:val="20"/>
          <w:szCs w:val="20"/>
        </w:rPr>
        <w:t xml:space="preserve"> and </w:t>
      </w:r>
      <w:r w:rsidRPr="006A2927">
        <w:rPr>
          <w:rFonts w:cstheme="minorHAnsi"/>
          <w:b/>
          <w:sz w:val="20"/>
          <w:szCs w:val="20"/>
          <w:highlight w:val="green"/>
        </w:rPr>
        <w:t>Quizzes and the Final Exam</w:t>
      </w:r>
      <w:r w:rsidRPr="00271CB5">
        <w:rPr>
          <w:rFonts w:cstheme="minorHAnsi"/>
          <w:b/>
          <w:sz w:val="20"/>
          <w:szCs w:val="20"/>
        </w:rPr>
        <w:t xml:space="preserve"> are due NLT Midnight of the day they appear on this course schedule. </w:t>
      </w:r>
      <w:r>
        <w:rPr>
          <w:rFonts w:cstheme="minorHAnsi"/>
          <w:b/>
          <w:sz w:val="20"/>
          <w:szCs w:val="20"/>
        </w:rPr>
        <w:t>Follow the schedule for Discussion Board posting.</w:t>
      </w:r>
    </w:p>
    <w:p w14:paraId="3FBF8D4A" w14:textId="77777777" w:rsidR="00C00204" w:rsidRPr="00271CB5" w:rsidRDefault="00C00204" w:rsidP="00C00204">
      <w:pPr>
        <w:ind w:right="-216"/>
        <w:rPr>
          <w:rFonts w:cstheme="minorHAnsi"/>
          <w:b/>
          <w:sz w:val="20"/>
          <w:szCs w:val="20"/>
        </w:rPr>
      </w:pPr>
    </w:p>
    <w:p w14:paraId="44694F2B" w14:textId="77777777" w:rsidR="00776143" w:rsidRPr="002F4CBF" w:rsidRDefault="00776143" w:rsidP="00776143">
      <w:pPr>
        <w:pStyle w:val="ListParagraph"/>
        <w:numPr>
          <w:ilvl w:val="0"/>
          <w:numId w:val="20"/>
        </w:numPr>
        <w:spacing w:line="276" w:lineRule="auto"/>
        <w:ind w:left="270" w:right="-36" w:hanging="270"/>
        <w:rPr>
          <w:rFonts w:cstheme="minorHAnsi"/>
          <w:sz w:val="20"/>
          <w:szCs w:val="20"/>
        </w:rPr>
      </w:pPr>
      <w:r w:rsidRPr="002F4CBF">
        <w:rPr>
          <w:rFonts w:cstheme="minorHAnsi"/>
          <w:b/>
          <w:sz w:val="20"/>
          <w:szCs w:val="20"/>
        </w:rPr>
        <w:t>Course Deliverables: Quizzes, Assignments, Discussion Boards, and the Final Exam</w:t>
      </w:r>
      <w:r w:rsidRPr="002F4CBF">
        <w:rPr>
          <w:rFonts w:cstheme="minorHAnsi"/>
          <w:sz w:val="20"/>
          <w:szCs w:val="20"/>
        </w:rPr>
        <w:t xml:space="preserve"> are available on Brightspace in each </w:t>
      </w:r>
      <w:r w:rsidRPr="002F4CBF">
        <w:rPr>
          <w:rFonts w:cstheme="minorHAnsi"/>
          <w:b/>
          <w:sz w:val="20"/>
          <w:szCs w:val="20"/>
        </w:rPr>
        <w:t xml:space="preserve">Module. </w:t>
      </w:r>
    </w:p>
    <w:p w14:paraId="170EFA91" w14:textId="77777777" w:rsidR="00776143" w:rsidRPr="002F4CBF" w:rsidRDefault="00776143" w:rsidP="00776143">
      <w:pPr>
        <w:pStyle w:val="ListParagraph"/>
        <w:numPr>
          <w:ilvl w:val="1"/>
          <w:numId w:val="20"/>
        </w:numPr>
        <w:spacing w:line="276" w:lineRule="auto"/>
        <w:ind w:left="900" w:right="-36"/>
        <w:rPr>
          <w:rFonts w:cstheme="minorHAnsi"/>
          <w:sz w:val="20"/>
          <w:szCs w:val="20"/>
        </w:rPr>
      </w:pPr>
      <w:r w:rsidRPr="002F4CBF">
        <w:rPr>
          <w:rFonts w:cstheme="minorHAnsi"/>
          <w:b/>
          <w:sz w:val="20"/>
          <w:szCs w:val="20"/>
        </w:rPr>
        <w:t>Due Dates:</w:t>
      </w:r>
      <w:r w:rsidRPr="002F4CBF">
        <w:rPr>
          <w:rFonts w:cstheme="minorHAnsi"/>
          <w:sz w:val="20"/>
          <w:szCs w:val="20"/>
        </w:rPr>
        <w:t xml:space="preserve"> Everything is due on the date it appears on the schedule below. Once a deadline is passed, you cannot post on a Db, take a quiz or exam, or deliver an assignment late and expect anything other than a zero. </w:t>
      </w:r>
    </w:p>
    <w:p w14:paraId="4433F335" w14:textId="770903DB" w:rsidR="00776143" w:rsidRPr="00C60561" w:rsidRDefault="00776143" w:rsidP="00C60561">
      <w:pPr>
        <w:pStyle w:val="ListParagraph"/>
        <w:numPr>
          <w:ilvl w:val="1"/>
          <w:numId w:val="20"/>
        </w:numPr>
        <w:spacing w:line="276" w:lineRule="auto"/>
        <w:ind w:left="900" w:right="-36"/>
        <w:rPr>
          <w:rFonts w:cstheme="minorHAnsi"/>
          <w:sz w:val="20"/>
          <w:szCs w:val="20"/>
        </w:rPr>
      </w:pPr>
      <w:proofErr w:type="gramStart"/>
      <w:r w:rsidRPr="002F4CBF">
        <w:rPr>
          <w:rFonts w:cstheme="minorHAnsi"/>
          <w:sz w:val="20"/>
          <w:szCs w:val="20"/>
        </w:rPr>
        <w:t>You</w:t>
      </w:r>
      <w:r w:rsidR="006E74DC">
        <w:rPr>
          <w:rFonts w:cstheme="minorHAnsi"/>
          <w:sz w:val="20"/>
          <w:szCs w:val="20"/>
        </w:rPr>
        <w:t>'</w:t>
      </w:r>
      <w:r w:rsidRPr="002F4CBF">
        <w:rPr>
          <w:rFonts w:cstheme="minorHAnsi"/>
          <w:sz w:val="20"/>
          <w:szCs w:val="20"/>
        </w:rPr>
        <w:t>ll</w:t>
      </w:r>
      <w:proofErr w:type="gramEnd"/>
      <w:r w:rsidRPr="002F4CBF">
        <w:rPr>
          <w:rFonts w:cstheme="minorHAnsi"/>
          <w:sz w:val="20"/>
          <w:szCs w:val="20"/>
        </w:rPr>
        <w:t xml:space="preserve"> benefit from a review of </w:t>
      </w:r>
      <w:r w:rsidR="006E74DC">
        <w:rPr>
          <w:rFonts w:cstheme="minorHAnsi"/>
          <w:sz w:val="20"/>
          <w:szCs w:val="20"/>
        </w:rPr>
        <w:t>"</w:t>
      </w:r>
      <w:r w:rsidRPr="002F4CBF">
        <w:rPr>
          <w:rFonts w:cstheme="minorHAnsi"/>
          <w:b/>
          <w:sz w:val="20"/>
          <w:szCs w:val="20"/>
        </w:rPr>
        <w:t>The No Late Work Policy</w:t>
      </w:r>
      <w:r w:rsidRPr="002F4CBF">
        <w:rPr>
          <w:rFonts w:cstheme="minorHAnsi"/>
          <w:sz w:val="20"/>
          <w:szCs w:val="20"/>
        </w:rPr>
        <w:t>.</w:t>
      </w:r>
      <w:r w:rsidR="006E74DC">
        <w:rPr>
          <w:rFonts w:cstheme="minorHAnsi"/>
          <w:sz w:val="20"/>
          <w:szCs w:val="20"/>
        </w:rPr>
        <w:t>"</w:t>
      </w:r>
      <w:r w:rsidRPr="002F4CBF">
        <w:rPr>
          <w:rFonts w:cstheme="minorHAnsi"/>
          <w:sz w:val="20"/>
          <w:szCs w:val="20"/>
        </w:rPr>
        <w:t xml:space="preserve"> </w:t>
      </w:r>
      <w:r w:rsidRPr="002F4CBF">
        <w:rPr>
          <w:rFonts w:cstheme="minorHAnsi"/>
          <w:i/>
          <w:sz w:val="20"/>
          <w:szCs w:val="20"/>
        </w:rPr>
        <w:t>See page 5 of this syllabus.</w:t>
      </w:r>
    </w:p>
    <w:p w14:paraId="1806195D" w14:textId="77777777" w:rsidR="00776143" w:rsidRPr="002F4CBF" w:rsidRDefault="00776143" w:rsidP="00776143">
      <w:pPr>
        <w:pStyle w:val="ListParagraph"/>
        <w:numPr>
          <w:ilvl w:val="0"/>
          <w:numId w:val="20"/>
        </w:numPr>
        <w:spacing w:line="276" w:lineRule="auto"/>
        <w:ind w:left="270" w:right="-36" w:hanging="270"/>
        <w:rPr>
          <w:rFonts w:cstheme="minorHAnsi"/>
          <w:sz w:val="20"/>
          <w:szCs w:val="20"/>
        </w:rPr>
      </w:pPr>
      <w:r w:rsidRPr="002F4CBF">
        <w:rPr>
          <w:rFonts w:cstheme="minorHAnsi"/>
          <w:b/>
          <w:sz w:val="20"/>
          <w:szCs w:val="20"/>
        </w:rPr>
        <w:t>Assignment Delivery:</w:t>
      </w:r>
      <w:r w:rsidRPr="002F4CBF">
        <w:rPr>
          <w:rFonts w:cstheme="minorHAnsi"/>
          <w:sz w:val="20"/>
          <w:szCs w:val="20"/>
        </w:rPr>
        <w:t xml:space="preserve"> Deliver your assignment to its </w:t>
      </w:r>
      <w:r w:rsidRPr="002F4CBF">
        <w:rPr>
          <w:rFonts w:cstheme="minorHAnsi"/>
          <w:b/>
          <w:sz w:val="20"/>
          <w:szCs w:val="20"/>
        </w:rPr>
        <w:t>Brightspace Assignment Drop Box</w:t>
      </w:r>
      <w:r w:rsidRPr="002F4CBF">
        <w:rPr>
          <w:rFonts w:cstheme="minorHAnsi"/>
          <w:sz w:val="20"/>
          <w:szCs w:val="20"/>
        </w:rPr>
        <w:t xml:space="preserve"> </w:t>
      </w:r>
      <w:r w:rsidRPr="002F4CBF">
        <w:rPr>
          <w:rFonts w:cstheme="minorHAnsi"/>
          <w:i/>
          <w:sz w:val="20"/>
          <w:szCs w:val="20"/>
        </w:rPr>
        <w:t>in the corresponding</w:t>
      </w:r>
      <w:r w:rsidRPr="002F4CBF">
        <w:rPr>
          <w:rFonts w:cstheme="minorHAnsi"/>
          <w:b/>
          <w:i/>
          <w:sz w:val="20"/>
          <w:szCs w:val="20"/>
        </w:rPr>
        <w:t xml:space="preserve"> Module</w:t>
      </w:r>
      <w:r w:rsidRPr="002F4CBF">
        <w:rPr>
          <w:rFonts w:cstheme="minorHAnsi"/>
          <w:sz w:val="20"/>
          <w:szCs w:val="20"/>
        </w:rPr>
        <w:t>.</w:t>
      </w:r>
    </w:p>
    <w:p w14:paraId="3D07C7D9" w14:textId="77777777" w:rsidR="00776143" w:rsidRPr="002F4CBF" w:rsidRDefault="00776143" w:rsidP="00776143">
      <w:pPr>
        <w:pStyle w:val="ListParagraph"/>
        <w:numPr>
          <w:ilvl w:val="1"/>
          <w:numId w:val="20"/>
        </w:numPr>
        <w:spacing w:line="276" w:lineRule="auto"/>
        <w:ind w:left="990" w:right="-36"/>
        <w:rPr>
          <w:rFonts w:cstheme="minorHAnsi"/>
          <w:sz w:val="20"/>
          <w:szCs w:val="20"/>
        </w:rPr>
      </w:pPr>
      <w:r w:rsidRPr="002F4CBF">
        <w:rPr>
          <w:rFonts w:cstheme="minorHAnsi"/>
          <w:b/>
          <w:sz w:val="20"/>
          <w:szCs w:val="20"/>
        </w:rPr>
        <w:t>Read the Assignment Sheet</w:t>
      </w:r>
      <w:r w:rsidRPr="002F4CBF">
        <w:rPr>
          <w:rFonts w:cstheme="minorHAnsi"/>
          <w:sz w:val="20"/>
          <w:szCs w:val="20"/>
        </w:rPr>
        <w:t xml:space="preserve"> before attempting your assignments.</w:t>
      </w:r>
    </w:p>
    <w:p w14:paraId="6E8A991C" w14:textId="2286CDEF" w:rsidR="00776143" w:rsidRPr="002F4CBF" w:rsidRDefault="00776143" w:rsidP="00776143">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6769"/>
          <w:tab w:val="left" w:pos="7920"/>
          <w:tab w:val="left" w:pos="8640"/>
        </w:tabs>
        <w:spacing w:line="276" w:lineRule="auto"/>
        <w:ind w:left="270" w:right="-36" w:hanging="270"/>
        <w:rPr>
          <w:rFonts w:cstheme="minorHAnsi"/>
          <w:sz w:val="20"/>
          <w:szCs w:val="20"/>
        </w:rPr>
      </w:pPr>
      <w:r w:rsidRPr="002F4CBF">
        <w:rPr>
          <w:rFonts w:cstheme="minorHAnsi"/>
          <w:sz w:val="20"/>
          <w:szCs w:val="20"/>
        </w:rPr>
        <w:t xml:space="preserve">The </w:t>
      </w:r>
      <w:r w:rsidRPr="002F4CBF">
        <w:rPr>
          <w:rFonts w:cstheme="minorHAnsi"/>
          <w:b/>
          <w:sz w:val="20"/>
          <w:szCs w:val="20"/>
        </w:rPr>
        <w:t xml:space="preserve">Modules </w:t>
      </w:r>
      <w:r w:rsidRPr="002F4CBF">
        <w:rPr>
          <w:rFonts w:cstheme="minorHAnsi"/>
          <w:sz w:val="20"/>
          <w:szCs w:val="20"/>
        </w:rPr>
        <w:t>below</w:t>
      </w:r>
      <w:r w:rsidRPr="002F4CBF">
        <w:rPr>
          <w:rFonts w:cstheme="minorHAnsi"/>
          <w:b/>
          <w:sz w:val="20"/>
          <w:szCs w:val="20"/>
        </w:rPr>
        <w:t xml:space="preserve"> </w:t>
      </w:r>
      <w:r w:rsidRPr="002F4CBF">
        <w:rPr>
          <w:rFonts w:cstheme="minorHAnsi"/>
          <w:sz w:val="20"/>
          <w:szCs w:val="20"/>
        </w:rPr>
        <w:t>correspond with the Modules or w</w:t>
      </w:r>
      <w:r>
        <w:rPr>
          <w:rFonts w:cstheme="minorHAnsi"/>
          <w:sz w:val="20"/>
          <w:szCs w:val="20"/>
        </w:rPr>
        <w:t>eekly l</w:t>
      </w:r>
      <w:r w:rsidRPr="002F4CBF">
        <w:rPr>
          <w:rFonts w:cstheme="minorHAnsi"/>
          <w:sz w:val="20"/>
          <w:szCs w:val="20"/>
        </w:rPr>
        <w:t>earning modules in Brightspace—not the textbook</w:t>
      </w:r>
      <w:r w:rsidR="006E74DC">
        <w:rPr>
          <w:rFonts w:cstheme="minorHAnsi"/>
          <w:sz w:val="20"/>
          <w:szCs w:val="20"/>
        </w:rPr>
        <w:t>'</w:t>
      </w:r>
      <w:r w:rsidRPr="002F4CBF">
        <w:rPr>
          <w:rFonts w:cstheme="minorHAnsi"/>
          <w:sz w:val="20"/>
          <w:szCs w:val="20"/>
        </w:rPr>
        <w:t xml:space="preserve">s sections. </w:t>
      </w:r>
    </w:p>
    <w:p w14:paraId="5620B9BC" w14:textId="77777777" w:rsidR="00776143" w:rsidRPr="00250F60" w:rsidRDefault="00776143" w:rsidP="00776143">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6769"/>
          <w:tab w:val="left" w:pos="7920"/>
          <w:tab w:val="left" w:pos="8640"/>
        </w:tabs>
        <w:spacing w:line="276" w:lineRule="auto"/>
        <w:ind w:left="270" w:right="-36" w:hanging="270"/>
        <w:rPr>
          <w:rFonts w:cstheme="minorHAnsi"/>
          <w:b/>
          <w:bCs/>
          <w:sz w:val="20"/>
          <w:szCs w:val="20"/>
        </w:rPr>
      </w:pPr>
      <w:r w:rsidRPr="00250F60">
        <w:rPr>
          <w:rFonts w:cstheme="minorHAnsi"/>
          <w:b/>
          <w:bCs/>
          <w:sz w:val="20"/>
          <w:szCs w:val="20"/>
        </w:rPr>
        <w:t>All due dates and times are Eastern US time zone.</w:t>
      </w:r>
    </w:p>
    <w:p w14:paraId="40825729" w14:textId="77777777" w:rsidR="00776143" w:rsidRPr="002F4CBF" w:rsidRDefault="00776143" w:rsidP="00776143">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6769"/>
          <w:tab w:val="left" w:pos="7920"/>
          <w:tab w:val="left" w:pos="8640"/>
        </w:tabs>
        <w:spacing w:line="276" w:lineRule="auto"/>
        <w:ind w:left="270" w:right="-36" w:hanging="270"/>
        <w:rPr>
          <w:rFonts w:cstheme="minorHAnsi"/>
          <w:sz w:val="20"/>
          <w:szCs w:val="20"/>
        </w:rPr>
      </w:pPr>
      <w:r w:rsidRPr="002F4CBF">
        <w:rPr>
          <w:rFonts w:cstheme="minorHAnsi"/>
          <w:bCs/>
          <w:color w:val="000000"/>
          <w:sz w:val="20"/>
          <w:szCs w:val="20"/>
        </w:rPr>
        <w:t>In Brightspace, be sure to click on My Grades—Class Progress to review your GPA and to review my comments on your Deliverables. If you have any questions, email me right away.</w:t>
      </w:r>
    </w:p>
    <w:p w14:paraId="0AB98577" w14:textId="0C191599" w:rsidR="00776143" w:rsidRPr="00C60561" w:rsidRDefault="00776143" w:rsidP="00C60561">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6769"/>
          <w:tab w:val="left" w:pos="7920"/>
          <w:tab w:val="left" w:pos="8640"/>
        </w:tabs>
        <w:spacing w:line="276" w:lineRule="auto"/>
        <w:ind w:left="270" w:right="-36" w:hanging="270"/>
        <w:rPr>
          <w:rFonts w:cstheme="minorHAnsi"/>
          <w:b/>
          <w:sz w:val="20"/>
          <w:szCs w:val="20"/>
        </w:rPr>
      </w:pPr>
      <w:r w:rsidRPr="002F4CBF">
        <w:rPr>
          <w:rFonts w:cstheme="minorHAnsi"/>
          <w:b/>
          <w:color w:val="000000"/>
          <w:sz w:val="20"/>
          <w:szCs w:val="20"/>
        </w:rPr>
        <w:t xml:space="preserve">The number of Discussion Board postings does not change even if we cover more than one chapter in a Weekly Module. </w:t>
      </w:r>
    </w:p>
    <w:p w14:paraId="395E4954" w14:textId="77777777" w:rsidR="00C60561" w:rsidRPr="00C60561" w:rsidRDefault="00C60561" w:rsidP="00C60561">
      <w:pPr>
        <w:tabs>
          <w:tab w:val="left" w:pos="720"/>
          <w:tab w:val="left" w:pos="1440"/>
          <w:tab w:val="left" w:pos="2160"/>
          <w:tab w:val="left" w:pos="2880"/>
          <w:tab w:val="left" w:pos="3600"/>
          <w:tab w:val="left" w:pos="4320"/>
          <w:tab w:val="left" w:pos="5040"/>
          <w:tab w:val="left" w:pos="5760"/>
          <w:tab w:val="left" w:pos="6480"/>
          <w:tab w:val="left" w:pos="6769"/>
          <w:tab w:val="left" w:pos="7920"/>
          <w:tab w:val="left" w:pos="8640"/>
        </w:tabs>
        <w:spacing w:line="276" w:lineRule="auto"/>
        <w:ind w:right="-36"/>
        <w:rPr>
          <w:rFonts w:cstheme="minorHAnsi"/>
          <w:b/>
          <w:sz w:val="20"/>
          <w:szCs w:val="20"/>
        </w:rPr>
      </w:pPr>
    </w:p>
    <w:p w14:paraId="76F55161" w14:textId="7025365B" w:rsidR="00B02542" w:rsidRDefault="00776143" w:rsidP="00C60561">
      <w:pPr>
        <w:pStyle w:val="BodyText"/>
        <w:ind w:right="-36"/>
        <w:jc w:val="center"/>
        <w:rPr>
          <w:rFonts w:asciiTheme="minorHAnsi" w:hAnsiTheme="minorHAnsi" w:cstheme="minorHAnsi"/>
          <w:b/>
          <w:sz w:val="20"/>
        </w:rPr>
      </w:pPr>
      <w:r w:rsidRPr="00143000">
        <w:rPr>
          <w:rFonts w:asciiTheme="minorHAnsi" w:hAnsiTheme="minorHAnsi" w:cstheme="minorHAnsi"/>
          <w:b/>
          <w:sz w:val="20"/>
        </w:rPr>
        <w:t xml:space="preserve">Be sure to check your college email account daily. Review the course Announcements on Brightspace every time you logon. </w:t>
      </w:r>
    </w:p>
    <w:tbl>
      <w:tblPr>
        <w:tblStyle w:val="TableGridLight"/>
        <w:tblW w:w="10795" w:type="dxa"/>
        <w:tblLayout w:type="fixed"/>
        <w:tblLook w:val="00A0" w:firstRow="1" w:lastRow="0" w:firstColumn="1" w:lastColumn="0" w:noHBand="0" w:noVBand="0"/>
      </w:tblPr>
      <w:tblGrid>
        <w:gridCol w:w="1075"/>
        <w:gridCol w:w="720"/>
        <w:gridCol w:w="653"/>
        <w:gridCol w:w="8347"/>
      </w:tblGrid>
      <w:tr w:rsidR="00183631" w:rsidRPr="006A1F5C" w14:paraId="1B4A5A3B" w14:textId="77777777" w:rsidTr="009F2C05">
        <w:tc>
          <w:tcPr>
            <w:tcW w:w="1075" w:type="dxa"/>
          </w:tcPr>
          <w:p w14:paraId="2F89A593" w14:textId="77777777" w:rsidR="00183631" w:rsidRPr="006A1F5C" w:rsidRDefault="00183631" w:rsidP="00183631">
            <w:pPr>
              <w:jc w:val="center"/>
              <w:rPr>
                <w:rFonts w:cstheme="minorHAnsi"/>
                <w:b/>
                <w:bCs/>
                <w:sz w:val="18"/>
                <w:szCs w:val="18"/>
              </w:rPr>
            </w:pPr>
            <w:r w:rsidRPr="006A1F5C">
              <w:rPr>
                <w:rFonts w:cstheme="minorHAnsi"/>
                <w:b/>
                <w:bCs/>
                <w:sz w:val="18"/>
                <w:szCs w:val="18"/>
              </w:rPr>
              <w:t>Module</w:t>
            </w:r>
          </w:p>
          <w:p w14:paraId="66BE4B75" w14:textId="4EA1B6AB" w:rsidR="00183631" w:rsidRPr="006A1F5C" w:rsidRDefault="00183631" w:rsidP="00183631">
            <w:pPr>
              <w:jc w:val="center"/>
              <w:rPr>
                <w:rFonts w:cstheme="minorHAnsi"/>
                <w:b/>
                <w:bCs/>
                <w:iCs/>
                <w:color w:val="C45911" w:themeColor="accent2" w:themeShade="BF"/>
                <w:sz w:val="16"/>
                <w:szCs w:val="16"/>
              </w:rPr>
            </w:pPr>
            <w:r w:rsidRPr="006A1F5C">
              <w:rPr>
                <w:rFonts w:cstheme="minorHAnsi"/>
                <w:b/>
                <w:bCs/>
                <w:sz w:val="18"/>
                <w:szCs w:val="18"/>
              </w:rPr>
              <w:t>Week</w:t>
            </w:r>
          </w:p>
        </w:tc>
        <w:tc>
          <w:tcPr>
            <w:tcW w:w="720" w:type="dxa"/>
          </w:tcPr>
          <w:p w14:paraId="2D61A444" w14:textId="18242DCB" w:rsidR="00183631" w:rsidRPr="006A1F5C" w:rsidRDefault="00183631" w:rsidP="009F2C05">
            <w:pPr>
              <w:jc w:val="center"/>
              <w:rPr>
                <w:rFonts w:asciiTheme="majorHAnsi" w:hAnsiTheme="majorHAnsi" w:cstheme="minorHAnsi"/>
                <w:b/>
                <w:bCs/>
                <w:sz w:val="18"/>
                <w:szCs w:val="18"/>
              </w:rPr>
            </w:pPr>
            <w:r w:rsidRPr="006A1F5C">
              <w:rPr>
                <w:rFonts w:asciiTheme="majorHAnsi" w:hAnsiTheme="majorHAnsi" w:cs="Calibri Light"/>
                <w:b/>
                <w:bCs/>
                <w:sz w:val="18"/>
                <w:szCs w:val="18"/>
              </w:rPr>
              <w:t>Date</w:t>
            </w:r>
          </w:p>
        </w:tc>
        <w:tc>
          <w:tcPr>
            <w:tcW w:w="653" w:type="dxa"/>
          </w:tcPr>
          <w:p w14:paraId="15E7999A" w14:textId="1D924D87" w:rsidR="00183631" w:rsidRPr="006A1F5C" w:rsidRDefault="00183631" w:rsidP="009F2C05">
            <w:pPr>
              <w:jc w:val="center"/>
              <w:rPr>
                <w:rFonts w:asciiTheme="majorHAnsi" w:hAnsiTheme="majorHAnsi" w:cstheme="majorHAnsi"/>
                <w:b/>
                <w:bCs/>
                <w:i/>
                <w:iCs/>
                <w:color w:val="000000"/>
                <w:sz w:val="16"/>
                <w:szCs w:val="16"/>
              </w:rPr>
            </w:pPr>
            <w:r w:rsidRPr="006A1F5C">
              <w:rPr>
                <w:rFonts w:asciiTheme="majorHAnsi" w:hAnsiTheme="majorHAnsi" w:cstheme="majorHAnsi"/>
                <w:b/>
                <w:bCs/>
                <w:sz w:val="16"/>
                <w:szCs w:val="16"/>
              </w:rPr>
              <w:t>Day</w:t>
            </w:r>
          </w:p>
        </w:tc>
        <w:tc>
          <w:tcPr>
            <w:tcW w:w="8347" w:type="dxa"/>
          </w:tcPr>
          <w:p w14:paraId="70FC54B3" w14:textId="259284BE" w:rsidR="00183631" w:rsidRPr="006A1F5C" w:rsidRDefault="00183631" w:rsidP="00183631">
            <w:pPr>
              <w:pStyle w:val="Heading2"/>
              <w:spacing w:before="0"/>
              <w:rPr>
                <w:rFonts w:asciiTheme="minorHAnsi" w:hAnsiTheme="minorHAnsi" w:cstheme="minorHAnsi"/>
                <w:b/>
                <w:bCs/>
                <w:color w:val="000000"/>
                <w:sz w:val="20"/>
                <w:szCs w:val="20"/>
              </w:rPr>
            </w:pPr>
            <w:r w:rsidRPr="006A1F5C">
              <w:rPr>
                <w:rFonts w:asciiTheme="minorHAnsi" w:hAnsiTheme="minorHAnsi" w:cstheme="minorHAnsi"/>
                <w:b/>
                <w:bCs/>
                <w:color w:val="000000"/>
                <w:sz w:val="20"/>
                <w:szCs w:val="20"/>
              </w:rPr>
              <w:t xml:space="preserve">Learning Activities and Deliverables       What you need to do:                                                                                             </w:t>
            </w:r>
          </w:p>
        </w:tc>
      </w:tr>
      <w:tr w:rsidR="009F2C05" w:rsidRPr="00271CB5" w14:paraId="5AD7C7C1" w14:textId="77777777" w:rsidTr="00A77DF9">
        <w:tc>
          <w:tcPr>
            <w:tcW w:w="1075" w:type="dxa"/>
            <w:shd w:val="clear" w:color="auto" w:fill="DEEAF6" w:themeFill="accent1" w:themeFillTint="33"/>
          </w:tcPr>
          <w:p w14:paraId="1CA204B3" w14:textId="08D4B777" w:rsidR="009F2C05" w:rsidRPr="00A54DFE" w:rsidRDefault="009F2C05" w:rsidP="009F2C05">
            <w:pPr>
              <w:ind w:left="-18" w:right="72"/>
              <w:jc w:val="center"/>
              <w:rPr>
                <w:rFonts w:cstheme="minorHAnsi"/>
                <w:b/>
                <w:color w:val="C45911" w:themeColor="accent2" w:themeShade="BF"/>
                <w:sz w:val="16"/>
                <w:szCs w:val="16"/>
              </w:rPr>
            </w:pPr>
            <w:r w:rsidRPr="00A54DFE">
              <w:rPr>
                <w:rFonts w:cstheme="minorHAnsi"/>
                <w:b/>
                <w:bCs/>
                <w:sz w:val="18"/>
                <w:szCs w:val="18"/>
              </w:rPr>
              <w:t>Module 1 Week 1</w:t>
            </w:r>
          </w:p>
        </w:tc>
        <w:tc>
          <w:tcPr>
            <w:tcW w:w="720" w:type="dxa"/>
            <w:shd w:val="clear" w:color="auto" w:fill="DEEAF6" w:themeFill="accent1" w:themeFillTint="33"/>
          </w:tcPr>
          <w:p w14:paraId="0E9AF9C2" w14:textId="5F207836"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1/11</w:t>
            </w:r>
          </w:p>
        </w:tc>
        <w:tc>
          <w:tcPr>
            <w:tcW w:w="653" w:type="dxa"/>
            <w:shd w:val="clear" w:color="auto" w:fill="DEEAF6" w:themeFill="accent1" w:themeFillTint="33"/>
          </w:tcPr>
          <w:p w14:paraId="6A6C39D3" w14:textId="41731E33"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52108CF7" w14:textId="53316063" w:rsidR="009F2C05" w:rsidRPr="00183631" w:rsidRDefault="009F2C05" w:rsidP="009F2C05">
            <w:pPr>
              <w:rPr>
                <w:b/>
                <w:sz w:val="20"/>
                <w:szCs w:val="20"/>
              </w:rPr>
            </w:pPr>
            <w:r w:rsidRPr="00183631">
              <w:rPr>
                <w:b/>
                <w:sz w:val="20"/>
                <w:szCs w:val="20"/>
              </w:rPr>
              <w:t>Module 1</w:t>
            </w:r>
          </w:p>
          <w:p w14:paraId="5E2A3033" w14:textId="78AFE588" w:rsidR="009F2C05" w:rsidRPr="00B86C98" w:rsidRDefault="009F2C05" w:rsidP="009F2C05">
            <w:pPr>
              <w:pStyle w:val="ListParagraph"/>
              <w:numPr>
                <w:ilvl w:val="0"/>
                <w:numId w:val="21"/>
              </w:numPr>
              <w:rPr>
                <w:b/>
                <w:sz w:val="20"/>
                <w:szCs w:val="20"/>
              </w:rPr>
            </w:pPr>
            <w:r w:rsidRPr="0080487E">
              <w:rPr>
                <w:b/>
                <w:sz w:val="20"/>
                <w:szCs w:val="20"/>
                <w:highlight w:val="yellow"/>
              </w:rPr>
              <w:t>Read the syllabus</w:t>
            </w:r>
            <w:r w:rsidRPr="0080487E">
              <w:rPr>
                <w:sz w:val="20"/>
                <w:szCs w:val="20"/>
              </w:rPr>
              <w:t xml:space="preserve"> and become familiar with the Brightspace Learning Management System (LMS)--see</w:t>
            </w:r>
            <w:r w:rsidRPr="0080487E">
              <w:rPr>
                <w:b/>
                <w:sz w:val="20"/>
                <w:szCs w:val="20"/>
              </w:rPr>
              <w:t xml:space="preserve"> </w:t>
            </w:r>
            <w:r w:rsidR="006E74DC">
              <w:rPr>
                <w:b/>
                <w:sz w:val="20"/>
                <w:szCs w:val="20"/>
              </w:rPr>
              <w:t>'</w:t>
            </w:r>
            <w:r w:rsidRPr="0080487E">
              <w:rPr>
                <w:b/>
                <w:sz w:val="20"/>
                <w:szCs w:val="20"/>
              </w:rPr>
              <w:t>Start Here</w:t>
            </w:r>
            <w:r w:rsidR="006E74DC">
              <w:rPr>
                <w:b/>
                <w:sz w:val="20"/>
                <w:szCs w:val="20"/>
              </w:rPr>
              <w:t>'</w:t>
            </w:r>
            <w:r w:rsidRPr="0080487E">
              <w:rPr>
                <w:b/>
                <w:sz w:val="20"/>
                <w:szCs w:val="20"/>
              </w:rPr>
              <w:t xml:space="preserve"> </w:t>
            </w:r>
            <w:r>
              <w:rPr>
                <w:sz w:val="20"/>
                <w:szCs w:val="20"/>
              </w:rPr>
              <w:t>Tab</w:t>
            </w:r>
          </w:p>
          <w:p w14:paraId="40B33DDE" w14:textId="77777777" w:rsidR="002B3885" w:rsidRPr="003D18B6" w:rsidRDefault="002B3885" w:rsidP="009F2C05">
            <w:pPr>
              <w:pStyle w:val="ListParagraph"/>
              <w:numPr>
                <w:ilvl w:val="0"/>
                <w:numId w:val="21"/>
              </w:numPr>
              <w:rPr>
                <w:b/>
                <w:i/>
                <w:sz w:val="20"/>
                <w:szCs w:val="20"/>
              </w:rPr>
            </w:pPr>
            <w:r w:rsidRPr="003D18B6">
              <w:rPr>
                <w:b/>
                <w:sz w:val="20"/>
                <w:szCs w:val="20"/>
              </w:rPr>
              <w:t>To Access the Learning Modules</w:t>
            </w:r>
          </w:p>
          <w:p w14:paraId="629F28FF" w14:textId="260E24E6" w:rsidR="009F2C05" w:rsidRPr="002B3885" w:rsidRDefault="002B3885" w:rsidP="002B3885">
            <w:pPr>
              <w:pStyle w:val="ListParagraph"/>
              <w:numPr>
                <w:ilvl w:val="0"/>
                <w:numId w:val="45"/>
              </w:numPr>
              <w:rPr>
                <w:b/>
                <w:i/>
                <w:sz w:val="20"/>
                <w:szCs w:val="20"/>
              </w:rPr>
            </w:pPr>
            <w:r>
              <w:rPr>
                <w:b/>
                <w:sz w:val="20"/>
                <w:szCs w:val="20"/>
                <w:highlight w:val="green"/>
              </w:rPr>
              <w:t xml:space="preserve">Take the </w:t>
            </w:r>
            <w:r w:rsidR="009F2C05" w:rsidRPr="002B3885">
              <w:rPr>
                <w:b/>
                <w:sz w:val="20"/>
                <w:szCs w:val="20"/>
                <w:highlight w:val="green"/>
              </w:rPr>
              <w:t>Syllabus Quiz</w:t>
            </w:r>
            <w:r w:rsidR="009F2C05" w:rsidRPr="002B3885">
              <w:rPr>
                <w:b/>
                <w:sz w:val="20"/>
                <w:szCs w:val="20"/>
              </w:rPr>
              <w:t xml:space="preserve">— </w:t>
            </w:r>
            <w:r w:rsidR="009F2C05" w:rsidRPr="002B3885">
              <w:rPr>
                <w:sz w:val="20"/>
                <w:szCs w:val="20"/>
              </w:rPr>
              <w:t>see</w:t>
            </w:r>
            <w:r w:rsidR="009F2C05" w:rsidRPr="002B3885">
              <w:rPr>
                <w:b/>
                <w:sz w:val="20"/>
                <w:szCs w:val="20"/>
              </w:rPr>
              <w:t xml:space="preserve"> </w:t>
            </w:r>
            <w:r w:rsidR="006E74DC">
              <w:rPr>
                <w:b/>
                <w:sz w:val="20"/>
                <w:szCs w:val="20"/>
              </w:rPr>
              <w:t>'</w:t>
            </w:r>
            <w:r w:rsidR="009F2C05" w:rsidRPr="002B3885">
              <w:rPr>
                <w:b/>
                <w:sz w:val="20"/>
                <w:szCs w:val="20"/>
              </w:rPr>
              <w:t>Start Here</w:t>
            </w:r>
            <w:r w:rsidR="006E74DC">
              <w:rPr>
                <w:b/>
                <w:sz w:val="20"/>
                <w:szCs w:val="20"/>
              </w:rPr>
              <w:t>'</w:t>
            </w:r>
            <w:r w:rsidR="009F2C05" w:rsidRPr="002B3885">
              <w:rPr>
                <w:b/>
                <w:sz w:val="20"/>
                <w:szCs w:val="20"/>
              </w:rPr>
              <w:t xml:space="preserve"> </w:t>
            </w:r>
            <w:r w:rsidR="009F2C05" w:rsidRPr="002B3885">
              <w:rPr>
                <w:sz w:val="20"/>
                <w:szCs w:val="20"/>
              </w:rPr>
              <w:t>Tab</w:t>
            </w:r>
            <w:r w:rsidR="009F2C05" w:rsidRPr="002B3885">
              <w:rPr>
                <w:b/>
                <w:sz w:val="20"/>
                <w:szCs w:val="20"/>
              </w:rPr>
              <w:t xml:space="preserve">. </w:t>
            </w:r>
            <w:r w:rsidR="009F2C05" w:rsidRPr="002B3885">
              <w:rPr>
                <w:b/>
                <w:i/>
                <w:sz w:val="20"/>
                <w:szCs w:val="20"/>
              </w:rPr>
              <w:t>IMPORTANT: You cannot begin the coursework without earning at least  80% on this quiz.</w:t>
            </w:r>
          </w:p>
          <w:p w14:paraId="5C86C414" w14:textId="701ABFBB" w:rsidR="009F2C05" w:rsidRPr="00B86C98" w:rsidRDefault="009F2C05" w:rsidP="002B3885">
            <w:pPr>
              <w:pStyle w:val="ListParagraph"/>
              <w:numPr>
                <w:ilvl w:val="0"/>
                <w:numId w:val="45"/>
              </w:numPr>
              <w:rPr>
                <w:b/>
                <w:i/>
                <w:sz w:val="20"/>
                <w:szCs w:val="20"/>
              </w:rPr>
            </w:pPr>
            <w:r w:rsidRPr="0080487E">
              <w:rPr>
                <w:sz w:val="20"/>
                <w:szCs w:val="20"/>
                <w:highlight w:val="yellow"/>
              </w:rPr>
              <w:t xml:space="preserve">Post Something about yourself </w:t>
            </w:r>
            <w:r w:rsidR="00250F60">
              <w:rPr>
                <w:sz w:val="20"/>
                <w:szCs w:val="20"/>
                <w:highlight w:val="yellow"/>
              </w:rPr>
              <w:t xml:space="preserve">and reply to one classmate </w:t>
            </w:r>
            <w:r w:rsidRPr="0080487E">
              <w:rPr>
                <w:sz w:val="20"/>
                <w:szCs w:val="20"/>
                <w:highlight w:val="yellow"/>
              </w:rPr>
              <w:t xml:space="preserve">on the </w:t>
            </w:r>
            <w:r>
              <w:rPr>
                <w:b/>
                <w:sz w:val="20"/>
                <w:szCs w:val="20"/>
                <w:highlight w:val="yellow"/>
              </w:rPr>
              <w:t>Introductions</w:t>
            </w:r>
            <w:r w:rsidRPr="0080487E">
              <w:rPr>
                <w:b/>
                <w:sz w:val="20"/>
                <w:szCs w:val="20"/>
                <w:highlight w:val="yellow"/>
              </w:rPr>
              <w:t xml:space="preserve"> </w:t>
            </w:r>
            <w:r w:rsidRPr="002B3885">
              <w:rPr>
                <w:b/>
                <w:bCs/>
                <w:sz w:val="20"/>
                <w:szCs w:val="20"/>
                <w:highlight w:val="yellow"/>
              </w:rPr>
              <w:t>Discussion Board</w:t>
            </w:r>
            <w:r w:rsidRPr="0080487E">
              <w:rPr>
                <w:sz w:val="20"/>
                <w:szCs w:val="20"/>
              </w:rPr>
              <w:t>—see</w:t>
            </w:r>
            <w:r w:rsidRPr="0080487E">
              <w:rPr>
                <w:b/>
                <w:sz w:val="20"/>
                <w:szCs w:val="20"/>
              </w:rPr>
              <w:t xml:space="preserve"> </w:t>
            </w:r>
            <w:r w:rsidR="006E74DC">
              <w:rPr>
                <w:b/>
                <w:sz w:val="20"/>
                <w:szCs w:val="20"/>
              </w:rPr>
              <w:t>'</w:t>
            </w:r>
            <w:r w:rsidRPr="0080487E">
              <w:rPr>
                <w:b/>
                <w:sz w:val="20"/>
                <w:szCs w:val="20"/>
              </w:rPr>
              <w:t>Start Here</w:t>
            </w:r>
            <w:r w:rsidR="006E74DC">
              <w:rPr>
                <w:b/>
                <w:sz w:val="20"/>
                <w:szCs w:val="20"/>
              </w:rPr>
              <w:t>'</w:t>
            </w:r>
            <w:r w:rsidRPr="0080487E">
              <w:rPr>
                <w:b/>
                <w:sz w:val="20"/>
                <w:szCs w:val="20"/>
              </w:rPr>
              <w:t xml:space="preserve"> </w:t>
            </w:r>
            <w:r w:rsidRPr="0080487E">
              <w:rPr>
                <w:sz w:val="20"/>
                <w:szCs w:val="20"/>
              </w:rPr>
              <w:t>Tab</w:t>
            </w:r>
            <w:r w:rsidRPr="0080487E">
              <w:rPr>
                <w:sz w:val="20"/>
                <w:szCs w:val="20"/>
                <w:highlight w:val="yellow"/>
              </w:rPr>
              <w:t xml:space="preserve"> </w:t>
            </w:r>
          </w:p>
          <w:p w14:paraId="2F74BDF7" w14:textId="54352332" w:rsidR="009F2C05" w:rsidRPr="003D18B6" w:rsidRDefault="009F2C05" w:rsidP="003D18B6">
            <w:pPr>
              <w:pStyle w:val="ListParagraph"/>
              <w:numPr>
                <w:ilvl w:val="0"/>
                <w:numId w:val="21"/>
              </w:numPr>
              <w:rPr>
                <w:b/>
                <w:i/>
                <w:sz w:val="20"/>
                <w:szCs w:val="20"/>
              </w:rPr>
            </w:pPr>
            <w:r w:rsidRPr="003D18B6">
              <w:rPr>
                <w:sz w:val="20"/>
                <w:szCs w:val="20"/>
                <w:highlight w:val="yellow"/>
              </w:rPr>
              <w:t>Update or create your Brightspace Profile</w:t>
            </w:r>
            <w:r w:rsidRPr="003D18B6">
              <w:rPr>
                <w:sz w:val="20"/>
                <w:szCs w:val="20"/>
              </w:rPr>
              <w:t>—Include a digital photo of yourself—</w:t>
            </w:r>
            <w:r w:rsidRPr="003D18B6">
              <w:rPr>
                <w:b/>
                <w:i/>
                <w:sz w:val="20"/>
                <w:szCs w:val="20"/>
              </w:rPr>
              <w:t>Required.</w:t>
            </w:r>
          </w:p>
          <w:p w14:paraId="2CA8884B" w14:textId="348FA075" w:rsidR="009F2C05" w:rsidRPr="003D18B6" w:rsidRDefault="009F2C05" w:rsidP="003D18B6">
            <w:pPr>
              <w:pStyle w:val="ListParagraph"/>
              <w:numPr>
                <w:ilvl w:val="0"/>
                <w:numId w:val="21"/>
              </w:numPr>
              <w:rPr>
                <w:b/>
                <w:i/>
                <w:sz w:val="20"/>
                <w:szCs w:val="20"/>
              </w:rPr>
            </w:pPr>
            <w:r w:rsidRPr="003D18B6">
              <w:rPr>
                <w:b/>
                <w:sz w:val="20"/>
                <w:szCs w:val="20"/>
                <w:highlight w:val="yellow"/>
              </w:rPr>
              <w:t xml:space="preserve">Download the following: </w:t>
            </w:r>
            <w:r w:rsidRPr="003D18B6">
              <w:rPr>
                <w:b/>
                <w:sz w:val="20"/>
                <w:szCs w:val="20"/>
              </w:rPr>
              <w:t xml:space="preserve"> </w:t>
            </w:r>
            <w:r w:rsidRPr="003D18B6">
              <w:rPr>
                <w:sz w:val="20"/>
                <w:szCs w:val="20"/>
              </w:rPr>
              <w:t xml:space="preserve">See </w:t>
            </w:r>
            <w:r w:rsidR="006E74DC">
              <w:rPr>
                <w:sz w:val="20"/>
                <w:szCs w:val="20"/>
              </w:rPr>
              <w:t>'</w:t>
            </w:r>
            <w:r w:rsidRPr="003D18B6">
              <w:rPr>
                <w:sz w:val="20"/>
                <w:szCs w:val="20"/>
              </w:rPr>
              <w:t>Start Here</w:t>
            </w:r>
            <w:r w:rsidR="006E74DC">
              <w:rPr>
                <w:sz w:val="20"/>
                <w:szCs w:val="20"/>
              </w:rPr>
              <w:t>'</w:t>
            </w:r>
            <w:r w:rsidRPr="003D18B6">
              <w:rPr>
                <w:sz w:val="20"/>
                <w:szCs w:val="20"/>
              </w:rPr>
              <w:t xml:space="preserve"> tab, How To Sheets</w:t>
            </w:r>
          </w:p>
          <w:p w14:paraId="58817DBC" w14:textId="639B7965" w:rsidR="009F2C05" w:rsidRPr="003D18B6" w:rsidRDefault="009F2C05" w:rsidP="003D18B6">
            <w:pPr>
              <w:pStyle w:val="ListParagraph"/>
              <w:numPr>
                <w:ilvl w:val="0"/>
                <w:numId w:val="21"/>
              </w:numPr>
              <w:rPr>
                <w:b/>
                <w:sz w:val="20"/>
                <w:szCs w:val="20"/>
              </w:rPr>
            </w:pPr>
            <w:r w:rsidRPr="003D18B6">
              <w:rPr>
                <w:b/>
                <w:sz w:val="20"/>
                <w:szCs w:val="20"/>
              </w:rPr>
              <w:t>Discussion Board (Db) How To sheet</w:t>
            </w:r>
          </w:p>
          <w:p w14:paraId="2C7F622D" w14:textId="138F16A8" w:rsidR="009F2C05" w:rsidRPr="003D18B6" w:rsidRDefault="009F2C05" w:rsidP="003D18B6">
            <w:pPr>
              <w:pStyle w:val="ListParagraph"/>
              <w:numPr>
                <w:ilvl w:val="0"/>
                <w:numId w:val="21"/>
              </w:numPr>
              <w:rPr>
                <w:b/>
                <w:iCs/>
                <w:sz w:val="20"/>
                <w:szCs w:val="20"/>
              </w:rPr>
            </w:pPr>
            <w:r w:rsidRPr="003D18B6">
              <w:rPr>
                <w:b/>
                <w:iCs/>
                <w:sz w:val="20"/>
                <w:szCs w:val="20"/>
              </w:rPr>
              <w:t>Discussion Boards Quick Start Checklist</w:t>
            </w:r>
          </w:p>
          <w:p w14:paraId="0781B34E" w14:textId="77777777" w:rsidR="009F2C05" w:rsidRPr="00776143" w:rsidRDefault="009F2C05" w:rsidP="009F2C05">
            <w:pPr>
              <w:rPr>
                <w:b/>
                <w:iCs/>
                <w:sz w:val="20"/>
                <w:szCs w:val="20"/>
              </w:rPr>
            </w:pPr>
          </w:p>
          <w:p w14:paraId="624F5D23" w14:textId="41E01557" w:rsidR="009F2C05" w:rsidRDefault="009F2C05" w:rsidP="009F2C05">
            <w:pPr>
              <w:ind w:left="-18"/>
              <w:rPr>
                <w:rFonts w:asciiTheme="majorHAnsi" w:hAnsiTheme="majorHAnsi" w:cstheme="majorHAnsi"/>
                <w:b/>
                <w:i/>
                <w:sz w:val="20"/>
                <w:szCs w:val="20"/>
              </w:rPr>
            </w:pPr>
            <w:r w:rsidRPr="004F3F86">
              <w:rPr>
                <w:rFonts w:asciiTheme="majorHAnsi" w:hAnsiTheme="majorHAnsi" w:cstheme="majorHAnsi"/>
                <w:b/>
                <w:color w:val="000000"/>
                <w:sz w:val="20"/>
                <w:szCs w:val="20"/>
              </w:rPr>
              <w:t>Skim</w:t>
            </w:r>
            <w:r w:rsidRPr="004F3F86">
              <w:rPr>
                <w:rFonts w:asciiTheme="majorHAnsi" w:hAnsiTheme="majorHAnsi" w:cstheme="majorHAnsi"/>
                <w:color w:val="000000"/>
                <w:sz w:val="20"/>
                <w:szCs w:val="20"/>
              </w:rPr>
              <w:t xml:space="preserve"> Chapter 1: Business Now: Change Is The Only Constant—Read the chapters by the date</w:t>
            </w:r>
            <w:r>
              <w:rPr>
                <w:rFonts w:asciiTheme="majorHAnsi" w:hAnsiTheme="majorHAnsi" w:cstheme="majorHAnsi"/>
                <w:color w:val="000000"/>
                <w:sz w:val="20"/>
                <w:szCs w:val="20"/>
              </w:rPr>
              <w:t>s</w:t>
            </w:r>
            <w:r w:rsidRPr="004F3F86">
              <w:rPr>
                <w:rFonts w:asciiTheme="majorHAnsi" w:hAnsiTheme="majorHAnsi" w:cstheme="majorHAnsi"/>
                <w:color w:val="000000"/>
                <w:sz w:val="20"/>
                <w:szCs w:val="20"/>
              </w:rPr>
              <w:t xml:space="preserve"> here in the syllabus.</w:t>
            </w:r>
            <w:r w:rsidRPr="004F3F86">
              <w:rPr>
                <w:rFonts w:asciiTheme="majorHAnsi" w:hAnsiTheme="majorHAnsi" w:cstheme="majorHAnsi"/>
                <w:color w:val="767171" w:themeColor="background2" w:themeShade="80"/>
                <w:sz w:val="20"/>
                <w:szCs w:val="20"/>
              </w:rPr>
              <w:t xml:space="preserve"> </w:t>
            </w:r>
            <w:r w:rsidRPr="00C17992">
              <w:rPr>
                <w:rFonts w:asciiTheme="majorHAnsi" w:hAnsiTheme="majorHAnsi" w:cstheme="majorHAnsi"/>
                <w:b/>
                <w:i/>
                <w:sz w:val="20"/>
                <w:szCs w:val="20"/>
              </w:rPr>
              <w:t>No Quiz requirement for Chapter 1.</w:t>
            </w:r>
          </w:p>
          <w:p w14:paraId="4C9F783B" w14:textId="77777777" w:rsidR="009F2C05" w:rsidRDefault="009F2C05" w:rsidP="009F2C05">
            <w:pPr>
              <w:ind w:left="-18"/>
              <w:rPr>
                <w:rFonts w:asciiTheme="majorHAnsi" w:hAnsiTheme="majorHAnsi" w:cstheme="majorHAnsi"/>
                <w:b/>
                <w:i/>
                <w:sz w:val="20"/>
                <w:szCs w:val="20"/>
              </w:rPr>
            </w:pPr>
          </w:p>
          <w:p w14:paraId="3E7C27A9" w14:textId="77777777" w:rsidR="009F2C05" w:rsidRPr="00490C67" w:rsidRDefault="009F2C05" w:rsidP="009F2C05">
            <w:pPr>
              <w:widowControl w:val="0"/>
              <w:tabs>
                <w:tab w:val="left" w:pos="567"/>
              </w:tabs>
              <w:spacing w:line="276" w:lineRule="auto"/>
              <w:rPr>
                <w:sz w:val="20"/>
                <w:szCs w:val="20"/>
              </w:rPr>
            </w:pPr>
            <w:r w:rsidRPr="005F26B1">
              <w:rPr>
                <w:rFonts w:cstheme="minorHAnsi"/>
                <w:b/>
                <w:sz w:val="20"/>
                <w:szCs w:val="20"/>
                <w:highlight w:val="lightGray"/>
              </w:rPr>
              <w:t>Subject of the Week (SoW): Post on the Weekly Chapter Db</w:t>
            </w:r>
            <w:r w:rsidRPr="00776143">
              <w:rPr>
                <w:rFonts w:cstheme="minorHAnsi"/>
                <w:b/>
                <w:sz w:val="20"/>
                <w:szCs w:val="20"/>
                <w:highlight w:val="lightGray"/>
              </w:rPr>
              <w:t>—</w:t>
            </w:r>
            <w:r w:rsidRPr="00490C67">
              <w:rPr>
                <w:sz w:val="20"/>
                <w:szCs w:val="20"/>
              </w:rPr>
              <w:t>What factors contribute to the rapid pace of change in business discussed in chapter 1? Is the pace likely to accelerate or decrease over the next decade? Why?</w:t>
            </w:r>
          </w:p>
          <w:p w14:paraId="70920DE0" w14:textId="77777777" w:rsidR="009F2C05" w:rsidRPr="00776143" w:rsidRDefault="009F2C05" w:rsidP="009F2C05">
            <w:pPr>
              <w:widowControl w:val="0"/>
              <w:spacing w:line="240" w:lineRule="atLeast"/>
              <w:ind w:right="72"/>
              <w:rPr>
                <w:rFonts w:cstheme="minorHAnsi"/>
                <w:bCs/>
                <w:sz w:val="20"/>
                <w:szCs w:val="20"/>
                <w:highlight w:val="lightGray"/>
              </w:rPr>
            </w:pPr>
          </w:p>
          <w:p w14:paraId="3F903E5E" w14:textId="77777777" w:rsidR="009F2C05" w:rsidRDefault="009F2C05" w:rsidP="009F2C05">
            <w:pPr>
              <w:ind w:right="72"/>
              <w:rPr>
                <w:rStyle w:val="Strong"/>
                <w:b w:val="0"/>
                <w:color w:val="000000"/>
                <w:sz w:val="20"/>
                <w:szCs w:val="20"/>
              </w:rPr>
            </w:pPr>
            <w:r w:rsidRPr="00776143">
              <w:rPr>
                <w:rFonts w:cstheme="minorHAnsi"/>
                <w:b/>
                <w:sz w:val="20"/>
                <w:szCs w:val="20"/>
                <w:highlight w:val="lightGray"/>
              </w:rPr>
              <w:t>CCWC Db</w:t>
            </w:r>
            <w:r w:rsidRPr="00776143">
              <w:rPr>
                <w:rFonts w:cstheme="minorHAnsi"/>
                <w:bCs/>
                <w:sz w:val="20"/>
                <w:szCs w:val="20"/>
                <w:highlight w:val="lightGray"/>
              </w:rPr>
              <w:t xml:space="preserve"> </w:t>
            </w:r>
            <w:r w:rsidRPr="00776143">
              <w:rPr>
                <w:rStyle w:val="Strong"/>
                <w:bCs w:val="0"/>
                <w:color w:val="000000"/>
                <w:sz w:val="20"/>
                <w:szCs w:val="20"/>
                <w:highlight w:val="lightGray"/>
              </w:rPr>
              <w:t xml:space="preserve">Starter Question: </w:t>
            </w:r>
            <w:r w:rsidRPr="00490C67">
              <w:rPr>
                <w:rStyle w:val="Strong"/>
                <w:b w:val="0"/>
                <w:color w:val="000000"/>
                <w:sz w:val="20"/>
                <w:szCs w:val="20"/>
              </w:rPr>
              <w:t>How does the rapid change discussed in chapter 1 inform your career plans?</w:t>
            </w:r>
          </w:p>
          <w:p w14:paraId="26B3CD4D" w14:textId="2BED0973" w:rsidR="00C60561" w:rsidRPr="00490C67" w:rsidRDefault="00C60561" w:rsidP="009F2C05">
            <w:pPr>
              <w:ind w:right="72"/>
              <w:rPr>
                <w:bCs/>
                <w:color w:val="000000"/>
                <w:sz w:val="20"/>
                <w:szCs w:val="20"/>
              </w:rPr>
            </w:pPr>
          </w:p>
        </w:tc>
      </w:tr>
      <w:tr w:rsidR="009F2C05" w:rsidRPr="00271CB5" w14:paraId="35237B3D" w14:textId="77777777" w:rsidTr="00A77DF9">
        <w:tc>
          <w:tcPr>
            <w:tcW w:w="1075" w:type="dxa"/>
            <w:shd w:val="clear" w:color="auto" w:fill="DEEAF6" w:themeFill="accent1" w:themeFillTint="33"/>
          </w:tcPr>
          <w:p w14:paraId="00B87426"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3F4C8B14" w14:textId="3C791676"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1/12</w:t>
            </w:r>
          </w:p>
        </w:tc>
        <w:tc>
          <w:tcPr>
            <w:tcW w:w="653" w:type="dxa"/>
            <w:shd w:val="clear" w:color="auto" w:fill="DEEAF6" w:themeFill="accent1" w:themeFillTint="33"/>
          </w:tcPr>
          <w:p w14:paraId="76805DB9" w14:textId="486C17AA"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3A1538A2" w14:textId="4F2CB1E8"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about Chapter 1 or 2 before midnight tonight.       </w:t>
            </w:r>
          </w:p>
          <w:p w14:paraId="4F5D83FF" w14:textId="77777777" w:rsidR="009F2C05" w:rsidRDefault="009F2C05" w:rsidP="00C60561">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3598773F" w14:textId="43026EB2" w:rsidR="00972267" w:rsidRPr="00C60561" w:rsidRDefault="00972267" w:rsidP="00C60561">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p>
        </w:tc>
      </w:tr>
      <w:tr w:rsidR="009F2C05" w:rsidRPr="00271CB5" w14:paraId="1000B6BF" w14:textId="77777777" w:rsidTr="00A77DF9">
        <w:tc>
          <w:tcPr>
            <w:tcW w:w="1075" w:type="dxa"/>
            <w:shd w:val="clear" w:color="auto" w:fill="DEEAF6" w:themeFill="accent1" w:themeFillTint="33"/>
          </w:tcPr>
          <w:p w14:paraId="50D793DA"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794FEEA7" w14:textId="7E5A114C"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1/13</w:t>
            </w:r>
          </w:p>
        </w:tc>
        <w:tc>
          <w:tcPr>
            <w:tcW w:w="653" w:type="dxa"/>
            <w:shd w:val="clear" w:color="auto" w:fill="DEEAF6" w:themeFill="accent1" w:themeFillTint="33"/>
          </w:tcPr>
          <w:p w14:paraId="0A83826B" w14:textId="74B64508"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4D7B051C" w14:textId="77777777" w:rsidR="00C60561" w:rsidRDefault="009F2C05" w:rsidP="00972267">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w:t>
            </w:r>
            <w:r>
              <w:rPr>
                <w:rFonts w:ascii="Calibri" w:hAnsi="Calibri"/>
                <w:sz w:val="20"/>
                <w:szCs w:val="20"/>
                <w:highlight w:val="lightGray"/>
              </w:rPr>
              <w:t>t</w:t>
            </w:r>
          </w:p>
          <w:p w14:paraId="722EFF30" w14:textId="186A9FA4" w:rsidR="005F5EA6" w:rsidRPr="001745C7" w:rsidRDefault="005F5EA6" w:rsidP="00972267">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p>
        </w:tc>
      </w:tr>
      <w:tr w:rsidR="009F2C05" w:rsidRPr="00271CB5" w14:paraId="5E244667" w14:textId="77777777" w:rsidTr="00A77DF9">
        <w:tc>
          <w:tcPr>
            <w:tcW w:w="1075" w:type="dxa"/>
            <w:shd w:val="clear" w:color="auto" w:fill="DEEAF6" w:themeFill="accent1" w:themeFillTint="33"/>
          </w:tcPr>
          <w:p w14:paraId="5B996030"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260C06C7" w14:textId="35CB06A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1/14</w:t>
            </w:r>
          </w:p>
        </w:tc>
        <w:tc>
          <w:tcPr>
            <w:tcW w:w="653" w:type="dxa"/>
            <w:shd w:val="clear" w:color="auto" w:fill="DEEAF6" w:themeFill="accent1" w:themeFillTint="33"/>
          </w:tcPr>
          <w:p w14:paraId="366CC501" w14:textId="10AF2727"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1BD73957" w14:textId="755F40C9" w:rsidR="009F2C05"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2: Economics: The Framework of Business     </w:t>
            </w:r>
          </w:p>
          <w:p w14:paraId="6245600B" w14:textId="15F58828"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077516CA" w14:textId="77777777" w:rsidR="009F2C05" w:rsidRPr="00490C67" w:rsidRDefault="009F2C05" w:rsidP="009F2C05">
            <w:pPr>
              <w:widowControl w:val="0"/>
              <w:rPr>
                <w:rFonts w:cstheme="minorHAnsi"/>
                <w:b/>
                <w:bCs/>
                <w:color w:val="000000"/>
                <w:sz w:val="20"/>
                <w:szCs w:val="20"/>
              </w:rPr>
            </w:pPr>
          </w:p>
          <w:p w14:paraId="17E0E954"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cstheme="minorHAnsi"/>
                <w:b/>
                <w:bCs/>
                <w:color w:val="000000"/>
                <w:sz w:val="20"/>
                <w:szCs w:val="20"/>
              </w:rPr>
            </w:pPr>
            <w:r w:rsidRPr="00271CB5">
              <w:rPr>
                <w:rFonts w:cstheme="minorHAnsi"/>
                <w:b/>
                <w:bCs/>
                <w:color w:val="000000"/>
                <w:sz w:val="20"/>
                <w:szCs w:val="20"/>
                <w:highlight w:val="green"/>
              </w:rPr>
              <w:t xml:space="preserve">Quiz: Chapter 2 Due by Midnight </w:t>
            </w:r>
            <w:r w:rsidRPr="00271CB5">
              <w:rPr>
                <w:rFonts w:cstheme="minorHAnsi"/>
                <w:b/>
                <w:bCs/>
                <w:color w:val="000000"/>
                <w:sz w:val="20"/>
                <w:szCs w:val="20"/>
              </w:rPr>
              <w:t xml:space="preserve">        </w:t>
            </w:r>
          </w:p>
          <w:p w14:paraId="57CB8CD2"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cstheme="minorHAnsi"/>
                <w:b/>
                <w:bCs/>
                <w:color w:val="000000"/>
                <w:sz w:val="20"/>
                <w:szCs w:val="20"/>
              </w:rPr>
            </w:pPr>
          </w:p>
          <w:p w14:paraId="3F9800EA" w14:textId="2A63F570"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05CE807F" w14:textId="7E95457E" w:rsidR="009F2C05" w:rsidRPr="00776143" w:rsidRDefault="009F2C05" w:rsidP="009F2C05">
            <w:pPr>
              <w:ind w:left="-18"/>
              <w:rPr>
                <w:rFonts w:asciiTheme="majorHAnsi" w:hAnsiTheme="majorHAnsi" w:cstheme="majorHAnsi"/>
                <w:b/>
                <w:color w:val="000000"/>
                <w:sz w:val="20"/>
                <w:szCs w:val="20"/>
                <w:highlight w:val="lightGray"/>
              </w:rPr>
            </w:pPr>
          </w:p>
        </w:tc>
      </w:tr>
      <w:tr w:rsidR="009F2C05" w:rsidRPr="00271CB5" w14:paraId="302366D7" w14:textId="77777777" w:rsidTr="00A77DF9">
        <w:tc>
          <w:tcPr>
            <w:tcW w:w="1075" w:type="dxa"/>
            <w:shd w:val="clear" w:color="auto" w:fill="DEEAF6" w:themeFill="accent1" w:themeFillTint="33"/>
          </w:tcPr>
          <w:p w14:paraId="0474DBF4" w14:textId="302A9F6D"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1226DD4F" w14:textId="7BFBE870"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1/15</w:t>
            </w:r>
          </w:p>
        </w:tc>
        <w:tc>
          <w:tcPr>
            <w:tcW w:w="653" w:type="dxa"/>
            <w:shd w:val="clear" w:color="auto" w:fill="DEEAF6" w:themeFill="accent1" w:themeFillTint="33"/>
          </w:tcPr>
          <w:p w14:paraId="7804E5FB" w14:textId="48CAEEB7"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699E1CFB" w14:textId="0540054F" w:rsidR="009F2C05" w:rsidRPr="00A20996" w:rsidRDefault="009F2C05" w:rsidP="009F2C05">
            <w:pPr>
              <w:ind w:left="-18"/>
              <w:rPr>
                <w:rFonts w:ascii="Calibri" w:hAnsi="Calibri"/>
                <w:sz w:val="18"/>
                <w:szCs w:val="18"/>
                <w:highlight w:val="yellow"/>
              </w:rPr>
            </w:pPr>
            <w:r w:rsidRPr="00A20996">
              <w:rPr>
                <w:rFonts w:ascii="Calibri" w:hAnsi="Calibri"/>
                <w:sz w:val="18"/>
                <w:szCs w:val="18"/>
                <w:highlight w:val="yellow"/>
              </w:rPr>
              <w:t xml:space="preserve">Post your questions about the things that are confusing about the syllabus, due dates, how to accomplish something, where to find a document, etc. on the </w:t>
            </w:r>
            <w:r w:rsidRPr="00A20996">
              <w:rPr>
                <w:rFonts w:ascii="Calibri" w:hAnsi="Calibri"/>
                <w:b/>
                <w:sz w:val="18"/>
                <w:szCs w:val="18"/>
                <w:highlight w:val="yellow"/>
              </w:rPr>
              <w:t>Muddiest Point Discussion Board</w:t>
            </w:r>
            <w:r w:rsidRPr="00A20996">
              <w:rPr>
                <w:rFonts w:ascii="Calibri" w:hAnsi="Calibri"/>
                <w:sz w:val="18"/>
                <w:szCs w:val="18"/>
                <w:highlight w:val="yellow"/>
              </w:rPr>
              <w:t xml:space="preserve"> located in each Week-by-Week </w:t>
            </w:r>
            <w:r>
              <w:rPr>
                <w:rFonts w:ascii="Calibri" w:hAnsi="Calibri"/>
                <w:sz w:val="18"/>
                <w:szCs w:val="18"/>
                <w:highlight w:val="yellow"/>
              </w:rPr>
              <w:t>Module</w:t>
            </w:r>
            <w:r w:rsidRPr="00A20996">
              <w:rPr>
                <w:rFonts w:ascii="Calibri" w:hAnsi="Calibri"/>
                <w:sz w:val="18"/>
                <w:szCs w:val="18"/>
                <w:highlight w:val="yellow"/>
              </w:rPr>
              <w:t xml:space="preserve">. </w:t>
            </w:r>
          </w:p>
          <w:p w14:paraId="71CAB993" w14:textId="77777777" w:rsidR="009F2C05" w:rsidRDefault="009F2C05" w:rsidP="009F2C05">
            <w:pPr>
              <w:ind w:left="-18"/>
              <w:rPr>
                <w:rFonts w:ascii="Calibri" w:hAnsi="Calibri"/>
                <w:b/>
                <w:sz w:val="18"/>
                <w:szCs w:val="18"/>
                <w:highlight w:val="yellow"/>
              </w:rPr>
            </w:pPr>
          </w:p>
          <w:p w14:paraId="093E27EE" w14:textId="77617E5D" w:rsidR="009F2C05" w:rsidRDefault="009F2C05" w:rsidP="009F2C05">
            <w:pPr>
              <w:ind w:left="-18"/>
              <w:rPr>
                <w:rFonts w:ascii="Calibri" w:hAnsi="Calibri"/>
                <w:b/>
                <w:sz w:val="18"/>
                <w:szCs w:val="18"/>
                <w:highlight w:val="yellow"/>
              </w:rPr>
            </w:pPr>
            <w:r>
              <w:rPr>
                <w:rFonts w:ascii="Calibri" w:hAnsi="Calibri"/>
                <w:b/>
                <w:sz w:val="18"/>
                <w:szCs w:val="18"/>
                <w:highlight w:val="yellow"/>
              </w:rPr>
              <w:t xml:space="preserve">You </w:t>
            </w:r>
            <w:r w:rsidRPr="000F2131">
              <w:rPr>
                <w:rFonts w:ascii="Calibri" w:hAnsi="Calibri"/>
                <w:b/>
                <w:sz w:val="18"/>
                <w:szCs w:val="18"/>
                <w:highlight w:val="yellow"/>
              </w:rPr>
              <w:t xml:space="preserve">also have the weekly Class Chat With Chet for chapter-related questions/discussions. </w:t>
            </w:r>
          </w:p>
          <w:p w14:paraId="0C9DBF00" w14:textId="77777777" w:rsidR="009F2C05" w:rsidRDefault="009F2C05" w:rsidP="009F2C05">
            <w:pPr>
              <w:ind w:left="-18"/>
              <w:rPr>
                <w:rFonts w:ascii="Calibri" w:hAnsi="Calibri"/>
                <w:b/>
                <w:sz w:val="18"/>
                <w:szCs w:val="18"/>
                <w:highlight w:val="yellow"/>
              </w:rPr>
            </w:pPr>
          </w:p>
          <w:p w14:paraId="55C3288B"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3AF74758"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172EDB18" w14:textId="0CDD7209" w:rsidR="009F2C05" w:rsidRPr="00C800D1" w:rsidRDefault="009F2C05" w:rsidP="009F2C05">
            <w:pPr>
              <w:ind w:left="-18" w:right="72" w:firstLine="18"/>
              <w:rPr>
                <w:rFonts w:ascii="Calibri" w:hAnsi="Calibri"/>
                <w:b/>
                <w:sz w:val="20"/>
                <w:szCs w:val="20"/>
              </w:rPr>
            </w:pPr>
            <w:r>
              <w:rPr>
                <w:rFonts w:ascii="Calibri" w:hAnsi="Calibri"/>
                <w:b/>
                <w:i/>
                <w:sz w:val="20"/>
                <w:szCs w:val="20"/>
              </w:rPr>
              <w:t>Module 2</w:t>
            </w:r>
            <w:r w:rsidRPr="00066847">
              <w:rPr>
                <w:rFonts w:ascii="Calibri" w:hAnsi="Calibri"/>
                <w:b/>
                <w:i/>
                <w:sz w:val="20"/>
                <w:szCs w:val="20"/>
              </w:rPr>
              <w:t xml:space="preserve"> </w:t>
            </w:r>
            <w:r>
              <w:rPr>
                <w:rFonts w:ascii="Calibri" w:hAnsi="Calibri"/>
                <w:b/>
                <w:i/>
                <w:sz w:val="20"/>
                <w:szCs w:val="20"/>
              </w:rPr>
              <w:t xml:space="preserve">begins on Sunday at Noon </w:t>
            </w:r>
          </w:p>
          <w:p w14:paraId="6EF7B68E" w14:textId="05559E36" w:rsidR="009F2C05" w:rsidRPr="00271CB5" w:rsidRDefault="009F2C05" w:rsidP="009F2C05">
            <w:pPr>
              <w:widowControl w:val="0"/>
              <w:rPr>
                <w:rFonts w:cstheme="minorHAnsi"/>
                <w:color w:val="000000"/>
                <w:sz w:val="20"/>
                <w:szCs w:val="20"/>
              </w:rPr>
            </w:pPr>
          </w:p>
        </w:tc>
      </w:tr>
      <w:tr w:rsidR="009F2C05" w:rsidRPr="00271CB5" w14:paraId="43D0F281" w14:textId="77777777" w:rsidTr="00A77DF9">
        <w:tc>
          <w:tcPr>
            <w:tcW w:w="1075" w:type="dxa"/>
            <w:shd w:val="clear" w:color="auto" w:fill="EDEDED" w:themeFill="accent3" w:themeFillTint="33"/>
          </w:tcPr>
          <w:p w14:paraId="47D9DB11" w14:textId="197519D6"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2 Week 2</w:t>
            </w:r>
          </w:p>
        </w:tc>
        <w:tc>
          <w:tcPr>
            <w:tcW w:w="720" w:type="dxa"/>
            <w:shd w:val="clear" w:color="auto" w:fill="EDEDED" w:themeFill="accent3" w:themeFillTint="33"/>
          </w:tcPr>
          <w:p w14:paraId="0BB605F4" w14:textId="0134646B"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1/18</w:t>
            </w:r>
          </w:p>
        </w:tc>
        <w:tc>
          <w:tcPr>
            <w:tcW w:w="653" w:type="dxa"/>
            <w:shd w:val="clear" w:color="auto" w:fill="EDEDED" w:themeFill="accent3" w:themeFillTint="33"/>
          </w:tcPr>
          <w:p w14:paraId="610F0EE5" w14:textId="73B3E026"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5C15640F" w14:textId="01DBD568" w:rsidR="009F2C05" w:rsidRPr="00183631" w:rsidRDefault="009F2C05" w:rsidP="009F2C05">
            <w:pPr>
              <w:ind w:left="-18" w:firstLine="18"/>
              <w:rPr>
                <w:iCs/>
                <w:sz w:val="18"/>
                <w:szCs w:val="18"/>
              </w:rPr>
            </w:pPr>
            <w:r w:rsidRPr="00183631">
              <w:rPr>
                <w:b/>
                <w:iCs/>
                <w:sz w:val="20"/>
                <w:szCs w:val="20"/>
              </w:rPr>
              <w:t>Module 2</w:t>
            </w:r>
          </w:p>
          <w:p w14:paraId="47EC6A9B" w14:textId="77777777"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3: The World Marketplace: Business without Borders.  </w:t>
            </w:r>
          </w:p>
          <w:p w14:paraId="10A3A926"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689CFD48" w14:textId="0C073E35" w:rsidR="009F2C05" w:rsidRDefault="009F2C05" w:rsidP="009F2C05">
            <w:pPr>
              <w:widowControl w:val="0"/>
              <w:rPr>
                <w:rFonts w:cstheme="minorHAnsi"/>
                <w:b/>
                <w:bCs/>
                <w:color w:val="000000"/>
                <w:sz w:val="20"/>
                <w:szCs w:val="20"/>
              </w:rPr>
            </w:pPr>
          </w:p>
          <w:p w14:paraId="137E2103" w14:textId="5D5DA625" w:rsidR="009F2C05" w:rsidRPr="00776143" w:rsidRDefault="009F2C05" w:rsidP="009F2C05">
            <w:pPr>
              <w:widowControl w:val="0"/>
              <w:rPr>
                <w:b/>
                <w:bCs/>
                <w:sz w:val="20"/>
                <w:szCs w:val="20"/>
              </w:rPr>
            </w:pPr>
            <w:r w:rsidRPr="005F26B1">
              <w:rPr>
                <w:rFonts w:cstheme="minorHAnsi"/>
                <w:b/>
                <w:sz w:val="20"/>
                <w:szCs w:val="20"/>
                <w:highlight w:val="lightGray"/>
              </w:rPr>
              <w:t>Subject of the Week (SoW): Post on the Weekly Chapter Db</w:t>
            </w:r>
            <w:r w:rsidRPr="00776143">
              <w:rPr>
                <w:rFonts w:cstheme="minorHAnsi"/>
                <w:b/>
                <w:sz w:val="20"/>
                <w:szCs w:val="20"/>
              </w:rPr>
              <w:t>—</w:t>
            </w:r>
            <w:r w:rsidRPr="00776143">
              <w:rPr>
                <w:sz w:val="20"/>
                <w:szCs w:val="20"/>
              </w:rPr>
              <w:t xml:space="preserve"> </w:t>
            </w:r>
            <w:r w:rsidRPr="00490C67">
              <w:rPr>
                <w:sz w:val="20"/>
                <w:szCs w:val="20"/>
              </w:rPr>
              <w:t>How has NAFTA impacted the US? Overall, do you believe that it was a positive move for the US? Why or why not?</w:t>
            </w:r>
          </w:p>
          <w:p w14:paraId="60C72797" w14:textId="68C52151" w:rsidR="009F2C05" w:rsidRPr="005F26B1" w:rsidRDefault="009F2C05" w:rsidP="009F2C05">
            <w:pPr>
              <w:widowControl w:val="0"/>
              <w:spacing w:line="240" w:lineRule="atLeast"/>
              <w:ind w:right="72"/>
              <w:rPr>
                <w:rFonts w:cstheme="minorHAnsi"/>
                <w:bCs/>
                <w:sz w:val="20"/>
                <w:szCs w:val="20"/>
              </w:rPr>
            </w:pPr>
          </w:p>
          <w:p w14:paraId="46D82C5A" w14:textId="77777777" w:rsidR="009F2C05" w:rsidRPr="00776143" w:rsidRDefault="009F2C05" w:rsidP="009F2C05">
            <w:pPr>
              <w:widowControl w:val="0"/>
              <w:rPr>
                <w:b/>
                <w:bCs/>
                <w:sz w:val="20"/>
                <w:szCs w:val="20"/>
              </w:rPr>
            </w:pPr>
            <w:r w:rsidRPr="005F26B1">
              <w:rPr>
                <w:rFonts w:cstheme="minorHAnsi"/>
                <w:b/>
                <w:sz w:val="20"/>
                <w:szCs w:val="20"/>
                <w:highlight w:val="lightGray"/>
              </w:rPr>
              <w:t>CCWC Db</w:t>
            </w:r>
            <w:r w:rsidRPr="005F26B1">
              <w:rPr>
                <w:rFonts w:cstheme="minorHAnsi"/>
                <w:bCs/>
                <w:sz w:val="20"/>
                <w:szCs w:val="20"/>
                <w:highlight w:val="lightGray"/>
              </w:rPr>
              <w:t xml:space="preserve"> </w:t>
            </w:r>
            <w:r w:rsidRPr="005F26B1">
              <w:rPr>
                <w:rStyle w:val="Strong"/>
                <w:bCs w:val="0"/>
                <w:color w:val="000000"/>
                <w:sz w:val="20"/>
                <w:szCs w:val="20"/>
                <w:highlight w:val="lightGray"/>
              </w:rPr>
              <w:t xml:space="preserve">Starter Question: </w:t>
            </w:r>
            <w:r w:rsidRPr="00490C67">
              <w:rPr>
                <w:sz w:val="20"/>
                <w:szCs w:val="20"/>
              </w:rPr>
              <w:t xml:space="preserve">Outline the potential pros and cons of the three key strategies for developing foreign markets: exporting, </w:t>
            </w:r>
            <w:proofErr w:type="gramStart"/>
            <w:r w:rsidRPr="00490C67">
              <w:rPr>
                <w:sz w:val="20"/>
                <w:szCs w:val="20"/>
              </w:rPr>
              <w:t>licensing</w:t>
            </w:r>
            <w:proofErr w:type="gramEnd"/>
            <w:r w:rsidRPr="00490C67">
              <w:rPr>
                <w:sz w:val="20"/>
                <w:szCs w:val="20"/>
              </w:rPr>
              <w:t xml:space="preserve"> and franchising, and direct investment.</w:t>
            </w:r>
          </w:p>
          <w:p w14:paraId="19BB5C4F" w14:textId="6E2A4485" w:rsidR="009F2C05" w:rsidRPr="00271CB5" w:rsidRDefault="009F2C05" w:rsidP="009F2C05">
            <w:pPr>
              <w:rPr>
                <w:b/>
                <w:i/>
                <w:sz w:val="20"/>
                <w:szCs w:val="20"/>
              </w:rPr>
            </w:pPr>
          </w:p>
        </w:tc>
      </w:tr>
      <w:tr w:rsidR="009F2C05" w:rsidRPr="00271CB5" w14:paraId="7A8961AA" w14:textId="77777777" w:rsidTr="00A77DF9">
        <w:tc>
          <w:tcPr>
            <w:tcW w:w="1075" w:type="dxa"/>
            <w:shd w:val="clear" w:color="auto" w:fill="EDEDED" w:themeFill="accent3" w:themeFillTint="33"/>
          </w:tcPr>
          <w:p w14:paraId="0FE07A3F"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31BE8D5E" w14:textId="7C2F24D9"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1/19</w:t>
            </w:r>
          </w:p>
        </w:tc>
        <w:tc>
          <w:tcPr>
            <w:tcW w:w="653" w:type="dxa"/>
            <w:shd w:val="clear" w:color="auto" w:fill="EDEDED" w:themeFill="accent3" w:themeFillTint="33"/>
          </w:tcPr>
          <w:p w14:paraId="764217C0" w14:textId="67DB555B"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17EEFB54" w14:textId="1A827E1C" w:rsidR="009F2C05" w:rsidRDefault="009F2C05" w:rsidP="009F2C05">
            <w:pPr>
              <w:widowControl w:val="0"/>
              <w:rPr>
                <w:rFonts w:cstheme="minorHAnsi"/>
                <w:b/>
                <w:bCs/>
                <w:color w:val="000000"/>
                <w:sz w:val="20"/>
                <w:szCs w:val="20"/>
              </w:rPr>
            </w:pPr>
            <w:r w:rsidRPr="00271CB5">
              <w:rPr>
                <w:rFonts w:cstheme="minorHAnsi"/>
                <w:b/>
                <w:bCs/>
                <w:color w:val="000000"/>
                <w:sz w:val="20"/>
                <w:szCs w:val="20"/>
                <w:highlight w:val="green"/>
              </w:rPr>
              <w:t xml:space="preserve">Quiz: Chapter 3 Due </w:t>
            </w:r>
          </w:p>
          <w:p w14:paraId="1B2CB22B" w14:textId="77777777" w:rsidR="009F2C05" w:rsidRPr="00271CB5" w:rsidRDefault="009F2C05" w:rsidP="009F2C05">
            <w:pPr>
              <w:widowControl w:val="0"/>
              <w:rPr>
                <w:rFonts w:cstheme="minorHAnsi"/>
                <w:b/>
                <w:bCs/>
                <w:color w:val="000000"/>
                <w:sz w:val="20"/>
                <w:szCs w:val="20"/>
              </w:rPr>
            </w:pPr>
          </w:p>
          <w:p w14:paraId="40062971"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4770A57F"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60962153" w14:textId="77777777" w:rsidR="009F2C05" w:rsidRPr="00776143" w:rsidRDefault="009F2C05" w:rsidP="009F2C05">
            <w:pPr>
              <w:rPr>
                <w:b/>
                <w:i/>
                <w:sz w:val="20"/>
                <w:szCs w:val="20"/>
                <w:highlight w:val="lightGray"/>
              </w:rPr>
            </w:pPr>
          </w:p>
        </w:tc>
      </w:tr>
      <w:tr w:rsidR="009F2C05" w:rsidRPr="00271CB5" w14:paraId="4EACD29C" w14:textId="77777777" w:rsidTr="00A77DF9">
        <w:tc>
          <w:tcPr>
            <w:tcW w:w="1075" w:type="dxa"/>
            <w:shd w:val="clear" w:color="auto" w:fill="EDEDED" w:themeFill="accent3" w:themeFillTint="33"/>
          </w:tcPr>
          <w:p w14:paraId="548044E4"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57DFBFEF" w14:textId="48AE1563"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1/20</w:t>
            </w:r>
          </w:p>
        </w:tc>
        <w:tc>
          <w:tcPr>
            <w:tcW w:w="653" w:type="dxa"/>
            <w:shd w:val="clear" w:color="auto" w:fill="EDEDED" w:themeFill="accent3" w:themeFillTint="33"/>
          </w:tcPr>
          <w:p w14:paraId="3DD31D40" w14:textId="51949E4F"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4789E3FC"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6715E987" w14:textId="77777777" w:rsidR="009F2C05" w:rsidRPr="00776143" w:rsidRDefault="009F2C05" w:rsidP="009F2C05">
            <w:pPr>
              <w:rPr>
                <w:b/>
                <w:i/>
                <w:sz w:val="20"/>
                <w:szCs w:val="20"/>
                <w:highlight w:val="lightGray"/>
              </w:rPr>
            </w:pPr>
          </w:p>
        </w:tc>
      </w:tr>
      <w:tr w:rsidR="009F2C05" w:rsidRPr="00271CB5" w14:paraId="29E1CA20" w14:textId="77777777" w:rsidTr="00A77DF9">
        <w:tc>
          <w:tcPr>
            <w:tcW w:w="1075" w:type="dxa"/>
            <w:shd w:val="clear" w:color="auto" w:fill="EDEDED" w:themeFill="accent3" w:themeFillTint="33"/>
          </w:tcPr>
          <w:p w14:paraId="663CAE87" w14:textId="56C23D3D"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1004DE1" w14:textId="467E1312"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1/21</w:t>
            </w:r>
          </w:p>
        </w:tc>
        <w:tc>
          <w:tcPr>
            <w:tcW w:w="653" w:type="dxa"/>
            <w:shd w:val="clear" w:color="auto" w:fill="EDEDED" w:themeFill="accent3" w:themeFillTint="33"/>
          </w:tcPr>
          <w:p w14:paraId="43B88C9A" w14:textId="2A7DCBDA"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0672AC3D" w14:textId="7C689A66" w:rsidR="009F2C05"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4: Business Ethics and Social Responsibility: Doing Well By Doing Good </w:t>
            </w:r>
          </w:p>
          <w:p w14:paraId="719CD4EB"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53F83D94" w14:textId="77777777" w:rsidR="009F2C05" w:rsidRPr="00490C67" w:rsidRDefault="009F2C05" w:rsidP="009F2C05">
            <w:pPr>
              <w:widowControl w:val="0"/>
              <w:rPr>
                <w:rFonts w:cstheme="minorHAnsi"/>
                <w:b/>
                <w:bCs/>
                <w:color w:val="000000"/>
                <w:sz w:val="20"/>
                <w:szCs w:val="20"/>
              </w:rPr>
            </w:pPr>
          </w:p>
          <w:p w14:paraId="784653C8" w14:textId="3D0925A1" w:rsidR="009F2C05" w:rsidRDefault="009F2C05" w:rsidP="009F2C05">
            <w:pPr>
              <w:rPr>
                <w:rFonts w:cstheme="minorHAnsi"/>
                <w:b/>
                <w:bCs/>
                <w:color w:val="000000"/>
                <w:sz w:val="20"/>
                <w:szCs w:val="20"/>
              </w:rPr>
            </w:pPr>
            <w:r w:rsidRPr="00271CB5">
              <w:rPr>
                <w:rFonts w:cstheme="minorHAnsi"/>
                <w:b/>
                <w:bCs/>
                <w:color w:val="000000"/>
                <w:sz w:val="20"/>
                <w:szCs w:val="20"/>
                <w:highlight w:val="green"/>
              </w:rPr>
              <w:t>Quiz: Chapter 4 Due</w:t>
            </w:r>
          </w:p>
          <w:p w14:paraId="22F562A3" w14:textId="77777777" w:rsidR="009F2C05" w:rsidRPr="00271CB5" w:rsidRDefault="009F2C05" w:rsidP="009F2C05">
            <w:pPr>
              <w:rPr>
                <w:rFonts w:cstheme="minorHAnsi"/>
                <w:color w:val="000000"/>
                <w:sz w:val="20"/>
                <w:szCs w:val="20"/>
              </w:rPr>
            </w:pPr>
          </w:p>
          <w:p w14:paraId="0FFC1523" w14:textId="6AA74DBC"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19F6BDF3" w14:textId="59E77C4E" w:rsidR="009F2C05" w:rsidRPr="00776143" w:rsidRDefault="009F2C05" w:rsidP="009F2C05">
            <w:pPr>
              <w:widowControl w:val="0"/>
              <w:rPr>
                <w:rFonts w:cstheme="minorHAnsi"/>
                <w:color w:val="000000"/>
                <w:sz w:val="20"/>
                <w:szCs w:val="20"/>
                <w:highlight w:val="lightGray"/>
              </w:rPr>
            </w:pPr>
          </w:p>
        </w:tc>
      </w:tr>
      <w:tr w:rsidR="009F2C05" w:rsidRPr="00271CB5" w14:paraId="6873E60B" w14:textId="77777777" w:rsidTr="00A77DF9">
        <w:tc>
          <w:tcPr>
            <w:tcW w:w="1075" w:type="dxa"/>
            <w:shd w:val="clear" w:color="auto" w:fill="EDEDED" w:themeFill="accent3" w:themeFillTint="33"/>
          </w:tcPr>
          <w:p w14:paraId="23172D94" w14:textId="4A4AB06D"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B3C40E9" w14:textId="63B6BBD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1/22</w:t>
            </w:r>
          </w:p>
        </w:tc>
        <w:tc>
          <w:tcPr>
            <w:tcW w:w="653" w:type="dxa"/>
            <w:shd w:val="clear" w:color="auto" w:fill="EDEDED" w:themeFill="accent3" w:themeFillTint="33"/>
          </w:tcPr>
          <w:p w14:paraId="619302AF" w14:textId="0B99FD8D"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1FC83955"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5F4C2714"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078402C2" w14:textId="4A0D43E1" w:rsidR="009F2C05" w:rsidRDefault="009F2C05" w:rsidP="009F2C05">
            <w:pPr>
              <w:ind w:left="-18" w:right="72" w:firstLine="18"/>
              <w:rPr>
                <w:rFonts w:ascii="Calibri" w:hAnsi="Calibri"/>
                <w:b/>
                <w:i/>
                <w:sz w:val="20"/>
                <w:szCs w:val="20"/>
              </w:rPr>
            </w:pPr>
            <w:r>
              <w:rPr>
                <w:rFonts w:ascii="Calibri" w:hAnsi="Calibri"/>
                <w:b/>
                <w:i/>
                <w:sz w:val="20"/>
                <w:szCs w:val="20"/>
              </w:rPr>
              <w:t>Module</w:t>
            </w:r>
            <w:r w:rsidRPr="00066847">
              <w:rPr>
                <w:rFonts w:ascii="Calibri" w:hAnsi="Calibri"/>
                <w:b/>
                <w:i/>
                <w:sz w:val="20"/>
                <w:szCs w:val="20"/>
              </w:rPr>
              <w:t xml:space="preserve"> </w:t>
            </w:r>
            <w:r>
              <w:rPr>
                <w:rFonts w:ascii="Calibri" w:hAnsi="Calibri"/>
                <w:b/>
                <w:i/>
                <w:sz w:val="20"/>
                <w:szCs w:val="20"/>
              </w:rPr>
              <w:t>3</w:t>
            </w:r>
            <w:r w:rsidRPr="00066847">
              <w:rPr>
                <w:rFonts w:ascii="Calibri" w:hAnsi="Calibri"/>
                <w:b/>
                <w:i/>
                <w:sz w:val="20"/>
                <w:szCs w:val="20"/>
              </w:rPr>
              <w:t xml:space="preserve"> </w:t>
            </w:r>
            <w:r>
              <w:rPr>
                <w:rFonts w:ascii="Calibri" w:hAnsi="Calibri"/>
                <w:b/>
                <w:i/>
                <w:sz w:val="20"/>
                <w:szCs w:val="20"/>
              </w:rPr>
              <w:t xml:space="preserve">begins on Sunday at Noon </w:t>
            </w:r>
          </w:p>
          <w:p w14:paraId="3E94AB14" w14:textId="3D27BB99" w:rsidR="009F2C05" w:rsidRPr="004F3F86" w:rsidRDefault="009F2C05" w:rsidP="009F2C05">
            <w:pPr>
              <w:widowControl w:val="0"/>
              <w:rPr>
                <w:rFonts w:cstheme="minorHAnsi"/>
                <w:b/>
                <w:bCs/>
                <w:color w:val="000000"/>
                <w:sz w:val="20"/>
                <w:szCs w:val="20"/>
              </w:rPr>
            </w:pPr>
          </w:p>
        </w:tc>
      </w:tr>
      <w:tr w:rsidR="009F2C05" w:rsidRPr="00271CB5" w14:paraId="165F4FDE" w14:textId="77777777" w:rsidTr="00A77DF9">
        <w:tc>
          <w:tcPr>
            <w:tcW w:w="1075" w:type="dxa"/>
            <w:shd w:val="clear" w:color="auto" w:fill="DEEAF6" w:themeFill="accent1" w:themeFillTint="33"/>
          </w:tcPr>
          <w:p w14:paraId="6DEBBE71" w14:textId="67DE02A4"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3 Week 3</w:t>
            </w:r>
          </w:p>
        </w:tc>
        <w:tc>
          <w:tcPr>
            <w:tcW w:w="720" w:type="dxa"/>
            <w:shd w:val="clear" w:color="auto" w:fill="DEEAF6" w:themeFill="accent1" w:themeFillTint="33"/>
          </w:tcPr>
          <w:p w14:paraId="07F5D6D6" w14:textId="0A04D46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1/25</w:t>
            </w:r>
          </w:p>
        </w:tc>
        <w:tc>
          <w:tcPr>
            <w:tcW w:w="653" w:type="dxa"/>
            <w:shd w:val="clear" w:color="auto" w:fill="DEEAF6" w:themeFill="accent1" w:themeFillTint="33"/>
          </w:tcPr>
          <w:p w14:paraId="7D3F84DD" w14:textId="618D7D8D" w:rsidR="009F2C05" w:rsidRPr="00800E58" w:rsidRDefault="009F2C05" w:rsidP="009F2C05">
            <w:pPr>
              <w:tabs>
                <w:tab w:val="left" w:pos="480"/>
              </w:tabs>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509D2970" w14:textId="558CC673" w:rsidR="009F2C05" w:rsidRPr="00183631" w:rsidRDefault="009F2C05" w:rsidP="009F2C05">
            <w:pPr>
              <w:widowControl w:val="0"/>
              <w:rPr>
                <w:rFonts w:cstheme="minorHAnsi"/>
                <w:b/>
                <w:sz w:val="20"/>
                <w:szCs w:val="20"/>
              </w:rPr>
            </w:pPr>
            <w:r w:rsidRPr="00183631">
              <w:rPr>
                <w:rFonts w:cstheme="minorHAnsi"/>
                <w:b/>
                <w:sz w:val="20"/>
                <w:szCs w:val="20"/>
              </w:rPr>
              <w:t>Module 3</w:t>
            </w:r>
          </w:p>
          <w:p w14:paraId="2015CFE6" w14:textId="1CBBE5BA" w:rsidR="009F2C05"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5: Business Communication: Creating and Delivering Messages That Matter </w:t>
            </w:r>
          </w:p>
          <w:p w14:paraId="28A12B77"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6F68DCB2" w14:textId="77777777" w:rsidR="009F2C05" w:rsidRPr="00490C67" w:rsidRDefault="009F2C05" w:rsidP="009F2C05">
            <w:pPr>
              <w:widowControl w:val="0"/>
              <w:rPr>
                <w:rFonts w:cstheme="minorHAnsi"/>
                <w:b/>
                <w:bCs/>
                <w:color w:val="000000"/>
                <w:sz w:val="20"/>
                <w:szCs w:val="20"/>
              </w:rPr>
            </w:pPr>
          </w:p>
          <w:p w14:paraId="0F030F9C" w14:textId="3EE23B5D" w:rsidR="009F2C05" w:rsidRPr="00490C67" w:rsidRDefault="009F2C05" w:rsidP="009F2C05">
            <w:pPr>
              <w:widowControl w:val="0"/>
              <w:rPr>
                <w:bCs/>
                <w:sz w:val="20"/>
                <w:szCs w:val="20"/>
              </w:rPr>
            </w:pPr>
            <w:r w:rsidRPr="00776143">
              <w:rPr>
                <w:rFonts w:cstheme="minorHAnsi"/>
                <w:b/>
                <w:sz w:val="20"/>
                <w:szCs w:val="20"/>
                <w:highlight w:val="lightGray"/>
              </w:rPr>
              <w:t>Subject of the Week (SoW): Post on the Weekly Chapter Db—</w:t>
            </w:r>
            <w:r w:rsidRPr="00490C67">
              <w:rPr>
                <w:bCs/>
                <w:sz w:val="20"/>
                <w:szCs w:val="20"/>
              </w:rPr>
              <w:t xml:space="preserve">Why is nonverbal communication so important? How can you tell when nonverbal communication is effective? </w:t>
            </w:r>
          </w:p>
          <w:p w14:paraId="0FFA9B85" w14:textId="037A8C9F" w:rsidR="009F2C05" w:rsidRPr="00776143" w:rsidRDefault="009F2C05" w:rsidP="009F2C05">
            <w:pPr>
              <w:widowControl w:val="0"/>
              <w:ind w:right="72"/>
              <w:rPr>
                <w:rFonts w:cstheme="minorHAnsi"/>
                <w:b/>
                <w:sz w:val="20"/>
                <w:szCs w:val="20"/>
                <w:highlight w:val="lightGray"/>
              </w:rPr>
            </w:pPr>
          </w:p>
          <w:p w14:paraId="4F57598D" w14:textId="77777777" w:rsidR="009F2C05" w:rsidRDefault="009F2C05" w:rsidP="009F2C05">
            <w:pPr>
              <w:widowControl w:val="0"/>
              <w:rPr>
                <w:bCs/>
                <w:sz w:val="20"/>
                <w:szCs w:val="20"/>
              </w:rPr>
            </w:pPr>
            <w:r w:rsidRPr="00490C67">
              <w:rPr>
                <w:rFonts w:cstheme="minorHAnsi"/>
                <w:b/>
                <w:sz w:val="20"/>
                <w:szCs w:val="20"/>
                <w:highlight w:val="lightGray"/>
              </w:rPr>
              <w:t>CCWC Db</w:t>
            </w:r>
            <w:r w:rsidRPr="00490C67">
              <w:rPr>
                <w:rFonts w:cstheme="minorHAnsi"/>
                <w:bCs/>
                <w:sz w:val="20"/>
                <w:szCs w:val="20"/>
                <w:highlight w:val="lightGray"/>
              </w:rPr>
              <w:t xml:space="preserve"> </w:t>
            </w:r>
            <w:r w:rsidRPr="00490C67">
              <w:rPr>
                <w:rStyle w:val="Strong"/>
                <w:bCs w:val="0"/>
                <w:color w:val="000000"/>
                <w:sz w:val="20"/>
                <w:szCs w:val="20"/>
                <w:highlight w:val="lightGray"/>
              </w:rPr>
              <w:t>Starter Question</w:t>
            </w:r>
            <w:r w:rsidRPr="00776143">
              <w:rPr>
                <w:rStyle w:val="Strong"/>
                <w:b w:val="0"/>
                <w:color w:val="000000"/>
                <w:sz w:val="20"/>
                <w:szCs w:val="20"/>
                <w:highlight w:val="lightGray"/>
              </w:rPr>
              <w:t xml:space="preserve">: </w:t>
            </w:r>
            <w:r w:rsidRPr="00490C67">
              <w:rPr>
                <w:bCs/>
                <w:sz w:val="20"/>
                <w:szCs w:val="20"/>
              </w:rPr>
              <w:t xml:space="preserve">When you develop messages, what factors should you consider </w:t>
            </w:r>
            <w:r w:rsidR="00AB1BC6">
              <w:rPr>
                <w:bCs/>
                <w:sz w:val="20"/>
                <w:szCs w:val="20"/>
              </w:rPr>
              <w:t>when choosing</w:t>
            </w:r>
            <w:r w:rsidRPr="00490C67">
              <w:rPr>
                <w:bCs/>
                <w:sz w:val="20"/>
                <w:szCs w:val="20"/>
              </w:rPr>
              <w:t xml:space="preserve"> your words? Which considerations do you think are most important? Why</w:t>
            </w:r>
            <w:r>
              <w:rPr>
                <w:bCs/>
                <w:sz w:val="20"/>
                <w:szCs w:val="20"/>
              </w:rPr>
              <w:t>?</w:t>
            </w:r>
          </w:p>
          <w:p w14:paraId="43CC7989" w14:textId="4986B194" w:rsidR="00C60561" w:rsidRPr="00271CB5" w:rsidRDefault="00C60561" w:rsidP="009F2C05">
            <w:pPr>
              <w:widowControl w:val="0"/>
              <w:rPr>
                <w:rFonts w:cstheme="minorHAnsi"/>
                <w:b/>
                <w:bCs/>
                <w:color w:val="000000"/>
                <w:sz w:val="20"/>
                <w:szCs w:val="20"/>
              </w:rPr>
            </w:pPr>
          </w:p>
        </w:tc>
      </w:tr>
      <w:tr w:rsidR="009F2C05" w:rsidRPr="00271CB5" w14:paraId="0F630FC3" w14:textId="77777777" w:rsidTr="00A77DF9">
        <w:tc>
          <w:tcPr>
            <w:tcW w:w="1075" w:type="dxa"/>
            <w:shd w:val="clear" w:color="auto" w:fill="DEEAF6" w:themeFill="accent1" w:themeFillTint="33"/>
          </w:tcPr>
          <w:p w14:paraId="6B54179A"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141A5CDE" w14:textId="545F7095"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1/26</w:t>
            </w:r>
          </w:p>
        </w:tc>
        <w:tc>
          <w:tcPr>
            <w:tcW w:w="653" w:type="dxa"/>
            <w:shd w:val="clear" w:color="auto" w:fill="DEEAF6" w:themeFill="accent1" w:themeFillTint="33"/>
          </w:tcPr>
          <w:p w14:paraId="5269761B" w14:textId="77FADA16"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553293A8"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10577AB0"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32E4D242" w14:textId="77777777" w:rsidR="009F2C05" w:rsidRPr="00776143" w:rsidRDefault="009F2C05" w:rsidP="009F2C05">
            <w:pPr>
              <w:widowControl w:val="0"/>
              <w:rPr>
                <w:rFonts w:cstheme="minorHAnsi"/>
                <w:color w:val="000000"/>
                <w:sz w:val="20"/>
                <w:szCs w:val="20"/>
                <w:highlight w:val="lightGray"/>
              </w:rPr>
            </w:pPr>
          </w:p>
        </w:tc>
      </w:tr>
      <w:tr w:rsidR="009F2C05" w:rsidRPr="00271CB5" w14:paraId="35B9FC09" w14:textId="77777777" w:rsidTr="00A77DF9">
        <w:tc>
          <w:tcPr>
            <w:tcW w:w="1075" w:type="dxa"/>
            <w:shd w:val="clear" w:color="auto" w:fill="DEEAF6" w:themeFill="accent1" w:themeFillTint="33"/>
          </w:tcPr>
          <w:p w14:paraId="09DCCF33"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77057C2A" w14:textId="6588B46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1/27</w:t>
            </w:r>
          </w:p>
        </w:tc>
        <w:tc>
          <w:tcPr>
            <w:tcW w:w="653" w:type="dxa"/>
            <w:shd w:val="clear" w:color="auto" w:fill="DEEAF6" w:themeFill="accent1" w:themeFillTint="33"/>
          </w:tcPr>
          <w:p w14:paraId="28795F05" w14:textId="43AD1C7C"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633F1F43" w14:textId="77777777" w:rsidR="009F2C05" w:rsidRDefault="009F2C05" w:rsidP="009F2C05">
            <w:pPr>
              <w:widowControl w:val="0"/>
              <w:rPr>
                <w:rFonts w:cstheme="minorHAnsi"/>
                <w:b/>
                <w:bCs/>
                <w:color w:val="000000"/>
                <w:sz w:val="20"/>
                <w:szCs w:val="20"/>
                <w:highlight w:val="yellow"/>
              </w:rPr>
            </w:pPr>
            <w:r>
              <w:rPr>
                <w:rFonts w:cstheme="minorHAnsi"/>
                <w:b/>
                <w:bCs/>
                <w:color w:val="000000"/>
                <w:sz w:val="20"/>
                <w:szCs w:val="20"/>
                <w:highlight w:val="yellow"/>
              </w:rPr>
              <w:t>Download the Assignment How-To Sheet</w:t>
            </w:r>
          </w:p>
          <w:p w14:paraId="079F2768" w14:textId="77777777" w:rsidR="009F2C05" w:rsidRPr="00271CB5" w:rsidRDefault="009F2C05" w:rsidP="009F2C05">
            <w:pPr>
              <w:widowControl w:val="0"/>
              <w:rPr>
                <w:rFonts w:cstheme="minorHAnsi"/>
                <w:b/>
                <w:bCs/>
                <w:i/>
                <w:color w:val="000000"/>
                <w:sz w:val="20"/>
                <w:szCs w:val="20"/>
              </w:rPr>
            </w:pPr>
            <w:r w:rsidRPr="00271CB5">
              <w:rPr>
                <w:rFonts w:cstheme="minorHAnsi"/>
                <w:b/>
                <w:bCs/>
                <w:color w:val="000000"/>
                <w:sz w:val="20"/>
                <w:szCs w:val="20"/>
                <w:highlight w:val="yellow"/>
              </w:rPr>
              <w:t xml:space="preserve">Assignment 1—Chapter 5 Due: </w:t>
            </w:r>
            <w:r w:rsidRPr="00271CB5">
              <w:rPr>
                <w:rFonts w:cstheme="minorHAnsi"/>
                <w:b/>
                <w:bCs/>
                <w:color w:val="000000"/>
                <w:sz w:val="20"/>
                <w:szCs w:val="20"/>
              </w:rPr>
              <w:t xml:space="preserve"> </w:t>
            </w:r>
            <w:r w:rsidRPr="00271CB5">
              <w:rPr>
                <w:rFonts w:cstheme="minorHAnsi"/>
                <w:bCs/>
                <w:i/>
                <w:color w:val="000000"/>
                <w:sz w:val="20"/>
                <w:szCs w:val="20"/>
              </w:rPr>
              <w:t xml:space="preserve">See the Assignment Sheet in each </w:t>
            </w:r>
            <w:r>
              <w:rPr>
                <w:rFonts w:cstheme="minorHAnsi"/>
                <w:bCs/>
                <w:i/>
                <w:color w:val="000000"/>
                <w:sz w:val="20"/>
                <w:szCs w:val="20"/>
              </w:rPr>
              <w:t>Module</w:t>
            </w:r>
            <w:r w:rsidRPr="00271CB5">
              <w:rPr>
                <w:rFonts w:cstheme="minorHAnsi"/>
                <w:bCs/>
                <w:i/>
                <w:color w:val="000000"/>
                <w:sz w:val="20"/>
                <w:szCs w:val="20"/>
              </w:rPr>
              <w:t xml:space="preserve"> under the tab: </w:t>
            </w:r>
            <w:r w:rsidRPr="00271CB5">
              <w:rPr>
                <w:rFonts w:cstheme="minorHAnsi"/>
                <w:b/>
                <w:bCs/>
                <w:i/>
                <w:color w:val="000000"/>
                <w:sz w:val="20"/>
                <w:szCs w:val="20"/>
              </w:rPr>
              <w:t xml:space="preserve">How To Sheets for Discussion Boards, Assignments, Article Analysis, etc. </w:t>
            </w:r>
          </w:p>
          <w:p w14:paraId="7FB780FE" w14:textId="77777777" w:rsidR="009F2C05" w:rsidRPr="00271CB5" w:rsidRDefault="009F2C05" w:rsidP="009F2C05">
            <w:pPr>
              <w:widowControl w:val="0"/>
              <w:rPr>
                <w:rFonts w:cstheme="minorHAnsi"/>
                <w:b/>
                <w:bCs/>
                <w:color w:val="000000"/>
                <w:sz w:val="20"/>
                <w:szCs w:val="20"/>
              </w:rPr>
            </w:pPr>
          </w:p>
          <w:p w14:paraId="3DDC83AA" w14:textId="77777777" w:rsidR="009F2C05" w:rsidRPr="00776143" w:rsidRDefault="009F2C05" w:rsidP="009F2C05">
            <w:pPr>
              <w:widowControl w:val="0"/>
              <w:rPr>
                <w:rFonts w:cstheme="minorHAnsi"/>
                <w:b/>
                <w:bCs/>
                <w:color w:val="000000"/>
                <w:sz w:val="20"/>
                <w:szCs w:val="20"/>
                <w:highlight w:val="yellow"/>
              </w:rPr>
            </w:pPr>
            <w:r w:rsidRPr="00776143">
              <w:rPr>
                <w:rFonts w:cstheme="minorHAnsi"/>
                <w:b/>
                <w:bCs/>
                <w:color w:val="000000"/>
                <w:sz w:val="20"/>
                <w:szCs w:val="20"/>
                <w:highlight w:val="yellow"/>
              </w:rPr>
              <w:t xml:space="preserve">Respond to these questions using the step-by-step instructions in the Assignment Sheet: </w:t>
            </w:r>
          </w:p>
          <w:p w14:paraId="4FB3E01B" w14:textId="214A2D0C" w:rsidR="009F2C05" w:rsidRPr="00776143" w:rsidRDefault="009F2C05" w:rsidP="009F2C05">
            <w:pPr>
              <w:widowControl w:val="0"/>
              <w:rPr>
                <w:rFonts w:cstheme="minorHAnsi"/>
                <w:color w:val="000000"/>
                <w:sz w:val="20"/>
                <w:szCs w:val="20"/>
                <w:highlight w:val="yellow"/>
              </w:rPr>
            </w:pPr>
            <w:r w:rsidRPr="00776143">
              <w:rPr>
                <w:rFonts w:cstheme="minorHAnsi"/>
                <w:color w:val="000000"/>
                <w:sz w:val="20"/>
                <w:szCs w:val="20"/>
                <w:highlight w:val="yellow"/>
              </w:rPr>
              <w:t>Why is active, effective listening so difficult for many people? Discuss how you rate yourself using the text</w:t>
            </w:r>
            <w:r w:rsidR="006E74DC">
              <w:rPr>
                <w:rFonts w:cstheme="minorHAnsi"/>
                <w:color w:val="000000"/>
                <w:sz w:val="20"/>
                <w:szCs w:val="20"/>
                <w:highlight w:val="yellow"/>
              </w:rPr>
              <w:t>'</w:t>
            </w:r>
            <w:r w:rsidRPr="00776143">
              <w:rPr>
                <w:rFonts w:cstheme="minorHAnsi"/>
                <w:color w:val="000000"/>
                <w:sz w:val="20"/>
                <w:szCs w:val="20"/>
                <w:highlight w:val="yellow"/>
              </w:rPr>
              <w:t>s techniques for improving listening skills (within the American culture)? How will you benefit from using these strategies?</w:t>
            </w:r>
            <w:r w:rsidRPr="00776143">
              <w:rPr>
                <w:rFonts w:cstheme="minorHAnsi"/>
                <w:color w:val="000000"/>
                <w:sz w:val="20"/>
                <w:szCs w:val="20"/>
                <w:highlight w:val="yellow"/>
              </w:rPr>
              <w:tab/>
              <w:t xml:space="preserve"> </w:t>
            </w:r>
          </w:p>
          <w:p w14:paraId="42A9535C" w14:textId="63F46A36" w:rsidR="009F2C05" w:rsidRDefault="009F2C05" w:rsidP="009F2C05">
            <w:pPr>
              <w:widowControl w:val="0"/>
              <w:rPr>
                <w:rFonts w:cstheme="minorHAnsi"/>
                <w:b/>
                <w:color w:val="000000"/>
                <w:sz w:val="20"/>
                <w:szCs w:val="20"/>
              </w:rPr>
            </w:pPr>
            <w:r w:rsidRPr="00776143">
              <w:rPr>
                <w:rFonts w:cstheme="minorHAnsi"/>
                <w:b/>
                <w:color w:val="000000"/>
                <w:sz w:val="20"/>
                <w:szCs w:val="20"/>
                <w:highlight w:val="yellow"/>
              </w:rPr>
              <w:t xml:space="preserve">To deliver your assignment, click on </w:t>
            </w:r>
            <w:r w:rsidR="006E74DC">
              <w:rPr>
                <w:rFonts w:cstheme="minorHAnsi"/>
                <w:b/>
                <w:color w:val="000000"/>
                <w:sz w:val="20"/>
                <w:szCs w:val="20"/>
                <w:highlight w:val="yellow"/>
              </w:rPr>
              <w:t>'</w:t>
            </w:r>
            <w:r w:rsidRPr="00776143">
              <w:rPr>
                <w:rFonts w:cstheme="minorHAnsi"/>
                <w:b/>
                <w:color w:val="000000"/>
                <w:sz w:val="20"/>
                <w:szCs w:val="20"/>
                <w:highlight w:val="yellow"/>
              </w:rPr>
              <w:t>Assignment 1 Chapter 5 Questions Drop Box.</w:t>
            </w:r>
            <w:r w:rsidR="006E74DC">
              <w:rPr>
                <w:rFonts w:cstheme="minorHAnsi"/>
                <w:b/>
                <w:color w:val="000000"/>
                <w:sz w:val="20"/>
                <w:szCs w:val="20"/>
                <w:highlight w:val="yellow"/>
              </w:rPr>
              <w:t>'</w:t>
            </w:r>
          </w:p>
          <w:p w14:paraId="4DB81E5E" w14:textId="77777777" w:rsidR="009F2C05" w:rsidRPr="00123E2E" w:rsidRDefault="009F2C05" w:rsidP="009F2C05">
            <w:pPr>
              <w:widowControl w:val="0"/>
              <w:rPr>
                <w:rFonts w:cstheme="minorHAnsi"/>
                <w:b/>
                <w:color w:val="000000"/>
                <w:sz w:val="20"/>
                <w:szCs w:val="20"/>
              </w:rPr>
            </w:pPr>
          </w:p>
          <w:p w14:paraId="070A5F93"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533F129D" w14:textId="77777777" w:rsidR="009F2C05" w:rsidRPr="00776143" w:rsidRDefault="009F2C05" w:rsidP="009F2C05">
            <w:pPr>
              <w:widowControl w:val="0"/>
              <w:rPr>
                <w:rFonts w:cstheme="minorHAnsi"/>
                <w:color w:val="000000"/>
                <w:sz w:val="20"/>
                <w:szCs w:val="20"/>
                <w:highlight w:val="lightGray"/>
              </w:rPr>
            </w:pPr>
          </w:p>
        </w:tc>
      </w:tr>
      <w:tr w:rsidR="009F2C05" w:rsidRPr="00271CB5" w14:paraId="6380FF4C" w14:textId="77777777" w:rsidTr="00A77DF9">
        <w:tc>
          <w:tcPr>
            <w:tcW w:w="1075" w:type="dxa"/>
            <w:shd w:val="clear" w:color="auto" w:fill="DEEAF6" w:themeFill="accent1" w:themeFillTint="33"/>
          </w:tcPr>
          <w:p w14:paraId="4399C05A"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7C75030D" w14:textId="75A9FAF1"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1/28</w:t>
            </w:r>
          </w:p>
        </w:tc>
        <w:tc>
          <w:tcPr>
            <w:tcW w:w="653" w:type="dxa"/>
            <w:shd w:val="clear" w:color="auto" w:fill="DEEAF6" w:themeFill="accent1" w:themeFillTint="33"/>
          </w:tcPr>
          <w:p w14:paraId="3002F911" w14:textId="37022504"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4ADFB79A" w14:textId="622C7943"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271CB5">
              <w:rPr>
                <w:rFonts w:cstheme="minorHAnsi"/>
                <w:b/>
                <w:bCs/>
                <w:color w:val="000000"/>
                <w:sz w:val="20"/>
                <w:szCs w:val="20"/>
                <w:highlight w:val="green"/>
              </w:rPr>
              <w:t>Quiz: Chapter 5 Due</w:t>
            </w:r>
            <w:r w:rsidRPr="00776143">
              <w:rPr>
                <w:rFonts w:ascii="Calibri" w:hAnsi="Calibri"/>
                <w:b/>
                <w:sz w:val="20"/>
                <w:szCs w:val="20"/>
                <w:highlight w:val="lightGray"/>
              </w:rPr>
              <w:t xml:space="preserve"> </w:t>
            </w:r>
          </w:p>
          <w:p w14:paraId="40C64BF2" w14:textId="51DEBE11"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7D19D804" w14:textId="125C6891"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cstheme="minorHAnsi"/>
                <w:color w:val="000000"/>
                <w:sz w:val="20"/>
                <w:szCs w:val="20"/>
                <w:highlight w:val="lightGray"/>
              </w:rPr>
            </w:pPr>
          </w:p>
        </w:tc>
      </w:tr>
      <w:tr w:rsidR="009F2C05" w:rsidRPr="00271CB5" w14:paraId="04865C11" w14:textId="77777777" w:rsidTr="00A77DF9">
        <w:tc>
          <w:tcPr>
            <w:tcW w:w="1075" w:type="dxa"/>
            <w:shd w:val="clear" w:color="auto" w:fill="DEEAF6" w:themeFill="accent1" w:themeFillTint="33"/>
          </w:tcPr>
          <w:p w14:paraId="6187BBFB" w14:textId="24E6C6F3"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2F437F33" w14:textId="25DB1F82"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1/29</w:t>
            </w:r>
          </w:p>
        </w:tc>
        <w:tc>
          <w:tcPr>
            <w:tcW w:w="653" w:type="dxa"/>
            <w:shd w:val="clear" w:color="auto" w:fill="DEEAF6" w:themeFill="accent1" w:themeFillTint="33"/>
          </w:tcPr>
          <w:p w14:paraId="4B739A66" w14:textId="5D9D8C6C"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77528368" w14:textId="4E7B7618" w:rsidR="009F2C05" w:rsidRPr="00776143" w:rsidRDefault="009F2C05" w:rsidP="009F2C05">
            <w:pPr>
              <w:tabs>
                <w:tab w:val="left" w:pos="4790"/>
              </w:tabs>
              <w:rPr>
                <w:rFonts w:cstheme="minorHAnsi"/>
                <w:color w:val="000000"/>
                <w:sz w:val="20"/>
                <w:szCs w:val="20"/>
              </w:rPr>
            </w:pPr>
            <w:r w:rsidRPr="00776143">
              <w:rPr>
                <w:rFonts w:ascii="Calibri" w:hAnsi="Calibri"/>
                <w:b/>
                <w:sz w:val="20"/>
                <w:szCs w:val="20"/>
                <w:highlight w:val="lightGray"/>
              </w:rPr>
              <w:t>Post your reply to the CCWC Db NLT midnight tonight.</w:t>
            </w:r>
          </w:p>
          <w:p w14:paraId="3388359A"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51A8A630" w14:textId="651C48E9" w:rsidR="009F2C05" w:rsidRPr="00C800D1" w:rsidRDefault="009F2C05" w:rsidP="009F2C05">
            <w:pPr>
              <w:ind w:left="-18" w:right="72" w:firstLine="18"/>
              <w:rPr>
                <w:rFonts w:ascii="Calibri" w:hAnsi="Calibri"/>
                <w:b/>
                <w:sz w:val="20"/>
                <w:szCs w:val="20"/>
              </w:rPr>
            </w:pPr>
            <w:r>
              <w:rPr>
                <w:rFonts w:ascii="Calibri" w:hAnsi="Calibri"/>
                <w:b/>
                <w:i/>
                <w:sz w:val="20"/>
                <w:szCs w:val="20"/>
              </w:rPr>
              <w:t>Module 4</w:t>
            </w:r>
            <w:r w:rsidRPr="00066847">
              <w:rPr>
                <w:rFonts w:ascii="Calibri" w:hAnsi="Calibri"/>
                <w:b/>
                <w:i/>
                <w:sz w:val="20"/>
                <w:szCs w:val="20"/>
              </w:rPr>
              <w:t xml:space="preserve"> </w:t>
            </w:r>
            <w:r>
              <w:rPr>
                <w:rFonts w:ascii="Calibri" w:hAnsi="Calibri"/>
                <w:b/>
                <w:i/>
                <w:sz w:val="20"/>
                <w:szCs w:val="20"/>
              </w:rPr>
              <w:t xml:space="preserve">begins on Sunday at Noon </w:t>
            </w:r>
          </w:p>
          <w:p w14:paraId="60A712BA" w14:textId="38C829C4" w:rsidR="009F2C05" w:rsidRPr="00491FC8" w:rsidRDefault="009F2C05" w:rsidP="009F2C05">
            <w:pPr>
              <w:widowControl w:val="0"/>
              <w:spacing w:line="240" w:lineRule="atLeast"/>
              <w:rPr>
                <w:rFonts w:cstheme="minorHAnsi"/>
                <w:b/>
                <w:bCs/>
                <w:color w:val="000000"/>
                <w:sz w:val="20"/>
                <w:szCs w:val="20"/>
              </w:rPr>
            </w:pPr>
          </w:p>
        </w:tc>
      </w:tr>
      <w:tr w:rsidR="009F2C05" w:rsidRPr="00271CB5" w14:paraId="090C7457" w14:textId="77777777" w:rsidTr="00A77DF9">
        <w:tc>
          <w:tcPr>
            <w:tcW w:w="1075" w:type="dxa"/>
            <w:shd w:val="clear" w:color="auto" w:fill="EDEDED" w:themeFill="accent3" w:themeFillTint="33"/>
          </w:tcPr>
          <w:p w14:paraId="3186B146" w14:textId="06AD202E"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4 Week 4</w:t>
            </w:r>
          </w:p>
        </w:tc>
        <w:tc>
          <w:tcPr>
            <w:tcW w:w="720" w:type="dxa"/>
            <w:shd w:val="clear" w:color="auto" w:fill="EDEDED" w:themeFill="accent3" w:themeFillTint="33"/>
          </w:tcPr>
          <w:p w14:paraId="174B8DA5" w14:textId="0AD8465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w:t>
            </w:r>
          </w:p>
        </w:tc>
        <w:tc>
          <w:tcPr>
            <w:tcW w:w="653" w:type="dxa"/>
            <w:shd w:val="clear" w:color="auto" w:fill="EDEDED" w:themeFill="accent3" w:themeFillTint="33"/>
          </w:tcPr>
          <w:p w14:paraId="4885A3CB" w14:textId="5954FC9A"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73D6EA09" w14:textId="77777777" w:rsidR="009F2C05" w:rsidRPr="00183631" w:rsidRDefault="009F2C05" w:rsidP="009F2C05">
            <w:pPr>
              <w:widowControl w:val="0"/>
              <w:rPr>
                <w:rFonts w:cstheme="minorHAnsi"/>
                <w:b/>
                <w:bCs/>
                <w:color w:val="000000"/>
                <w:sz w:val="20"/>
                <w:szCs w:val="20"/>
              </w:rPr>
            </w:pPr>
            <w:r w:rsidRPr="00183631">
              <w:rPr>
                <w:rFonts w:cstheme="minorHAnsi"/>
                <w:b/>
                <w:bCs/>
                <w:color w:val="000000"/>
                <w:sz w:val="20"/>
                <w:szCs w:val="20"/>
              </w:rPr>
              <w:t>Module 4</w:t>
            </w:r>
          </w:p>
          <w:p w14:paraId="2C3D7ADA" w14:textId="03937500"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6: Business Formation: Choosing the form that fits </w:t>
            </w:r>
          </w:p>
          <w:p w14:paraId="0DABCA50"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7310A026" w14:textId="77777777" w:rsidR="009F2C05" w:rsidRDefault="009F2C05" w:rsidP="009F2C05">
            <w:pPr>
              <w:widowControl w:val="0"/>
              <w:spacing w:line="240" w:lineRule="atLeast"/>
              <w:rPr>
                <w:rFonts w:cstheme="minorHAnsi"/>
                <w:b/>
                <w:bCs/>
                <w:color w:val="000000"/>
                <w:sz w:val="20"/>
                <w:szCs w:val="20"/>
              </w:rPr>
            </w:pPr>
          </w:p>
          <w:p w14:paraId="33CD1763" w14:textId="627EEFB6" w:rsidR="009F2C05" w:rsidRPr="00490C67" w:rsidRDefault="009F2C05" w:rsidP="009F2C05">
            <w:pPr>
              <w:widowControl w:val="0"/>
              <w:tabs>
                <w:tab w:val="left" w:pos="567"/>
              </w:tabs>
              <w:rPr>
                <w:sz w:val="20"/>
                <w:szCs w:val="20"/>
              </w:rPr>
            </w:pPr>
            <w:r w:rsidRPr="005F26B1">
              <w:rPr>
                <w:rFonts w:cstheme="minorHAnsi"/>
                <w:b/>
                <w:sz w:val="20"/>
                <w:szCs w:val="20"/>
                <w:highlight w:val="lightGray"/>
              </w:rPr>
              <w:t>Subject of the Week (SoW): Post on the Weekly Chapter Db</w:t>
            </w:r>
            <w:r w:rsidRPr="00776143">
              <w:rPr>
                <w:rFonts w:cstheme="minorHAnsi"/>
                <w:b/>
                <w:sz w:val="20"/>
                <w:szCs w:val="20"/>
                <w:highlight w:val="lightGray"/>
              </w:rPr>
              <w:t>—</w:t>
            </w:r>
            <w:r w:rsidRPr="00490C67">
              <w:rPr>
                <w:sz w:val="20"/>
                <w:szCs w:val="20"/>
              </w:rPr>
              <w:t>Why do many entrepreneurs initially set up their businesses as sole proprietorships? Why do many successful entrepreneurs eventually decide to convert their sole proprietorship to some other form of ownership such as a corporation or LLC?</w:t>
            </w:r>
          </w:p>
          <w:p w14:paraId="73AC497A" w14:textId="5E06F659" w:rsidR="009F2C05" w:rsidRPr="00776143" w:rsidRDefault="009F2C05" w:rsidP="009F2C05">
            <w:pPr>
              <w:widowControl w:val="0"/>
              <w:spacing w:line="240" w:lineRule="atLeast"/>
              <w:ind w:right="72"/>
              <w:rPr>
                <w:rFonts w:cstheme="minorHAnsi"/>
                <w:bCs/>
                <w:sz w:val="20"/>
                <w:szCs w:val="20"/>
                <w:highlight w:val="lightGray"/>
              </w:rPr>
            </w:pPr>
          </w:p>
          <w:p w14:paraId="5FA98A40" w14:textId="77777777" w:rsidR="009F2C05" w:rsidRPr="00490C67" w:rsidRDefault="009F2C05" w:rsidP="009F2C05">
            <w:pPr>
              <w:widowControl w:val="0"/>
              <w:tabs>
                <w:tab w:val="left" w:pos="567"/>
              </w:tabs>
              <w:rPr>
                <w:sz w:val="20"/>
                <w:szCs w:val="20"/>
              </w:rPr>
            </w:pPr>
            <w:r w:rsidRPr="00776143">
              <w:rPr>
                <w:rFonts w:cstheme="minorHAnsi"/>
                <w:b/>
                <w:sz w:val="20"/>
                <w:szCs w:val="20"/>
                <w:highlight w:val="lightGray"/>
              </w:rPr>
              <w:t>CCWC Db</w:t>
            </w:r>
            <w:r w:rsidRPr="00776143">
              <w:rPr>
                <w:rFonts w:cstheme="minorHAnsi"/>
                <w:bCs/>
                <w:sz w:val="20"/>
                <w:szCs w:val="20"/>
                <w:highlight w:val="lightGray"/>
              </w:rPr>
              <w:t xml:space="preserve"> </w:t>
            </w:r>
            <w:r w:rsidRPr="00776143">
              <w:rPr>
                <w:rStyle w:val="Strong"/>
                <w:bCs w:val="0"/>
                <w:color w:val="000000"/>
                <w:sz w:val="20"/>
                <w:szCs w:val="20"/>
                <w:highlight w:val="lightGray"/>
              </w:rPr>
              <w:t xml:space="preserve">Starter Question: </w:t>
            </w:r>
            <w:r w:rsidRPr="00490C67">
              <w:rPr>
                <w:sz w:val="20"/>
                <w:szCs w:val="20"/>
              </w:rPr>
              <w:t>What are the main advantages and disadvantages of a business format franchise arrangement for the franchisee? For the franchisor?</w:t>
            </w:r>
          </w:p>
          <w:p w14:paraId="3E48C724" w14:textId="3036B847" w:rsidR="009F2C05" w:rsidRPr="007D4A7A" w:rsidRDefault="009F2C05" w:rsidP="009F2C05">
            <w:pPr>
              <w:widowControl w:val="0"/>
              <w:tabs>
                <w:tab w:val="center" w:pos="3879"/>
              </w:tabs>
              <w:rPr>
                <w:rFonts w:cstheme="minorHAnsi"/>
                <w:b/>
                <w:bCs/>
                <w:color w:val="000000"/>
                <w:sz w:val="20"/>
                <w:szCs w:val="20"/>
              </w:rPr>
            </w:pPr>
            <w:r>
              <w:rPr>
                <w:rFonts w:cstheme="minorHAnsi"/>
                <w:b/>
                <w:bCs/>
                <w:color w:val="000000"/>
                <w:sz w:val="20"/>
                <w:szCs w:val="20"/>
              </w:rPr>
              <w:tab/>
            </w:r>
          </w:p>
        </w:tc>
      </w:tr>
      <w:tr w:rsidR="009F2C05" w:rsidRPr="00271CB5" w14:paraId="316BBA87" w14:textId="77777777" w:rsidTr="00A77DF9">
        <w:tc>
          <w:tcPr>
            <w:tcW w:w="1075" w:type="dxa"/>
            <w:shd w:val="clear" w:color="auto" w:fill="EDEDED" w:themeFill="accent3" w:themeFillTint="33"/>
          </w:tcPr>
          <w:p w14:paraId="3E4E7157"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625EDD7C" w14:textId="327DD1F8"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2/2</w:t>
            </w:r>
          </w:p>
        </w:tc>
        <w:tc>
          <w:tcPr>
            <w:tcW w:w="653" w:type="dxa"/>
            <w:shd w:val="clear" w:color="auto" w:fill="EDEDED" w:themeFill="accent3" w:themeFillTint="33"/>
          </w:tcPr>
          <w:p w14:paraId="6C63D7CE" w14:textId="5EF25D5C"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4053DAEB" w14:textId="6C02429C" w:rsidR="009F2C05" w:rsidRDefault="009F2C05" w:rsidP="009F2C05">
            <w:pPr>
              <w:widowControl w:val="0"/>
              <w:spacing w:line="240" w:lineRule="atLeast"/>
              <w:rPr>
                <w:rFonts w:cstheme="minorHAnsi"/>
                <w:b/>
                <w:bCs/>
                <w:color w:val="000000"/>
                <w:sz w:val="20"/>
                <w:szCs w:val="20"/>
              </w:rPr>
            </w:pPr>
            <w:r w:rsidRPr="007D4A7A">
              <w:rPr>
                <w:rFonts w:cstheme="minorHAnsi"/>
                <w:b/>
                <w:bCs/>
                <w:color w:val="000000"/>
                <w:sz w:val="20"/>
                <w:szCs w:val="20"/>
                <w:highlight w:val="green"/>
              </w:rPr>
              <w:t>Quiz: Chapter 6 Due</w:t>
            </w:r>
          </w:p>
          <w:p w14:paraId="2DC24153" w14:textId="77777777" w:rsidR="009F2C05" w:rsidRDefault="009F2C05" w:rsidP="009F2C05">
            <w:pPr>
              <w:widowControl w:val="0"/>
              <w:spacing w:line="240" w:lineRule="atLeast"/>
              <w:rPr>
                <w:rFonts w:cstheme="minorHAnsi"/>
                <w:b/>
                <w:bCs/>
                <w:color w:val="000000"/>
                <w:sz w:val="20"/>
                <w:szCs w:val="20"/>
              </w:rPr>
            </w:pPr>
          </w:p>
          <w:p w14:paraId="363DC751"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7B143E85" w14:textId="77777777" w:rsidR="009F2C05" w:rsidRPr="00B52E7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rPr>
            </w:pPr>
            <w:r w:rsidRPr="00776143">
              <w:rPr>
                <w:rFonts w:cstheme="minorHAnsi"/>
                <w:b/>
                <w:sz w:val="20"/>
                <w:szCs w:val="20"/>
                <w:highlight w:val="lightGray"/>
              </w:rPr>
              <w:t>Follow the Db Posting Requirements</w:t>
            </w:r>
          </w:p>
          <w:p w14:paraId="4D5ADA0B" w14:textId="77777777" w:rsidR="009F2C05" w:rsidRPr="00271CB5" w:rsidRDefault="009F2C05" w:rsidP="009F2C05">
            <w:pPr>
              <w:widowControl w:val="0"/>
              <w:rPr>
                <w:rFonts w:cstheme="minorHAnsi"/>
                <w:color w:val="000000"/>
                <w:sz w:val="20"/>
                <w:szCs w:val="20"/>
              </w:rPr>
            </w:pPr>
          </w:p>
        </w:tc>
      </w:tr>
      <w:tr w:rsidR="009F2C05" w:rsidRPr="00271CB5" w14:paraId="3BC7A44C" w14:textId="77777777" w:rsidTr="00A77DF9">
        <w:tc>
          <w:tcPr>
            <w:tcW w:w="1075" w:type="dxa"/>
            <w:shd w:val="clear" w:color="auto" w:fill="EDEDED" w:themeFill="accent3" w:themeFillTint="33"/>
          </w:tcPr>
          <w:p w14:paraId="0C602E39"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60D9FE72" w14:textId="45FB573C"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2/3</w:t>
            </w:r>
          </w:p>
        </w:tc>
        <w:tc>
          <w:tcPr>
            <w:tcW w:w="653" w:type="dxa"/>
            <w:shd w:val="clear" w:color="auto" w:fill="EDEDED" w:themeFill="accent3" w:themeFillTint="33"/>
          </w:tcPr>
          <w:p w14:paraId="26034F08" w14:textId="1C8A9221"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0B8B315B" w14:textId="66606CD7" w:rsidR="009F2C05" w:rsidRPr="00C60561" w:rsidRDefault="009F2C05" w:rsidP="00C60561">
            <w:pPr>
              <w:widowControl w:val="0"/>
              <w:spacing w:line="240" w:lineRule="atLeast"/>
              <w:rPr>
                <w:rFonts w:cstheme="minorHAnsi"/>
                <w:b/>
                <w:bCs/>
                <w:i/>
                <w:color w:val="000000"/>
                <w:sz w:val="20"/>
                <w:szCs w:val="20"/>
              </w:rPr>
            </w:pPr>
            <w:r w:rsidRPr="004B4F3B">
              <w:rPr>
                <w:rFonts w:cstheme="minorHAnsi"/>
                <w:b/>
                <w:bCs/>
                <w:color w:val="000000"/>
                <w:sz w:val="20"/>
                <w:szCs w:val="20"/>
                <w:highlight w:val="yellow"/>
              </w:rPr>
              <w:t>Assignment 2—Chapter 6 Due</w:t>
            </w:r>
            <w:r w:rsidR="00AB1BC6">
              <w:rPr>
                <w:rFonts w:cstheme="minorHAnsi"/>
                <w:b/>
                <w:bCs/>
                <w:color w:val="000000"/>
                <w:sz w:val="20"/>
                <w:szCs w:val="20"/>
                <w:highlight w:val="yellow"/>
              </w:rPr>
              <w:t xml:space="preserve"> NLT midnight</w:t>
            </w:r>
            <w:r w:rsidRPr="004B4F3B">
              <w:rPr>
                <w:rFonts w:cstheme="minorHAnsi"/>
                <w:b/>
                <w:bCs/>
                <w:color w:val="000000"/>
                <w:sz w:val="20"/>
                <w:szCs w:val="20"/>
                <w:highlight w:val="yellow"/>
              </w:rPr>
              <w:t>:</w:t>
            </w:r>
            <w:r w:rsidRPr="003D6E98">
              <w:rPr>
                <w:rFonts w:cstheme="minorHAnsi"/>
                <w:bCs/>
                <w:color w:val="000000"/>
                <w:sz w:val="20"/>
                <w:szCs w:val="20"/>
              </w:rPr>
              <w:t xml:space="preserve">  </w:t>
            </w:r>
            <w:r>
              <w:rPr>
                <w:rFonts w:cstheme="minorHAnsi"/>
                <w:bCs/>
                <w:color w:val="000000"/>
                <w:sz w:val="20"/>
                <w:szCs w:val="20"/>
              </w:rPr>
              <w:t>Determine</w:t>
            </w:r>
            <w:r w:rsidRPr="003D6E98">
              <w:rPr>
                <w:rFonts w:cstheme="minorHAnsi"/>
                <w:bCs/>
                <w:color w:val="000000"/>
                <w:sz w:val="20"/>
                <w:szCs w:val="20"/>
              </w:rPr>
              <w:t xml:space="preserve"> which form of ownership woul</w:t>
            </w:r>
            <w:r>
              <w:rPr>
                <w:rFonts w:cstheme="minorHAnsi"/>
                <w:bCs/>
                <w:color w:val="000000"/>
                <w:sz w:val="20"/>
                <w:szCs w:val="20"/>
              </w:rPr>
              <w:t>d be best for the business you might start in the future</w:t>
            </w:r>
            <w:r w:rsidRPr="003D6E98">
              <w:rPr>
                <w:rFonts w:cstheme="minorHAnsi"/>
                <w:bCs/>
                <w:color w:val="000000"/>
                <w:sz w:val="20"/>
                <w:szCs w:val="20"/>
              </w:rPr>
              <w:t>? Discuss the advantages and disadvantages of the form you selected.</w:t>
            </w:r>
            <w:r w:rsidRPr="003D6E98">
              <w:rPr>
                <w:rFonts w:cstheme="minorHAnsi"/>
                <w:b/>
                <w:bCs/>
                <w:color w:val="000000"/>
                <w:sz w:val="20"/>
                <w:szCs w:val="20"/>
              </w:rPr>
              <w:t xml:space="preserve"> </w:t>
            </w:r>
            <w:r w:rsidRPr="003D6E98">
              <w:rPr>
                <w:rFonts w:cstheme="minorHAnsi"/>
                <w:bCs/>
                <w:color w:val="000000"/>
                <w:sz w:val="20"/>
                <w:szCs w:val="20"/>
              </w:rPr>
              <w:t xml:space="preserve">Use Key Learning Objectives to support your response. </w:t>
            </w:r>
            <w:r w:rsidRPr="003D6E98">
              <w:rPr>
                <w:rFonts w:cstheme="minorHAnsi"/>
                <w:bCs/>
                <w:i/>
                <w:color w:val="000000"/>
                <w:sz w:val="20"/>
                <w:szCs w:val="20"/>
              </w:rPr>
              <w:t>Post your assignment to its Drop Box on Brightspace.</w:t>
            </w:r>
            <w:r w:rsidRPr="00271CB5">
              <w:rPr>
                <w:rFonts w:cstheme="minorHAnsi"/>
                <w:bCs/>
                <w:i/>
                <w:color w:val="000000"/>
                <w:sz w:val="20"/>
                <w:szCs w:val="20"/>
              </w:rPr>
              <w:t xml:space="preserve"> See delivery instructions under </w:t>
            </w:r>
            <w:r w:rsidRPr="00271CB5">
              <w:rPr>
                <w:rFonts w:cstheme="minorHAnsi"/>
                <w:b/>
                <w:bCs/>
                <w:i/>
                <w:color w:val="000000"/>
                <w:sz w:val="20"/>
                <w:szCs w:val="20"/>
              </w:rPr>
              <w:t>Assignment 1 above.</w:t>
            </w:r>
          </w:p>
          <w:p w14:paraId="6E4D41B2"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67FBA3CB" w14:textId="24DE3078" w:rsidR="00C60561" w:rsidRPr="00D649AC" w:rsidRDefault="00C60561" w:rsidP="00C60561">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rPr>
                <w:rFonts w:ascii="Calibri" w:hAnsi="Calibri"/>
                <w:sz w:val="20"/>
                <w:szCs w:val="20"/>
              </w:rPr>
            </w:pPr>
          </w:p>
        </w:tc>
      </w:tr>
      <w:tr w:rsidR="009F2C05" w:rsidRPr="00271CB5" w14:paraId="5C9760FD" w14:textId="77777777" w:rsidTr="00A77DF9">
        <w:tc>
          <w:tcPr>
            <w:tcW w:w="1075" w:type="dxa"/>
            <w:shd w:val="clear" w:color="auto" w:fill="EDEDED" w:themeFill="accent3" w:themeFillTint="33"/>
          </w:tcPr>
          <w:p w14:paraId="6C3470B5"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32D4B01D" w14:textId="3414F479"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2/4</w:t>
            </w:r>
          </w:p>
        </w:tc>
        <w:tc>
          <w:tcPr>
            <w:tcW w:w="653" w:type="dxa"/>
            <w:shd w:val="clear" w:color="auto" w:fill="EDEDED" w:themeFill="accent3" w:themeFillTint="33"/>
          </w:tcPr>
          <w:p w14:paraId="247512CB" w14:textId="6852D47B"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1DBB4C1D" w14:textId="1050E14D"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Chapter 7: Small Business and Entrepreneurship: Economic Rocket Fuel</w:t>
            </w:r>
          </w:p>
          <w:p w14:paraId="127D049B"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09DFF9C7" w14:textId="77777777" w:rsidR="009F2C05" w:rsidRPr="00271CB5" w:rsidRDefault="009F2C05" w:rsidP="009F2C05">
            <w:pPr>
              <w:widowControl w:val="0"/>
              <w:rPr>
                <w:rFonts w:cstheme="minorHAnsi"/>
                <w:bCs/>
                <w:color w:val="000000"/>
                <w:sz w:val="20"/>
                <w:szCs w:val="20"/>
              </w:rPr>
            </w:pPr>
          </w:p>
          <w:p w14:paraId="3563B86C" w14:textId="77777777" w:rsidR="009F2C05" w:rsidRPr="00271CB5" w:rsidRDefault="009F2C05" w:rsidP="009F2C05">
            <w:pPr>
              <w:widowControl w:val="0"/>
              <w:spacing w:line="220" w:lineRule="atLeast"/>
              <w:rPr>
                <w:rFonts w:cstheme="minorHAnsi"/>
                <w:b/>
                <w:bCs/>
                <w:color w:val="000000"/>
                <w:sz w:val="20"/>
                <w:szCs w:val="20"/>
              </w:rPr>
            </w:pPr>
            <w:r w:rsidRPr="00271CB5">
              <w:rPr>
                <w:rFonts w:cstheme="minorHAnsi"/>
                <w:b/>
                <w:bCs/>
                <w:color w:val="000000"/>
                <w:sz w:val="20"/>
                <w:szCs w:val="20"/>
                <w:highlight w:val="green"/>
              </w:rPr>
              <w:t xml:space="preserve">Quiz: Chapter 7 Due </w:t>
            </w:r>
          </w:p>
          <w:p w14:paraId="3115B87B" w14:textId="48D888DF"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replies on the Weekly Chapter Db and the CCWC Db</w:t>
            </w:r>
          </w:p>
          <w:p w14:paraId="3A5EA973" w14:textId="77777777" w:rsidR="009F2C05" w:rsidRPr="00271CB5" w:rsidRDefault="009F2C05" w:rsidP="009F2C05">
            <w:pPr>
              <w:widowControl w:val="0"/>
              <w:rPr>
                <w:rFonts w:cstheme="minorHAnsi"/>
                <w:color w:val="000000"/>
                <w:sz w:val="20"/>
                <w:szCs w:val="20"/>
              </w:rPr>
            </w:pPr>
          </w:p>
        </w:tc>
      </w:tr>
      <w:tr w:rsidR="009F2C05" w:rsidRPr="00271CB5" w14:paraId="3D434084" w14:textId="77777777" w:rsidTr="00A77DF9">
        <w:tc>
          <w:tcPr>
            <w:tcW w:w="1075" w:type="dxa"/>
            <w:shd w:val="clear" w:color="auto" w:fill="EDEDED" w:themeFill="accent3" w:themeFillTint="33"/>
          </w:tcPr>
          <w:p w14:paraId="3DD7F34A" w14:textId="5C2A0034"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209D34E0" w14:textId="2B06C452"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2/5</w:t>
            </w:r>
          </w:p>
        </w:tc>
        <w:tc>
          <w:tcPr>
            <w:tcW w:w="653" w:type="dxa"/>
            <w:shd w:val="clear" w:color="auto" w:fill="EDEDED" w:themeFill="accent3" w:themeFillTint="33"/>
          </w:tcPr>
          <w:p w14:paraId="4A024ACB" w14:textId="2E2113D4"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0C84A067"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570A3ACD"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28873DA0" w14:textId="77777777" w:rsidR="009F2C05" w:rsidRDefault="009F2C05" w:rsidP="009F2C05">
            <w:pPr>
              <w:ind w:left="-18" w:right="72" w:firstLine="18"/>
              <w:rPr>
                <w:rFonts w:ascii="Calibri" w:hAnsi="Calibri"/>
                <w:b/>
                <w:i/>
                <w:sz w:val="20"/>
                <w:szCs w:val="20"/>
              </w:rPr>
            </w:pPr>
            <w:r>
              <w:rPr>
                <w:rFonts w:ascii="Calibri" w:hAnsi="Calibri"/>
                <w:b/>
                <w:i/>
                <w:sz w:val="20"/>
                <w:szCs w:val="20"/>
              </w:rPr>
              <w:t>Module 5</w:t>
            </w:r>
            <w:r w:rsidRPr="00066847">
              <w:rPr>
                <w:rFonts w:ascii="Calibri" w:hAnsi="Calibri"/>
                <w:b/>
                <w:i/>
                <w:sz w:val="20"/>
                <w:szCs w:val="20"/>
              </w:rPr>
              <w:t xml:space="preserve"> </w:t>
            </w:r>
            <w:r>
              <w:rPr>
                <w:rFonts w:ascii="Calibri" w:hAnsi="Calibri"/>
                <w:b/>
                <w:i/>
                <w:sz w:val="20"/>
                <w:szCs w:val="20"/>
              </w:rPr>
              <w:t xml:space="preserve">begins on Sunday at Noon </w:t>
            </w:r>
          </w:p>
          <w:p w14:paraId="194D159F" w14:textId="2F494275" w:rsidR="00C60561" w:rsidRPr="00490C67" w:rsidRDefault="00C60561" w:rsidP="009F2C05">
            <w:pPr>
              <w:ind w:left="-18" w:right="72" w:firstLine="18"/>
              <w:rPr>
                <w:rFonts w:ascii="Calibri" w:hAnsi="Calibri"/>
                <w:b/>
                <w:sz w:val="20"/>
                <w:szCs w:val="20"/>
              </w:rPr>
            </w:pPr>
          </w:p>
        </w:tc>
      </w:tr>
      <w:tr w:rsidR="009F2C05" w:rsidRPr="00271CB5" w14:paraId="318F3512" w14:textId="77777777" w:rsidTr="00A77DF9">
        <w:tc>
          <w:tcPr>
            <w:tcW w:w="1075" w:type="dxa"/>
            <w:shd w:val="clear" w:color="auto" w:fill="DEEAF6" w:themeFill="accent1" w:themeFillTint="33"/>
          </w:tcPr>
          <w:p w14:paraId="580ED3EE" w14:textId="74B98278"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lastRenderedPageBreak/>
              <w:t>Module 5 Week 5</w:t>
            </w:r>
          </w:p>
        </w:tc>
        <w:tc>
          <w:tcPr>
            <w:tcW w:w="720" w:type="dxa"/>
            <w:shd w:val="clear" w:color="auto" w:fill="DEEAF6" w:themeFill="accent1" w:themeFillTint="33"/>
          </w:tcPr>
          <w:p w14:paraId="4BE53258" w14:textId="6A740D1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2/8</w:t>
            </w:r>
          </w:p>
        </w:tc>
        <w:tc>
          <w:tcPr>
            <w:tcW w:w="653" w:type="dxa"/>
            <w:shd w:val="clear" w:color="auto" w:fill="DEEAF6" w:themeFill="accent1" w:themeFillTint="33"/>
          </w:tcPr>
          <w:p w14:paraId="32C92E7D" w14:textId="79B32C07" w:rsidR="009F2C05" w:rsidRPr="00800E58" w:rsidRDefault="009F2C05" w:rsidP="009F2C05">
            <w:pPr>
              <w:tabs>
                <w:tab w:val="left" w:pos="480"/>
              </w:tabs>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002C866A" w14:textId="1FDDEA3D" w:rsidR="009F2C05" w:rsidRPr="00183631" w:rsidRDefault="009F2C05" w:rsidP="009F2C05">
            <w:pPr>
              <w:widowControl w:val="0"/>
              <w:rPr>
                <w:rFonts w:cstheme="minorHAnsi"/>
                <w:b/>
                <w:sz w:val="20"/>
                <w:szCs w:val="20"/>
              </w:rPr>
            </w:pPr>
            <w:r>
              <w:rPr>
                <w:rFonts w:cstheme="minorHAnsi"/>
                <w:b/>
                <w:sz w:val="20"/>
                <w:szCs w:val="20"/>
              </w:rPr>
              <w:t>Module 5</w:t>
            </w:r>
          </w:p>
          <w:p w14:paraId="2F27A5AD" w14:textId="2CEA5F27"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Chapter 8: Accounting: Decision Making by the Numbers</w:t>
            </w:r>
          </w:p>
          <w:p w14:paraId="612661DC"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36512606" w14:textId="77777777" w:rsidR="009F2C05" w:rsidRPr="00271CB5" w:rsidRDefault="009F2C05" w:rsidP="009F2C05">
            <w:pPr>
              <w:widowControl w:val="0"/>
              <w:rPr>
                <w:rFonts w:cstheme="minorHAnsi"/>
                <w:color w:val="000000"/>
                <w:sz w:val="20"/>
                <w:szCs w:val="20"/>
              </w:rPr>
            </w:pPr>
          </w:p>
          <w:p w14:paraId="48AB66A0" w14:textId="7FAC2B1A" w:rsidR="009F2C05" w:rsidRPr="00490C67" w:rsidRDefault="009F2C05" w:rsidP="009F2C05">
            <w:pPr>
              <w:widowControl w:val="0"/>
              <w:tabs>
                <w:tab w:val="left" w:pos="567"/>
              </w:tabs>
              <w:spacing w:line="276" w:lineRule="auto"/>
              <w:rPr>
                <w:sz w:val="20"/>
                <w:szCs w:val="20"/>
              </w:rPr>
            </w:pPr>
            <w:r w:rsidRPr="005F26B1">
              <w:rPr>
                <w:rFonts w:cstheme="minorHAnsi"/>
                <w:b/>
                <w:sz w:val="20"/>
                <w:szCs w:val="20"/>
                <w:highlight w:val="lightGray"/>
              </w:rPr>
              <w:t>Subject of the Week (SoW): Post on the Weekly Chapter Db</w:t>
            </w:r>
            <w:r w:rsidRPr="00776143">
              <w:rPr>
                <w:rFonts w:cstheme="minorHAnsi"/>
                <w:b/>
                <w:sz w:val="20"/>
                <w:szCs w:val="20"/>
                <w:highlight w:val="lightGray"/>
              </w:rPr>
              <w:t>—</w:t>
            </w:r>
            <w:r w:rsidRPr="00490C67">
              <w:rPr>
                <w:sz w:val="20"/>
                <w:szCs w:val="20"/>
              </w:rPr>
              <w:t>Describe the key differences between financial accounting and managerial accounting.</w:t>
            </w:r>
          </w:p>
          <w:p w14:paraId="2D237811" w14:textId="728CEF99" w:rsidR="009F2C05" w:rsidRPr="005F26B1" w:rsidRDefault="009F2C05" w:rsidP="009F2C05">
            <w:pPr>
              <w:widowControl w:val="0"/>
              <w:spacing w:line="240" w:lineRule="atLeast"/>
              <w:ind w:right="72"/>
              <w:rPr>
                <w:rFonts w:cstheme="minorHAnsi"/>
                <w:bCs/>
                <w:sz w:val="20"/>
                <w:szCs w:val="20"/>
              </w:rPr>
            </w:pPr>
          </w:p>
          <w:p w14:paraId="1772DEB0" w14:textId="5A3DB8AD" w:rsidR="009F2C05" w:rsidRPr="00776143" w:rsidRDefault="009F2C05" w:rsidP="009F2C05">
            <w:pPr>
              <w:widowControl w:val="0"/>
              <w:tabs>
                <w:tab w:val="left" w:pos="567"/>
              </w:tabs>
              <w:spacing w:line="276" w:lineRule="auto"/>
              <w:rPr>
                <w:b/>
                <w:bCs/>
                <w:sz w:val="20"/>
                <w:szCs w:val="20"/>
              </w:rPr>
            </w:pPr>
            <w:r w:rsidRPr="005F26B1">
              <w:rPr>
                <w:rFonts w:cstheme="minorHAnsi"/>
                <w:b/>
                <w:sz w:val="20"/>
                <w:szCs w:val="20"/>
                <w:highlight w:val="lightGray"/>
              </w:rPr>
              <w:t>CCWC Db</w:t>
            </w:r>
            <w:r w:rsidRPr="005F26B1">
              <w:rPr>
                <w:rFonts w:cstheme="minorHAnsi"/>
                <w:bCs/>
                <w:sz w:val="20"/>
                <w:szCs w:val="20"/>
                <w:highlight w:val="lightGray"/>
              </w:rPr>
              <w:t xml:space="preserve"> </w:t>
            </w:r>
            <w:r w:rsidRPr="005F26B1">
              <w:rPr>
                <w:rStyle w:val="Strong"/>
                <w:bCs w:val="0"/>
                <w:color w:val="000000"/>
                <w:sz w:val="20"/>
                <w:szCs w:val="20"/>
                <w:highlight w:val="lightGray"/>
              </w:rPr>
              <w:t xml:space="preserve">Starter Question: </w:t>
            </w:r>
            <w:r w:rsidRPr="00776143">
              <w:rPr>
                <w:b/>
                <w:bCs/>
                <w:sz w:val="20"/>
                <w:szCs w:val="20"/>
                <w:highlight w:val="lightGray"/>
              </w:rPr>
              <w:t xml:space="preserve">What is the purpose of budgeting? </w:t>
            </w:r>
            <w:r w:rsidRPr="00490C67">
              <w:rPr>
                <w:sz w:val="20"/>
                <w:szCs w:val="20"/>
              </w:rPr>
              <w:t>What is the master budget, and what are its major components? How does a top-down budgeting process differ from a bottom-up approach, and what are the advantages and disadvantages of each?</w:t>
            </w:r>
            <w:r w:rsidRPr="00776143">
              <w:rPr>
                <w:b/>
                <w:bCs/>
                <w:sz w:val="20"/>
                <w:szCs w:val="20"/>
              </w:rPr>
              <w:t xml:space="preserve"> </w:t>
            </w:r>
          </w:p>
          <w:p w14:paraId="7D39E83C" w14:textId="2CD5B9A4" w:rsidR="009F2C05" w:rsidRPr="00271CB5" w:rsidRDefault="009F2C05" w:rsidP="009F2C05">
            <w:pPr>
              <w:rPr>
                <w:rFonts w:cstheme="minorHAnsi"/>
                <w:color w:val="000000"/>
                <w:sz w:val="20"/>
                <w:szCs w:val="20"/>
              </w:rPr>
            </w:pPr>
          </w:p>
        </w:tc>
      </w:tr>
      <w:tr w:rsidR="009F2C05" w:rsidRPr="00271CB5" w14:paraId="11907276" w14:textId="77777777" w:rsidTr="00A77DF9">
        <w:tc>
          <w:tcPr>
            <w:tcW w:w="1075" w:type="dxa"/>
            <w:shd w:val="clear" w:color="auto" w:fill="DEEAF6" w:themeFill="accent1" w:themeFillTint="33"/>
          </w:tcPr>
          <w:p w14:paraId="139CE95D"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05B161F7" w14:textId="2BD12025"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2/9</w:t>
            </w:r>
          </w:p>
        </w:tc>
        <w:tc>
          <w:tcPr>
            <w:tcW w:w="653" w:type="dxa"/>
            <w:shd w:val="clear" w:color="auto" w:fill="DEEAF6" w:themeFill="accent1" w:themeFillTint="33"/>
          </w:tcPr>
          <w:p w14:paraId="0107F7A8" w14:textId="56AD974D"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7FF9DE82"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2FDA1FDB" w14:textId="77777777" w:rsidR="009F2C05" w:rsidRPr="00B52E7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rPr>
            </w:pPr>
            <w:r w:rsidRPr="00776143">
              <w:rPr>
                <w:rFonts w:cstheme="minorHAnsi"/>
                <w:b/>
                <w:sz w:val="20"/>
                <w:szCs w:val="20"/>
                <w:highlight w:val="lightGray"/>
              </w:rPr>
              <w:t>Follow the Db Posting Requirements</w:t>
            </w:r>
          </w:p>
          <w:p w14:paraId="29B4A0FA" w14:textId="77777777" w:rsidR="009F2C05" w:rsidRPr="00271CB5" w:rsidRDefault="009F2C05" w:rsidP="009F2C05">
            <w:pPr>
              <w:widowControl w:val="0"/>
              <w:rPr>
                <w:rFonts w:cstheme="minorHAnsi"/>
                <w:color w:val="000000"/>
                <w:sz w:val="20"/>
                <w:szCs w:val="20"/>
              </w:rPr>
            </w:pPr>
          </w:p>
        </w:tc>
      </w:tr>
      <w:tr w:rsidR="009F2C05" w:rsidRPr="00271CB5" w14:paraId="689C55B0" w14:textId="77777777" w:rsidTr="00A77DF9">
        <w:tc>
          <w:tcPr>
            <w:tcW w:w="1075" w:type="dxa"/>
            <w:shd w:val="clear" w:color="auto" w:fill="DEEAF6" w:themeFill="accent1" w:themeFillTint="33"/>
          </w:tcPr>
          <w:p w14:paraId="5D347503"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4079C9A9" w14:textId="75773594"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2/10</w:t>
            </w:r>
          </w:p>
        </w:tc>
        <w:tc>
          <w:tcPr>
            <w:tcW w:w="653" w:type="dxa"/>
            <w:shd w:val="clear" w:color="auto" w:fill="DEEAF6" w:themeFill="accent1" w:themeFillTint="33"/>
          </w:tcPr>
          <w:p w14:paraId="1B3A1C82" w14:textId="77C58D63"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5E04ED7F"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rPr>
            </w:pPr>
            <w:r w:rsidRPr="00740413">
              <w:rPr>
                <w:rFonts w:ascii="Calibri" w:hAnsi="Calibri"/>
                <w:sz w:val="20"/>
                <w:szCs w:val="20"/>
              </w:rPr>
              <w:t xml:space="preserve">Post your </w:t>
            </w:r>
            <w:r w:rsidRPr="00740413">
              <w:rPr>
                <w:rFonts w:ascii="Calibri" w:hAnsi="Calibri"/>
                <w:b/>
                <w:sz w:val="20"/>
                <w:szCs w:val="20"/>
              </w:rPr>
              <w:t>New Thread</w:t>
            </w:r>
            <w:r w:rsidRPr="00740413">
              <w:rPr>
                <w:rFonts w:ascii="Calibri" w:hAnsi="Calibri"/>
                <w:sz w:val="20"/>
                <w:szCs w:val="20"/>
              </w:rPr>
              <w:t xml:space="preserve"> discussions on the Weekly Chapter Db NL</w:t>
            </w:r>
            <w:r>
              <w:rPr>
                <w:rFonts w:ascii="Calibri" w:hAnsi="Calibri"/>
                <w:sz w:val="20"/>
                <w:szCs w:val="20"/>
              </w:rPr>
              <w:t>T</w:t>
            </w:r>
            <w:r w:rsidRPr="00740413">
              <w:rPr>
                <w:rFonts w:ascii="Calibri" w:hAnsi="Calibri"/>
                <w:sz w:val="20"/>
                <w:szCs w:val="20"/>
              </w:rPr>
              <w:t xml:space="preserve"> midnight</w:t>
            </w:r>
          </w:p>
          <w:p w14:paraId="1F645EFA" w14:textId="77777777" w:rsidR="009F2C05" w:rsidRPr="00271CB5" w:rsidRDefault="009F2C05" w:rsidP="009F2C05">
            <w:pPr>
              <w:widowControl w:val="0"/>
              <w:rPr>
                <w:rFonts w:cstheme="minorHAnsi"/>
                <w:color w:val="000000"/>
                <w:sz w:val="20"/>
                <w:szCs w:val="20"/>
              </w:rPr>
            </w:pPr>
          </w:p>
        </w:tc>
      </w:tr>
      <w:tr w:rsidR="009F2C05" w:rsidRPr="00271CB5" w14:paraId="785D6E81" w14:textId="77777777" w:rsidTr="00A77DF9">
        <w:tc>
          <w:tcPr>
            <w:tcW w:w="1075" w:type="dxa"/>
            <w:shd w:val="clear" w:color="auto" w:fill="DEEAF6" w:themeFill="accent1" w:themeFillTint="33"/>
          </w:tcPr>
          <w:p w14:paraId="1F5E26B5"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79FFC08C" w14:textId="29D2D145"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2/11</w:t>
            </w:r>
          </w:p>
        </w:tc>
        <w:tc>
          <w:tcPr>
            <w:tcW w:w="653" w:type="dxa"/>
            <w:shd w:val="clear" w:color="auto" w:fill="DEEAF6" w:themeFill="accent1" w:themeFillTint="33"/>
          </w:tcPr>
          <w:p w14:paraId="638AB00C" w14:textId="4CAE5E35"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236DEE37" w14:textId="77777777" w:rsidR="009F2C05" w:rsidRPr="00271CB5" w:rsidRDefault="009F2C05" w:rsidP="009F2C05">
            <w:pPr>
              <w:widowControl w:val="0"/>
              <w:spacing w:line="240" w:lineRule="atLeast"/>
              <w:rPr>
                <w:rFonts w:cstheme="minorHAnsi"/>
                <w:b/>
                <w:bCs/>
                <w:color w:val="000000"/>
                <w:sz w:val="20"/>
                <w:szCs w:val="20"/>
              </w:rPr>
            </w:pPr>
            <w:r w:rsidRPr="00271CB5">
              <w:rPr>
                <w:rFonts w:cstheme="minorHAnsi"/>
                <w:b/>
                <w:bCs/>
                <w:color w:val="000000"/>
                <w:sz w:val="20"/>
                <w:szCs w:val="20"/>
                <w:highlight w:val="green"/>
              </w:rPr>
              <w:t xml:space="preserve">Quiz: Chapter  8  Due </w:t>
            </w:r>
          </w:p>
          <w:p w14:paraId="7E181246" w14:textId="5CFB15D6"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replies on the Weekly Chapter Db and the CCWC Db</w:t>
            </w:r>
          </w:p>
          <w:p w14:paraId="5A90997E" w14:textId="77777777" w:rsidR="009F2C05" w:rsidRPr="00271CB5" w:rsidRDefault="009F2C05" w:rsidP="009F2C05">
            <w:pPr>
              <w:widowControl w:val="0"/>
              <w:rPr>
                <w:rFonts w:cstheme="minorHAnsi"/>
                <w:color w:val="000000"/>
                <w:sz w:val="20"/>
                <w:szCs w:val="20"/>
              </w:rPr>
            </w:pPr>
          </w:p>
        </w:tc>
      </w:tr>
      <w:tr w:rsidR="009F2C05" w:rsidRPr="00271CB5" w14:paraId="0403731E" w14:textId="77777777" w:rsidTr="00A77DF9">
        <w:tc>
          <w:tcPr>
            <w:tcW w:w="1075" w:type="dxa"/>
            <w:shd w:val="clear" w:color="auto" w:fill="DEEAF6" w:themeFill="accent1" w:themeFillTint="33"/>
          </w:tcPr>
          <w:p w14:paraId="5DF3B3E7" w14:textId="5256AE3F"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69497FE1" w14:textId="10545ED9"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2/12</w:t>
            </w:r>
          </w:p>
        </w:tc>
        <w:tc>
          <w:tcPr>
            <w:tcW w:w="653" w:type="dxa"/>
            <w:shd w:val="clear" w:color="auto" w:fill="DEEAF6" w:themeFill="accent1" w:themeFillTint="33"/>
          </w:tcPr>
          <w:p w14:paraId="43BBC835" w14:textId="70C433FC"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3004FE38"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4A998442"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3B6915D7" w14:textId="103B3E0A" w:rsidR="009F2C05" w:rsidRPr="00C800D1" w:rsidRDefault="009F2C05" w:rsidP="009F2C05">
            <w:pPr>
              <w:ind w:left="-18" w:right="72" w:firstLine="18"/>
              <w:rPr>
                <w:rFonts w:ascii="Calibri" w:hAnsi="Calibri"/>
                <w:b/>
                <w:sz w:val="20"/>
                <w:szCs w:val="20"/>
              </w:rPr>
            </w:pPr>
            <w:r>
              <w:rPr>
                <w:rFonts w:ascii="Calibri" w:hAnsi="Calibri"/>
                <w:b/>
                <w:i/>
                <w:sz w:val="20"/>
                <w:szCs w:val="20"/>
              </w:rPr>
              <w:t>Module 6</w:t>
            </w:r>
            <w:r w:rsidRPr="00066847">
              <w:rPr>
                <w:rFonts w:ascii="Calibri" w:hAnsi="Calibri"/>
                <w:b/>
                <w:i/>
                <w:sz w:val="20"/>
                <w:szCs w:val="20"/>
              </w:rPr>
              <w:t xml:space="preserve"> </w:t>
            </w:r>
            <w:r>
              <w:rPr>
                <w:rFonts w:ascii="Calibri" w:hAnsi="Calibri"/>
                <w:b/>
                <w:i/>
                <w:sz w:val="20"/>
                <w:szCs w:val="20"/>
              </w:rPr>
              <w:t xml:space="preserve">begins on Sunday at Noon </w:t>
            </w:r>
          </w:p>
          <w:p w14:paraId="53FF4B95" w14:textId="50892227" w:rsidR="009F2C05" w:rsidRPr="004D12AA" w:rsidRDefault="009F2C05" w:rsidP="009F2C05">
            <w:pPr>
              <w:widowControl w:val="0"/>
              <w:spacing w:line="240" w:lineRule="atLeast"/>
              <w:rPr>
                <w:rFonts w:cstheme="minorHAnsi"/>
                <w:b/>
                <w:bCs/>
                <w:iCs/>
                <w:color w:val="800000"/>
                <w:sz w:val="20"/>
                <w:szCs w:val="20"/>
              </w:rPr>
            </w:pPr>
          </w:p>
        </w:tc>
      </w:tr>
      <w:tr w:rsidR="009F2C05" w:rsidRPr="00271CB5" w14:paraId="1D5ED68E" w14:textId="77777777" w:rsidTr="00A77DF9">
        <w:tc>
          <w:tcPr>
            <w:tcW w:w="1075" w:type="dxa"/>
            <w:shd w:val="clear" w:color="auto" w:fill="EDEDED" w:themeFill="accent3" w:themeFillTint="33"/>
          </w:tcPr>
          <w:p w14:paraId="1363ED2A" w14:textId="23E420E8"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6 Week 6</w:t>
            </w:r>
          </w:p>
        </w:tc>
        <w:tc>
          <w:tcPr>
            <w:tcW w:w="720" w:type="dxa"/>
            <w:shd w:val="clear" w:color="auto" w:fill="EDEDED" w:themeFill="accent3" w:themeFillTint="33"/>
          </w:tcPr>
          <w:p w14:paraId="7B8E1EA0" w14:textId="76ACB494"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2/15</w:t>
            </w:r>
          </w:p>
        </w:tc>
        <w:tc>
          <w:tcPr>
            <w:tcW w:w="653" w:type="dxa"/>
            <w:shd w:val="clear" w:color="auto" w:fill="EDEDED" w:themeFill="accent3" w:themeFillTint="33"/>
          </w:tcPr>
          <w:p w14:paraId="1639CD13" w14:textId="2AA602F3"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0F3DDDC1" w14:textId="77777777" w:rsidR="009F2C05" w:rsidRPr="00183631" w:rsidRDefault="009F2C05" w:rsidP="009F2C05">
            <w:pPr>
              <w:widowControl w:val="0"/>
              <w:rPr>
                <w:rFonts w:cstheme="minorHAnsi"/>
                <w:b/>
                <w:bCs/>
                <w:color w:val="000000"/>
                <w:sz w:val="20"/>
                <w:szCs w:val="20"/>
              </w:rPr>
            </w:pPr>
            <w:r w:rsidRPr="00183631">
              <w:rPr>
                <w:rFonts w:cstheme="minorHAnsi"/>
                <w:b/>
                <w:bCs/>
                <w:color w:val="000000"/>
                <w:sz w:val="20"/>
                <w:szCs w:val="20"/>
              </w:rPr>
              <w:t>Module 6</w:t>
            </w:r>
          </w:p>
          <w:p w14:paraId="6AA5EC45" w14:textId="55F0F54E"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9: Finance: Acquiring and Using Funds to Maximize Value  </w:t>
            </w:r>
          </w:p>
          <w:p w14:paraId="18850D91"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17FF96F1" w14:textId="77777777" w:rsidR="009F2C05" w:rsidRPr="00271CB5" w:rsidRDefault="009F2C05" w:rsidP="009F2C05">
            <w:pPr>
              <w:widowControl w:val="0"/>
              <w:rPr>
                <w:rFonts w:cstheme="minorHAnsi"/>
                <w:color w:val="000000"/>
                <w:sz w:val="20"/>
                <w:szCs w:val="20"/>
              </w:rPr>
            </w:pPr>
          </w:p>
          <w:p w14:paraId="17112BE4" w14:textId="47AD9052" w:rsidR="009F2C05" w:rsidRPr="00490C67" w:rsidRDefault="009F2C05" w:rsidP="009F2C05">
            <w:pPr>
              <w:widowControl w:val="0"/>
              <w:tabs>
                <w:tab w:val="left" w:pos="567"/>
              </w:tabs>
              <w:rPr>
                <w:bCs/>
              </w:rPr>
            </w:pPr>
            <w:r w:rsidRPr="005F26B1">
              <w:rPr>
                <w:rFonts w:cstheme="minorHAnsi"/>
                <w:b/>
                <w:sz w:val="20"/>
                <w:szCs w:val="20"/>
                <w:highlight w:val="lightGray"/>
              </w:rPr>
              <w:t>Subject of the Week (SoW): Post on the Weekly Chapter Db</w:t>
            </w:r>
            <w:r w:rsidRPr="00776143">
              <w:rPr>
                <w:rFonts w:cstheme="minorHAnsi"/>
                <w:b/>
                <w:sz w:val="20"/>
                <w:szCs w:val="20"/>
                <w:highlight w:val="lightGray"/>
              </w:rPr>
              <w:t>—</w:t>
            </w:r>
            <w:r w:rsidRPr="00490C67">
              <w:rPr>
                <w:bCs/>
                <w:sz w:val="20"/>
                <w:szCs w:val="20"/>
              </w:rPr>
              <w:t>What are the key questions financial planning must answer? What role does the budgeted income statement and the budgeted balance sheet play in finding answers to these questions?</w:t>
            </w:r>
          </w:p>
          <w:p w14:paraId="71093B28" w14:textId="08CD8C25" w:rsidR="009F2C05" w:rsidRPr="005F26B1" w:rsidRDefault="009F2C05" w:rsidP="009F2C05">
            <w:pPr>
              <w:widowControl w:val="0"/>
              <w:spacing w:line="240" w:lineRule="atLeast"/>
              <w:ind w:right="72"/>
              <w:rPr>
                <w:rFonts w:cstheme="minorHAnsi"/>
                <w:bCs/>
                <w:sz w:val="20"/>
                <w:szCs w:val="20"/>
              </w:rPr>
            </w:pPr>
          </w:p>
          <w:p w14:paraId="11E88564" w14:textId="13B6FE01" w:rsidR="009F2C05" w:rsidRPr="00490C67" w:rsidRDefault="009F2C05" w:rsidP="009F2C05">
            <w:pPr>
              <w:widowControl w:val="0"/>
              <w:tabs>
                <w:tab w:val="left" w:pos="567"/>
              </w:tabs>
              <w:rPr>
                <w:bCs/>
                <w:spacing w:val="-2"/>
                <w:sz w:val="20"/>
                <w:szCs w:val="20"/>
              </w:rPr>
            </w:pPr>
            <w:r w:rsidRPr="00776143">
              <w:rPr>
                <w:rFonts w:cstheme="minorHAnsi"/>
                <w:b/>
                <w:sz w:val="20"/>
                <w:szCs w:val="20"/>
                <w:highlight w:val="lightGray"/>
              </w:rPr>
              <w:t>CCWC Db</w:t>
            </w:r>
            <w:r w:rsidRPr="00776143">
              <w:rPr>
                <w:rFonts w:cstheme="minorHAnsi"/>
                <w:bCs/>
                <w:sz w:val="20"/>
                <w:szCs w:val="20"/>
                <w:highlight w:val="lightGray"/>
              </w:rPr>
              <w:t xml:space="preserve"> </w:t>
            </w:r>
            <w:r w:rsidRPr="00776143">
              <w:rPr>
                <w:rStyle w:val="Strong"/>
                <w:bCs w:val="0"/>
                <w:color w:val="000000"/>
                <w:sz w:val="20"/>
                <w:szCs w:val="20"/>
                <w:highlight w:val="lightGray"/>
              </w:rPr>
              <w:t>Starter Questio</w:t>
            </w:r>
            <w:r>
              <w:rPr>
                <w:rStyle w:val="Strong"/>
                <w:bCs w:val="0"/>
                <w:color w:val="000000"/>
                <w:sz w:val="20"/>
                <w:szCs w:val="20"/>
                <w:highlight w:val="lightGray"/>
              </w:rPr>
              <w:t>n:</w:t>
            </w:r>
            <w:r w:rsidRPr="00490C67">
              <w:rPr>
                <w:rStyle w:val="Strong"/>
                <w:bCs w:val="0"/>
                <w:color w:val="000000"/>
                <w:sz w:val="20"/>
                <w:szCs w:val="20"/>
              </w:rPr>
              <w:t xml:space="preserve"> </w:t>
            </w:r>
            <w:r w:rsidRPr="00490C67">
              <w:rPr>
                <w:bCs/>
                <w:spacing w:val="-2"/>
                <w:sz w:val="20"/>
                <w:szCs w:val="20"/>
              </w:rPr>
              <w:t xml:space="preserve">You recently opened a natural foods company </w:t>
            </w:r>
            <w:r w:rsidR="00AB1BC6">
              <w:rPr>
                <w:bCs/>
                <w:spacing w:val="-2"/>
                <w:sz w:val="20"/>
                <w:szCs w:val="20"/>
              </w:rPr>
              <w:t>specializing</w:t>
            </w:r>
            <w:r w:rsidRPr="00490C67">
              <w:rPr>
                <w:bCs/>
                <w:spacing w:val="-2"/>
                <w:sz w:val="20"/>
                <w:szCs w:val="20"/>
              </w:rPr>
              <w:t xml:space="preserve"> in organic ingredients sourced from farms just a few hours away from your factory. Sales have been surprisingly brisk, and a very large company wants to purchase 50 percent of your company for $25 million. The problem? Your potential investor is one of the largest snack foods companies in the world and </w:t>
            </w:r>
            <w:proofErr w:type="gramStart"/>
            <w:r w:rsidRPr="00490C67">
              <w:rPr>
                <w:bCs/>
                <w:spacing w:val="-2"/>
                <w:sz w:val="20"/>
                <w:szCs w:val="20"/>
              </w:rPr>
              <w:t>doesn</w:t>
            </w:r>
            <w:r w:rsidR="006E74DC">
              <w:rPr>
                <w:bCs/>
                <w:spacing w:val="-2"/>
                <w:sz w:val="20"/>
                <w:szCs w:val="20"/>
              </w:rPr>
              <w:t>'</w:t>
            </w:r>
            <w:r w:rsidRPr="00490C67">
              <w:rPr>
                <w:bCs/>
                <w:spacing w:val="-2"/>
                <w:sz w:val="20"/>
                <w:szCs w:val="20"/>
              </w:rPr>
              <w:t>t</w:t>
            </w:r>
            <w:proofErr w:type="gramEnd"/>
            <w:r w:rsidRPr="00490C67">
              <w:rPr>
                <w:bCs/>
                <w:spacing w:val="-2"/>
                <w:sz w:val="20"/>
                <w:szCs w:val="20"/>
              </w:rPr>
              <w:t xml:space="preserve"> </w:t>
            </w:r>
            <w:r w:rsidR="00AB1BC6">
              <w:rPr>
                <w:bCs/>
                <w:spacing w:val="-2"/>
                <w:sz w:val="20"/>
                <w:szCs w:val="20"/>
              </w:rPr>
              <w:t>care much</w:t>
            </w:r>
            <w:r w:rsidRPr="00490C67">
              <w:rPr>
                <w:bCs/>
                <w:spacing w:val="-2"/>
                <w:sz w:val="20"/>
                <w:szCs w:val="20"/>
              </w:rPr>
              <w:t xml:space="preserve"> for your organic, natural image. Would you accept the offer or not, and why? </w:t>
            </w:r>
          </w:p>
          <w:p w14:paraId="0276A9DB" w14:textId="2052102B" w:rsidR="009F2C05" w:rsidRPr="00271CB5" w:rsidRDefault="009F2C05" w:rsidP="009F2C05">
            <w:pPr>
              <w:rPr>
                <w:rFonts w:cstheme="minorHAnsi"/>
                <w:i/>
                <w:iCs/>
                <w:color w:val="000000"/>
                <w:sz w:val="20"/>
                <w:szCs w:val="20"/>
              </w:rPr>
            </w:pPr>
          </w:p>
        </w:tc>
      </w:tr>
      <w:tr w:rsidR="009F2C05" w:rsidRPr="00271CB5" w14:paraId="10055780" w14:textId="77777777" w:rsidTr="00A77DF9">
        <w:tc>
          <w:tcPr>
            <w:tcW w:w="1075" w:type="dxa"/>
            <w:shd w:val="clear" w:color="auto" w:fill="EDEDED" w:themeFill="accent3" w:themeFillTint="33"/>
          </w:tcPr>
          <w:p w14:paraId="26634E5F"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AC25FD6" w14:textId="5103EE91"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2/16</w:t>
            </w:r>
          </w:p>
        </w:tc>
        <w:tc>
          <w:tcPr>
            <w:tcW w:w="653" w:type="dxa"/>
            <w:shd w:val="clear" w:color="auto" w:fill="EDEDED" w:themeFill="accent3" w:themeFillTint="33"/>
          </w:tcPr>
          <w:p w14:paraId="1DE37FF8" w14:textId="3056FA64"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048C75E2"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1B931461"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3BB0FDCC" w14:textId="77777777" w:rsidR="009F2C05" w:rsidRPr="00776143" w:rsidRDefault="009F2C05" w:rsidP="009F2C05">
            <w:pPr>
              <w:widowControl w:val="0"/>
              <w:rPr>
                <w:rFonts w:cstheme="minorHAnsi"/>
                <w:color w:val="000000"/>
                <w:sz w:val="20"/>
                <w:szCs w:val="20"/>
                <w:highlight w:val="lightGray"/>
              </w:rPr>
            </w:pPr>
          </w:p>
        </w:tc>
      </w:tr>
      <w:tr w:rsidR="009F2C05" w:rsidRPr="00271CB5" w14:paraId="586BF23D" w14:textId="77777777" w:rsidTr="00A77DF9">
        <w:tc>
          <w:tcPr>
            <w:tcW w:w="1075" w:type="dxa"/>
            <w:shd w:val="clear" w:color="auto" w:fill="EDEDED" w:themeFill="accent3" w:themeFillTint="33"/>
          </w:tcPr>
          <w:p w14:paraId="241BB12D"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5568D23B" w14:textId="4341144A"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2/17</w:t>
            </w:r>
          </w:p>
        </w:tc>
        <w:tc>
          <w:tcPr>
            <w:tcW w:w="653" w:type="dxa"/>
            <w:shd w:val="clear" w:color="auto" w:fill="EDEDED" w:themeFill="accent3" w:themeFillTint="33"/>
          </w:tcPr>
          <w:p w14:paraId="3155F4D4" w14:textId="4693CC2A"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74818655"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499E4939" w14:textId="3C73C7D9" w:rsidR="00C60561" w:rsidRPr="00776143" w:rsidRDefault="00C60561" w:rsidP="009F2C05">
            <w:pPr>
              <w:widowControl w:val="0"/>
              <w:rPr>
                <w:rFonts w:cstheme="minorHAnsi"/>
                <w:color w:val="000000"/>
                <w:sz w:val="20"/>
                <w:szCs w:val="20"/>
                <w:highlight w:val="lightGray"/>
              </w:rPr>
            </w:pPr>
          </w:p>
        </w:tc>
      </w:tr>
      <w:tr w:rsidR="009F2C05" w:rsidRPr="00271CB5" w14:paraId="7FC44E48" w14:textId="77777777" w:rsidTr="00A77DF9">
        <w:tc>
          <w:tcPr>
            <w:tcW w:w="1075" w:type="dxa"/>
            <w:shd w:val="clear" w:color="auto" w:fill="EDEDED" w:themeFill="accent3" w:themeFillTint="33"/>
          </w:tcPr>
          <w:p w14:paraId="07B35428"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05B031D1" w14:textId="02A05F7A"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2/18</w:t>
            </w:r>
          </w:p>
        </w:tc>
        <w:tc>
          <w:tcPr>
            <w:tcW w:w="653" w:type="dxa"/>
            <w:shd w:val="clear" w:color="auto" w:fill="EDEDED" w:themeFill="accent3" w:themeFillTint="33"/>
          </w:tcPr>
          <w:p w14:paraId="5373C3A4" w14:textId="5860E3D4"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4AF707E4"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cstheme="minorHAnsi"/>
                <w:b/>
                <w:bCs/>
                <w:color w:val="000000"/>
                <w:sz w:val="20"/>
                <w:szCs w:val="20"/>
              </w:rPr>
            </w:pPr>
            <w:r w:rsidRPr="00271CB5">
              <w:rPr>
                <w:rFonts w:cstheme="minorHAnsi"/>
                <w:b/>
                <w:bCs/>
                <w:color w:val="000000"/>
                <w:sz w:val="20"/>
                <w:szCs w:val="20"/>
                <w:highlight w:val="green"/>
              </w:rPr>
              <w:t xml:space="preserve">Quiz: Chapter 9 Due </w:t>
            </w:r>
          </w:p>
          <w:p w14:paraId="1B254492" w14:textId="5049393E" w:rsidR="00C60561" w:rsidRPr="00D649AC" w:rsidRDefault="009F2C05" w:rsidP="00C60561">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C60561">
              <w:rPr>
                <w:rFonts w:ascii="Calibri" w:hAnsi="Calibri"/>
                <w:b/>
                <w:sz w:val="20"/>
                <w:szCs w:val="20"/>
                <w:highlight w:val="lightGray"/>
              </w:rPr>
              <w:t>Post</w:t>
            </w:r>
            <w:r w:rsidRPr="00776143">
              <w:rPr>
                <w:rFonts w:ascii="Calibri" w:hAnsi="Calibri"/>
                <w:b/>
                <w:sz w:val="20"/>
                <w:szCs w:val="20"/>
                <w:highlight w:val="lightGray"/>
              </w:rPr>
              <w:t xml:space="preserve"> replies on the Weekly Chapter Db and the CCWC Db</w:t>
            </w:r>
          </w:p>
        </w:tc>
      </w:tr>
      <w:tr w:rsidR="009F2C05" w:rsidRPr="00271CB5" w14:paraId="52F1D93C" w14:textId="77777777" w:rsidTr="00A77DF9">
        <w:tc>
          <w:tcPr>
            <w:tcW w:w="1075" w:type="dxa"/>
            <w:shd w:val="clear" w:color="auto" w:fill="EDEDED" w:themeFill="accent3" w:themeFillTint="33"/>
          </w:tcPr>
          <w:p w14:paraId="5A59CE91" w14:textId="36ED7AD0"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2567E5F" w14:textId="48393F43"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2/19</w:t>
            </w:r>
          </w:p>
        </w:tc>
        <w:tc>
          <w:tcPr>
            <w:tcW w:w="653" w:type="dxa"/>
            <w:shd w:val="clear" w:color="auto" w:fill="EDEDED" w:themeFill="accent3" w:themeFillTint="33"/>
          </w:tcPr>
          <w:p w14:paraId="6BB13F8A" w14:textId="54A8DF3D"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624DA259" w14:textId="4BC53376" w:rsidR="009F2C05" w:rsidRPr="00776143" w:rsidRDefault="009F2C05" w:rsidP="009F2C05">
            <w:pPr>
              <w:widowControl w:val="0"/>
              <w:spacing w:line="220" w:lineRule="atLeast"/>
              <w:rPr>
                <w:rFonts w:cstheme="minorHAnsi"/>
                <w:b/>
                <w:bCs/>
                <w:color w:val="000000"/>
                <w:sz w:val="20"/>
                <w:szCs w:val="20"/>
                <w:highlight w:val="green"/>
              </w:rPr>
            </w:pPr>
            <w:r w:rsidRPr="00776143">
              <w:rPr>
                <w:rFonts w:ascii="Calibri" w:hAnsi="Calibri"/>
                <w:b/>
                <w:sz w:val="20"/>
                <w:szCs w:val="20"/>
                <w:highlight w:val="lightGray"/>
              </w:rPr>
              <w:t>Post your reply to the CCWC Db NLT midnight tonight.</w:t>
            </w:r>
          </w:p>
          <w:p w14:paraId="575A1D20"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4F830229" w14:textId="77777777" w:rsidR="009F2C05" w:rsidRDefault="009F2C05" w:rsidP="009F2C05">
            <w:pPr>
              <w:ind w:left="-18" w:right="72" w:firstLine="18"/>
              <w:rPr>
                <w:rFonts w:ascii="Calibri" w:hAnsi="Calibri"/>
                <w:b/>
                <w:i/>
                <w:sz w:val="20"/>
                <w:szCs w:val="20"/>
              </w:rPr>
            </w:pPr>
            <w:r>
              <w:rPr>
                <w:rFonts w:ascii="Calibri" w:hAnsi="Calibri"/>
                <w:b/>
                <w:i/>
                <w:sz w:val="20"/>
                <w:szCs w:val="20"/>
              </w:rPr>
              <w:t xml:space="preserve">Module 7 begins on Sunday at Noon </w:t>
            </w:r>
          </w:p>
          <w:p w14:paraId="126BF710" w14:textId="43DD0F4A" w:rsidR="009F2C05" w:rsidRPr="00B02542" w:rsidRDefault="009F2C05" w:rsidP="009F2C05">
            <w:pPr>
              <w:ind w:right="72"/>
              <w:rPr>
                <w:rFonts w:ascii="Calibri" w:hAnsi="Calibri"/>
                <w:b/>
                <w:sz w:val="20"/>
                <w:szCs w:val="20"/>
              </w:rPr>
            </w:pPr>
          </w:p>
        </w:tc>
      </w:tr>
      <w:tr w:rsidR="009F2C05" w:rsidRPr="00271CB5" w14:paraId="2154027A" w14:textId="77777777" w:rsidTr="00A77DF9">
        <w:tc>
          <w:tcPr>
            <w:tcW w:w="1075" w:type="dxa"/>
            <w:shd w:val="clear" w:color="auto" w:fill="DEEAF6" w:themeFill="accent1" w:themeFillTint="33"/>
          </w:tcPr>
          <w:p w14:paraId="2327A405" w14:textId="014C85BA"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7 Week 7</w:t>
            </w:r>
          </w:p>
        </w:tc>
        <w:tc>
          <w:tcPr>
            <w:tcW w:w="720" w:type="dxa"/>
            <w:shd w:val="clear" w:color="auto" w:fill="DEEAF6" w:themeFill="accent1" w:themeFillTint="33"/>
          </w:tcPr>
          <w:p w14:paraId="42CC29C2" w14:textId="3F95C507"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2/22</w:t>
            </w:r>
          </w:p>
        </w:tc>
        <w:tc>
          <w:tcPr>
            <w:tcW w:w="653" w:type="dxa"/>
            <w:shd w:val="clear" w:color="auto" w:fill="DEEAF6" w:themeFill="accent1" w:themeFillTint="33"/>
          </w:tcPr>
          <w:p w14:paraId="2D6ADE6E" w14:textId="7B9F21E3" w:rsidR="009F2C05" w:rsidRPr="00800E58" w:rsidRDefault="009F2C05" w:rsidP="009F2C05">
            <w:pPr>
              <w:tabs>
                <w:tab w:val="left" w:pos="480"/>
              </w:tabs>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615BB84D" w14:textId="658D27D0" w:rsidR="009F2C05" w:rsidRPr="00183631" w:rsidRDefault="009F2C05" w:rsidP="009F2C05">
            <w:pPr>
              <w:widowControl w:val="0"/>
              <w:rPr>
                <w:rFonts w:cstheme="minorHAnsi"/>
                <w:b/>
                <w:sz w:val="20"/>
                <w:szCs w:val="20"/>
              </w:rPr>
            </w:pPr>
            <w:r w:rsidRPr="00183631">
              <w:rPr>
                <w:rFonts w:cstheme="minorHAnsi"/>
                <w:b/>
                <w:sz w:val="20"/>
                <w:szCs w:val="20"/>
              </w:rPr>
              <w:t xml:space="preserve">Module </w:t>
            </w:r>
            <w:r>
              <w:rPr>
                <w:rFonts w:cstheme="minorHAnsi"/>
                <w:b/>
                <w:sz w:val="20"/>
                <w:szCs w:val="20"/>
              </w:rPr>
              <w:t>7</w:t>
            </w:r>
          </w:p>
          <w:p w14:paraId="2E7C454F" w14:textId="6D4A95A4"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Chapter 10: Financial Markets: Allocating Financial Resources</w:t>
            </w:r>
          </w:p>
          <w:p w14:paraId="054FE16F"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0003684B" w14:textId="77777777" w:rsidR="009F2C05" w:rsidRDefault="009F2C05" w:rsidP="009F2C05">
            <w:pPr>
              <w:rPr>
                <w:rFonts w:cstheme="minorHAnsi"/>
                <w:b/>
                <w:bCs/>
                <w:color w:val="000000"/>
                <w:sz w:val="20"/>
                <w:szCs w:val="20"/>
              </w:rPr>
            </w:pPr>
          </w:p>
          <w:p w14:paraId="756CB0C4" w14:textId="10AECEEF"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Subject of the Week (SoW): Post on the Weekly Chapter Db—</w:t>
            </w:r>
            <w:r w:rsidRPr="00490C67">
              <w:rPr>
                <w:bCs/>
                <w:sz w:val="20"/>
                <w:szCs w:val="20"/>
              </w:rPr>
              <w:t xml:space="preserve">What service does a stockbroker offer? Briefly describe the difference between a full-service broker and a discount broker. How does </w:t>
            </w:r>
            <w:r w:rsidRPr="00490C67">
              <w:rPr>
                <w:bCs/>
                <w:sz w:val="20"/>
                <w:szCs w:val="20"/>
              </w:rPr>
              <w:lastRenderedPageBreak/>
              <w:t>a broker handle a market order? How does a broker handle a limit order?</w:t>
            </w:r>
          </w:p>
          <w:p w14:paraId="20AA0EF7" w14:textId="65C6540D" w:rsidR="009F2C05" w:rsidRPr="00490C67" w:rsidRDefault="009F2C05" w:rsidP="009F2C05">
            <w:pPr>
              <w:widowControl w:val="0"/>
              <w:spacing w:line="240" w:lineRule="atLeast"/>
              <w:ind w:right="72"/>
              <w:rPr>
                <w:rFonts w:cstheme="minorHAnsi"/>
                <w:bCs/>
                <w:sz w:val="20"/>
                <w:szCs w:val="20"/>
              </w:rPr>
            </w:pPr>
          </w:p>
          <w:p w14:paraId="41F1F0A8" w14:textId="6BEE1C09" w:rsidR="009F2C05" w:rsidRPr="00490C67" w:rsidRDefault="009F2C05" w:rsidP="009F2C05">
            <w:pPr>
              <w:widowControl w:val="0"/>
              <w:tabs>
                <w:tab w:val="left" w:pos="567"/>
              </w:tabs>
              <w:rPr>
                <w:bCs/>
                <w:sz w:val="20"/>
                <w:szCs w:val="20"/>
              </w:rPr>
            </w:pPr>
            <w:r w:rsidRPr="005F26B1">
              <w:rPr>
                <w:rFonts w:cstheme="minorHAnsi"/>
                <w:b/>
                <w:sz w:val="20"/>
                <w:szCs w:val="20"/>
                <w:highlight w:val="lightGray"/>
              </w:rPr>
              <w:t>CCWC Db</w:t>
            </w:r>
            <w:r w:rsidRPr="005F26B1">
              <w:rPr>
                <w:rFonts w:cstheme="minorHAnsi"/>
                <w:bCs/>
                <w:sz w:val="20"/>
                <w:szCs w:val="20"/>
                <w:highlight w:val="lightGray"/>
              </w:rPr>
              <w:t xml:space="preserve"> </w:t>
            </w:r>
            <w:r w:rsidRPr="005F26B1">
              <w:rPr>
                <w:rStyle w:val="Strong"/>
                <w:bCs w:val="0"/>
                <w:color w:val="000000"/>
                <w:sz w:val="20"/>
                <w:szCs w:val="20"/>
                <w:highlight w:val="lightGray"/>
              </w:rPr>
              <w:t>Starter Questio</w:t>
            </w:r>
            <w:r>
              <w:rPr>
                <w:rStyle w:val="Strong"/>
                <w:bCs w:val="0"/>
                <w:color w:val="000000"/>
                <w:sz w:val="20"/>
                <w:szCs w:val="20"/>
                <w:highlight w:val="lightGray"/>
              </w:rPr>
              <w:t>n:</w:t>
            </w:r>
            <w:r w:rsidRPr="00490C67">
              <w:rPr>
                <w:rStyle w:val="Strong"/>
                <w:bCs w:val="0"/>
                <w:color w:val="000000"/>
                <w:sz w:val="20"/>
                <w:szCs w:val="20"/>
              </w:rPr>
              <w:t xml:space="preserve"> </w:t>
            </w:r>
            <w:r w:rsidRPr="00490C67">
              <w:rPr>
                <w:bCs/>
                <w:sz w:val="20"/>
                <w:szCs w:val="20"/>
              </w:rPr>
              <w:t xml:space="preserve">Use </w:t>
            </w:r>
            <w:r w:rsidRPr="00490C67">
              <w:rPr>
                <w:bCs/>
                <w:spacing w:val="-2"/>
                <w:sz w:val="20"/>
                <w:szCs w:val="20"/>
              </w:rPr>
              <w:t>the</w:t>
            </w:r>
            <w:r w:rsidRPr="00490C67">
              <w:rPr>
                <w:bCs/>
                <w:sz w:val="20"/>
                <w:szCs w:val="20"/>
              </w:rPr>
              <w:t xml:space="preserve"> Internet to investigate a career in investment banking. (Hint: Good starting places are websites such as The Princeton Review Career Profile and Career Overview.com) What education would you need? What are this career</w:t>
            </w:r>
            <w:r w:rsidR="006E74DC">
              <w:rPr>
                <w:bCs/>
                <w:sz w:val="20"/>
                <w:szCs w:val="20"/>
              </w:rPr>
              <w:t>'</w:t>
            </w:r>
            <w:r w:rsidRPr="00490C67">
              <w:rPr>
                <w:bCs/>
                <w:sz w:val="20"/>
                <w:szCs w:val="20"/>
              </w:rPr>
              <w:t>s potential risks and rewards? Is this a career that appeals to you? Why or why not?</w:t>
            </w:r>
          </w:p>
          <w:p w14:paraId="3FB86DAB" w14:textId="79AA47CD" w:rsidR="009F2C05" w:rsidRPr="00271CB5" w:rsidRDefault="009F2C05" w:rsidP="009F2C05">
            <w:pPr>
              <w:rPr>
                <w:rFonts w:cstheme="minorHAnsi"/>
                <w:bCs/>
                <w:color w:val="000000"/>
                <w:sz w:val="20"/>
                <w:szCs w:val="20"/>
              </w:rPr>
            </w:pPr>
          </w:p>
        </w:tc>
      </w:tr>
      <w:tr w:rsidR="009F2C05" w:rsidRPr="00271CB5" w14:paraId="514E7427" w14:textId="77777777" w:rsidTr="00A77DF9">
        <w:tc>
          <w:tcPr>
            <w:tcW w:w="1075" w:type="dxa"/>
            <w:shd w:val="clear" w:color="auto" w:fill="DEEAF6" w:themeFill="accent1" w:themeFillTint="33"/>
          </w:tcPr>
          <w:p w14:paraId="16CDCB9C"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7008DC5C" w14:textId="2093C9B2"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2/23</w:t>
            </w:r>
          </w:p>
        </w:tc>
        <w:tc>
          <w:tcPr>
            <w:tcW w:w="653" w:type="dxa"/>
            <w:shd w:val="clear" w:color="auto" w:fill="DEEAF6" w:themeFill="accent1" w:themeFillTint="33"/>
          </w:tcPr>
          <w:p w14:paraId="1EFABA92" w14:textId="7C12CDF0"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5E1B97D6"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639CCB86"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13D44457" w14:textId="77777777" w:rsidR="009F2C05" w:rsidRPr="00776143" w:rsidRDefault="009F2C05" w:rsidP="009F2C05">
            <w:pPr>
              <w:widowControl w:val="0"/>
              <w:rPr>
                <w:rFonts w:cstheme="minorHAnsi"/>
                <w:color w:val="000000"/>
                <w:sz w:val="20"/>
                <w:szCs w:val="20"/>
                <w:highlight w:val="lightGray"/>
              </w:rPr>
            </w:pPr>
          </w:p>
        </w:tc>
      </w:tr>
      <w:tr w:rsidR="009F2C05" w:rsidRPr="00271CB5" w14:paraId="162B2E26" w14:textId="77777777" w:rsidTr="00A77DF9">
        <w:tc>
          <w:tcPr>
            <w:tcW w:w="1075" w:type="dxa"/>
            <w:shd w:val="clear" w:color="auto" w:fill="DEEAF6" w:themeFill="accent1" w:themeFillTint="33"/>
          </w:tcPr>
          <w:p w14:paraId="00983312"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69EBE90B" w14:textId="7F805FF0"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2/24</w:t>
            </w:r>
          </w:p>
        </w:tc>
        <w:tc>
          <w:tcPr>
            <w:tcW w:w="653" w:type="dxa"/>
            <w:shd w:val="clear" w:color="auto" w:fill="DEEAF6" w:themeFill="accent1" w:themeFillTint="33"/>
          </w:tcPr>
          <w:p w14:paraId="1A582AFC" w14:textId="0132BA76"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58735256" w14:textId="12343A21" w:rsidR="009F2C05" w:rsidRDefault="009F2C05" w:rsidP="009F2C05">
            <w:pPr>
              <w:widowControl w:val="0"/>
              <w:spacing w:line="240" w:lineRule="atLeast"/>
              <w:rPr>
                <w:rFonts w:cstheme="minorHAnsi"/>
                <w:b/>
                <w:bCs/>
                <w:i/>
                <w:color w:val="000000"/>
                <w:sz w:val="20"/>
                <w:szCs w:val="20"/>
              </w:rPr>
            </w:pPr>
            <w:r w:rsidRPr="00271CB5">
              <w:rPr>
                <w:rFonts w:cstheme="minorHAnsi"/>
                <w:b/>
                <w:bCs/>
                <w:color w:val="000000"/>
                <w:sz w:val="20"/>
                <w:szCs w:val="20"/>
                <w:highlight w:val="yellow"/>
              </w:rPr>
              <w:t>Assignment 3—Chapter 10 Due:</w:t>
            </w:r>
            <w:r w:rsidRPr="00271CB5">
              <w:rPr>
                <w:rFonts w:cstheme="minorHAnsi"/>
                <w:bCs/>
                <w:color w:val="000000"/>
                <w:sz w:val="20"/>
                <w:szCs w:val="20"/>
              </w:rPr>
              <w:t>--Discuss and compare several strategies investors use to invest in securities. Which one would you be most comfortable with</w:t>
            </w:r>
            <w:r>
              <w:rPr>
                <w:rFonts w:cstheme="minorHAnsi"/>
                <w:bCs/>
                <w:color w:val="000000"/>
                <w:sz w:val="20"/>
                <w:szCs w:val="20"/>
              </w:rPr>
              <w:t>,</w:t>
            </w:r>
            <w:r w:rsidRPr="00271CB5">
              <w:rPr>
                <w:rFonts w:cstheme="minorHAnsi"/>
                <w:bCs/>
                <w:color w:val="000000"/>
                <w:sz w:val="20"/>
                <w:szCs w:val="20"/>
              </w:rPr>
              <w:t xml:space="preserve"> and why? </w:t>
            </w:r>
            <w:r w:rsidRPr="00271CB5">
              <w:rPr>
                <w:rFonts w:cstheme="minorHAnsi"/>
                <w:bCs/>
                <w:i/>
                <w:color w:val="000000"/>
                <w:sz w:val="20"/>
                <w:szCs w:val="20"/>
              </w:rPr>
              <w:t xml:space="preserve">See delivery instructions under </w:t>
            </w:r>
            <w:r w:rsidRPr="00271CB5">
              <w:rPr>
                <w:rFonts w:cstheme="minorHAnsi"/>
                <w:b/>
                <w:bCs/>
                <w:i/>
                <w:color w:val="000000"/>
                <w:sz w:val="20"/>
                <w:szCs w:val="20"/>
              </w:rPr>
              <w:t>Assignment 1 above.</w:t>
            </w:r>
          </w:p>
          <w:p w14:paraId="78A6D180" w14:textId="77777777" w:rsidR="009F2C05" w:rsidRPr="00271CB5" w:rsidRDefault="009F2C05" w:rsidP="009F2C05">
            <w:pPr>
              <w:widowControl w:val="0"/>
              <w:spacing w:line="240" w:lineRule="atLeast"/>
              <w:rPr>
                <w:rFonts w:cstheme="minorHAnsi"/>
                <w:b/>
                <w:bCs/>
                <w:color w:val="000000"/>
                <w:sz w:val="20"/>
                <w:szCs w:val="20"/>
                <w:highlight w:val="yellow"/>
              </w:rPr>
            </w:pPr>
          </w:p>
          <w:p w14:paraId="1138CB45"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4375B846" w14:textId="77777777" w:rsidR="009F2C05" w:rsidRPr="00776143" w:rsidRDefault="009F2C05" w:rsidP="009F2C05">
            <w:pPr>
              <w:widowControl w:val="0"/>
              <w:rPr>
                <w:rFonts w:cstheme="minorHAnsi"/>
                <w:color w:val="000000"/>
                <w:sz w:val="20"/>
                <w:szCs w:val="20"/>
                <w:highlight w:val="lightGray"/>
              </w:rPr>
            </w:pPr>
          </w:p>
        </w:tc>
      </w:tr>
      <w:tr w:rsidR="009F2C05" w:rsidRPr="00271CB5" w14:paraId="1D1BD4D6" w14:textId="77777777" w:rsidTr="00A77DF9">
        <w:tc>
          <w:tcPr>
            <w:tcW w:w="1075" w:type="dxa"/>
            <w:shd w:val="clear" w:color="auto" w:fill="DEEAF6" w:themeFill="accent1" w:themeFillTint="33"/>
          </w:tcPr>
          <w:p w14:paraId="533491D5"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22CB7764" w14:textId="22541FF4"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2/25</w:t>
            </w:r>
          </w:p>
        </w:tc>
        <w:tc>
          <w:tcPr>
            <w:tcW w:w="653" w:type="dxa"/>
            <w:shd w:val="clear" w:color="auto" w:fill="DEEAF6" w:themeFill="accent1" w:themeFillTint="33"/>
          </w:tcPr>
          <w:p w14:paraId="72AFF717" w14:textId="18112E49"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28FDFD7F" w14:textId="77777777" w:rsidR="009F2C05" w:rsidRPr="00271CB5" w:rsidRDefault="009F2C05" w:rsidP="009F2C05">
            <w:pPr>
              <w:widowControl w:val="0"/>
              <w:spacing w:line="220" w:lineRule="atLeast"/>
              <w:rPr>
                <w:rFonts w:cstheme="minorHAnsi"/>
                <w:b/>
                <w:bCs/>
                <w:color w:val="000000"/>
                <w:sz w:val="20"/>
                <w:szCs w:val="20"/>
                <w:highlight w:val="green"/>
              </w:rPr>
            </w:pPr>
            <w:r w:rsidRPr="00271CB5">
              <w:rPr>
                <w:rFonts w:cstheme="minorHAnsi"/>
                <w:b/>
                <w:bCs/>
                <w:color w:val="000000"/>
                <w:sz w:val="20"/>
                <w:szCs w:val="20"/>
                <w:highlight w:val="green"/>
              </w:rPr>
              <w:t xml:space="preserve">Quiz: Chapter 10 Due </w:t>
            </w:r>
          </w:p>
          <w:p w14:paraId="4B657ACE" w14:textId="021887C9"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63A71D4C" w14:textId="37F19ECA"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p>
        </w:tc>
      </w:tr>
      <w:tr w:rsidR="009F2C05" w:rsidRPr="00271CB5" w14:paraId="48E715D1" w14:textId="77777777" w:rsidTr="00A77DF9">
        <w:tc>
          <w:tcPr>
            <w:tcW w:w="1075" w:type="dxa"/>
            <w:shd w:val="clear" w:color="auto" w:fill="DEEAF6" w:themeFill="accent1" w:themeFillTint="33"/>
          </w:tcPr>
          <w:p w14:paraId="2EEFD57E" w14:textId="4F8D5501"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41DE0E14" w14:textId="1B6F6199"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2/26</w:t>
            </w:r>
          </w:p>
        </w:tc>
        <w:tc>
          <w:tcPr>
            <w:tcW w:w="653" w:type="dxa"/>
            <w:shd w:val="clear" w:color="auto" w:fill="DEEAF6" w:themeFill="accent1" w:themeFillTint="33"/>
          </w:tcPr>
          <w:p w14:paraId="7ECEDDCB" w14:textId="650AD637"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6CF3B984"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5D20E51A"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733D4F92" w14:textId="4FE0AB69" w:rsidR="009F2C05" w:rsidRPr="00C800D1" w:rsidRDefault="009F2C05" w:rsidP="009F2C05">
            <w:pPr>
              <w:ind w:left="-18" w:right="72" w:firstLine="18"/>
              <w:rPr>
                <w:rFonts w:ascii="Calibri" w:hAnsi="Calibri"/>
                <w:b/>
                <w:sz w:val="20"/>
                <w:szCs w:val="20"/>
              </w:rPr>
            </w:pPr>
            <w:r>
              <w:rPr>
                <w:rFonts w:ascii="Calibri" w:hAnsi="Calibri"/>
                <w:b/>
                <w:i/>
                <w:sz w:val="20"/>
                <w:szCs w:val="20"/>
              </w:rPr>
              <w:t>Module 8</w:t>
            </w:r>
            <w:r w:rsidRPr="00066847">
              <w:rPr>
                <w:rFonts w:ascii="Calibri" w:hAnsi="Calibri"/>
                <w:b/>
                <w:i/>
                <w:sz w:val="20"/>
                <w:szCs w:val="20"/>
              </w:rPr>
              <w:t xml:space="preserve"> </w:t>
            </w:r>
            <w:r>
              <w:rPr>
                <w:rFonts w:ascii="Calibri" w:hAnsi="Calibri"/>
                <w:b/>
                <w:i/>
                <w:sz w:val="20"/>
                <w:szCs w:val="20"/>
              </w:rPr>
              <w:t xml:space="preserve">begins on Sunday at Noon </w:t>
            </w:r>
          </w:p>
          <w:p w14:paraId="557D7464" w14:textId="77777777" w:rsidR="009F2C05" w:rsidRPr="00271CB5" w:rsidRDefault="009F2C05" w:rsidP="009F2C05">
            <w:pPr>
              <w:ind w:left="-18" w:right="72" w:firstLine="18"/>
              <w:rPr>
                <w:rFonts w:cstheme="minorHAnsi"/>
                <w:b/>
                <w:bCs/>
                <w:color w:val="000000"/>
                <w:sz w:val="20"/>
                <w:szCs w:val="20"/>
                <w:highlight w:val="green"/>
              </w:rPr>
            </w:pPr>
          </w:p>
        </w:tc>
      </w:tr>
      <w:tr w:rsidR="009F2C05" w:rsidRPr="00271CB5" w14:paraId="763C9CDD" w14:textId="77777777" w:rsidTr="00A77DF9">
        <w:tc>
          <w:tcPr>
            <w:tcW w:w="1075" w:type="dxa"/>
            <w:shd w:val="clear" w:color="auto" w:fill="EDEDED" w:themeFill="accent3" w:themeFillTint="33"/>
          </w:tcPr>
          <w:p w14:paraId="643CC592" w14:textId="4D0AA160"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8 Week 8</w:t>
            </w:r>
          </w:p>
        </w:tc>
        <w:tc>
          <w:tcPr>
            <w:tcW w:w="720" w:type="dxa"/>
            <w:shd w:val="clear" w:color="auto" w:fill="EDEDED" w:themeFill="accent3" w:themeFillTint="33"/>
          </w:tcPr>
          <w:p w14:paraId="0A74594B" w14:textId="141B7B51"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w:t>
            </w:r>
          </w:p>
        </w:tc>
        <w:tc>
          <w:tcPr>
            <w:tcW w:w="653" w:type="dxa"/>
            <w:shd w:val="clear" w:color="auto" w:fill="EDEDED" w:themeFill="accent3" w:themeFillTint="33"/>
          </w:tcPr>
          <w:p w14:paraId="2C925143" w14:textId="7B50411B"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213709D7" w14:textId="77777777" w:rsidR="009F2C05" w:rsidRPr="00183631" w:rsidRDefault="009F2C05" w:rsidP="009F2C05">
            <w:pPr>
              <w:widowControl w:val="0"/>
              <w:rPr>
                <w:rFonts w:cstheme="minorHAnsi"/>
                <w:b/>
                <w:bCs/>
                <w:color w:val="000000"/>
                <w:sz w:val="20"/>
                <w:szCs w:val="20"/>
              </w:rPr>
            </w:pPr>
            <w:r w:rsidRPr="00183631">
              <w:rPr>
                <w:rFonts w:cstheme="minorHAnsi"/>
                <w:b/>
                <w:bCs/>
                <w:color w:val="000000"/>
                <w:sz w:val="20"/>
                <w:szCs w:val="20"/>
              </w:rPr>
              <w:t>Module 8</w:t>
            </w:r>
          </w:p>
          <w:p w14:paraId="79181DB7" w14:textId="3EA6D49B" w:rsidR="009F2C05" w:rsidRPr="00490C67" w:rsidRDefault="009F2C05" w:rsidP="009F2C05">
            <w:pPr>
              <w:widowControl w:val="0"/>
              <w:rPr>
                <w:rFonts w:cstheme="minorHAnsi"/>
                <w:b/>
                <w:bCs/>
                <w:i/>
                <w:iCs/>
                <w:color w:val="000000"/>
                <w:sz w:val="20"/>
                <w:szCs w:val="20"/>
              </w:rPr>
            </w:pPr>
            <w:r w:rsidRPr="00490C67">
              <w:rPr>
                <w:rFonts w:cstheme="minorHAnsi"/>
                <w:b/>
                <w:bCs/>
                <w:color w:val="000000"/>
                <w:sz w:val="20"/>
                <w:szCs w:val="20"/>
              </w:rPr>
              <w:t>Chapter 11: Marketing: Building Profitable Customer Connections</w:t>
            </w:r>
            <w:r w:rsidRPr="00490C67">
              <w:rPr>
                <w:rFonts w:cstheme="minorHAnsi"/>
                <w:b/>
                <w:bCs/>
                <w:i/>
                <w:iCs/>
                <w:color w:val="000000"/>
                <w:sz w:val="20"/>
                <w:szCs w:val="20"/>
              </w:rPr>
              <w:t xml:space="preserve"> </w:t>
            </w:r>
          </w:p>
          <w:p w14:paraId="64881439"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24AA09CA" w14:textId="77777777" w:rsidR="009F2C05" w:rsidRDefault="009F2C05" w:rsidP="009F2C05">
            <w:pPr>
              <w:rPr>
                <w:rFonts w:cstheme="minorHAnsi"/>
                <w:b/>
                <w:bCs/>
                <w:color w:val="000000"/>
                <w:sz w:val="20"/>
                <w:szCs w:val="20"/>
              </w:rPr>
            </w:pPr>
          </w:p>
          <w:p w14:paraId="7DE87769" w14:textId="7DE6ED97"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Subject of the Week (SoW): Post on the Weekly Chapter Db—</w:t>
            </w:r>
            <w:r w:rsidRPr="00776143">
              <w:rPr>
                <w:b/>
                <w:sz w:val="20"/>
                <w:szCs w:val="20"/>
                <w:highlight w:val="lightGray"/>
              </w:rPr>
              <w:t xml:space="preserve"> </w:t>
            </w:r>
            <w:r w:rsidRPr="00490C67">
              <w:rPr>
                <w:bCs/>
                <w:sz w:val="20"/>
                <w:szCs w:val="20"/>
              </w:rPr>
              <w:t>What are the four different kinds of utility that marketers can provide? Give an example (not from the book) of a product that delivers each type of utility.</w:t>
            </w:r>
          </w:p>
          <w:p w14:paraId="6968B169" w14:textId="5A39FE8B" w:rsidR="009F2C05" w:rsidRPr="005F26B1" w:rsidRDefault="009F2C05" w:rsidP="009F2C05">
            <w:pPr>
              <w:widowControl w:val="0"/>
              <w:spacing w:line="240" w:lineRule="atLeast"/>
              <w:ind w:right="72"/>
              <w:rPr>
                <w:rFonts w:cstheme="minorHAnsi"/>
                <w:bCs/>
                <w:sz w:val="20"/>
                <w:szCs w:val="20"/>
              </w:rPr>
            </w:pPr>
          </w:p>
          <w:p w14:paraId="1F9FBD3D" w14:textId="7B3CDAF2" w:rsidR="009F2C05" w:rsidRPr="00490C67" w:rsidRDefault="009F2C05" w:rsidP="009F2C05">
            <w:pPr>
              <w:widowControl w:val="0"/>
              <w:tabs>
                <w:tab w:val="left" w:pos="567"/>
              </w:tabs>
              <w:rPr>
                <w:bCs/>
                <w:spacing w:val="-2"/>
                <w:sz w:val="20"/>
                <w:szCs w:val="20"/>
              </w:rPr>
            </w:pPr>
            <w:r w:rsidRPr="005F26B1">
              <w:rPr>
                <w:rFonts w:cstheme="minorHAnsi"/>
                <w:b/>
                <w:sz w:val="20"/>
                <w:szCs w:val="20"/>
                <w:highlight w:val="lightGray"/>
              </w:rPr>
              <w:t>CCWC Db</w:t>
            </w:r>
            <w:r w:rsidRPr="005F26B1">
              <w:rPr>
                <w:rFonts w:cstheme="minorHAnsi"/>
                <w:bCs/>
                <w:sz w:val="20"/>
                <w:szCs w:val="20"/>
                <w:highlight w:val="lightGray"/>
              </w:rPr>
              <w:t xml:space="preserve"> </w:t>
            </w:r>
            <w:r w:rsidRPr="005F26B1">
              <w:rPr>
                <w:rStyle w:val="Strong"/>
                <w:bCs w:val="0"/>
                <w:color w:val="000000"/>
                <w:sz w:val="20"/>
                <w:szCs w:val="20"/>
                <w:highlight w:val="lightGray"/>
              </w:rPr>
              <w:t>Starter Question</w:t>
            </w:r>
            <w:r w:rsidRPr="00776143">
              <w:rPr>
                <w:rStyle w:val="Strong"/>
                <w:b w:val="0"/>
                <w:color w:val="000000"/>
                <w:sz w:val="20"/>
                <w:szCs w:val="20"/>
                <w:highlight w:val="lightGray"/>
              </w:rPr>
              <w:t xml:space="preserve">: </w:t>
            </w:r>
            <w:r w:rsidRPr="00490C67">
              <w:rPr>
                <w:bCs/>
                <w:spacing w:val="-2"/>
                <w:sz w:val="20"/>
                <w:szCs w:val="20"/>
              </w:rPr>
              <w:t xml:space="preserve">Imagine for a moment that </w:t>
            </w:r>
            <w:proofErr w:type="gramStart"/>
            <w:r w:rsidRPr="00490C67">
              <w:rPr>
                <w:bCs/>
                <w:spacing w:val="-2"/>
                <w:sz w:val="20"/>
                <w:szCs w:val="20"/>
              </w:rPr>
              <w:t>you</w:t>
            </w:r>
            <w:r w:rsidR="006E74DC">
              <w:rPr>
                <w:bCs/>
                <w:spacing w:val="-2"/>
                <w:sz w:val="20"/>
                <w:szCs w:val="20"/>
              </w:rPr>
              <w:t>'</w:t>
            </w:r>
            <w:r w:rsidRPr="00490C67">
              <w:rPr>
                <w:bCs/>
                <w:spacing w:val="-2"/>
                <w:sz w:val="20"/>
                <w:szCs w:val="20"/>
              </w:rPr>
              <w:t>re</w:t>
            </w:r>
            <w:proofErr w:type="gramEnd"/>
            <w:r w:rsidRPr="00490C67">
              <w:rPr>
                <w:bCs/>
                <w:spacing w:val="-2"/>
                <w:sz w:val="20"/>
                <w:szCs w:val="20"/>
              </w:rPr>
              <w:t xml:space="preserve"> in charge of marketing smartphones to the rapidly growing market segment of very old consumers. What hurdles might you face? How could you surmount these hurdles?</w:t>
            </w:r>
          </w:p>
          <w:p w14:paraId="462E388F" w14:textId="4E2B8941" w:rsidR="009F2C05" w:rsidRPr="00271CB5" w:rsidRDefault="009F2C05" w:rsidP="009F2C05">
            <w:pPr>
              <w:rPr>
                <w:rFonts w:cstheme="minorHAnsi"/>
                <w:b/>
                <w:bCs/>
                <w:color w:val="000000"/>
                <w:sz w:val="20"/>
                <w:szCs w:val="20"/>
                <w:highlight w:val="green"/>
              </w:rPr>
            </w:pPr>
          </w:p>
        </w:tc>
      </w:tr>
      <w:tr w:rsidR="009F2C05" w:rsidRPr="00271CB5" w14:paraId="63137A4B" w14:textId="77777777" w:rsidTr="00A77DF9">
        <w:tc>
          <w:tcPr>
            <w:tcW w:w="1075" w:type="dxa"/>
            <w:shd w:val="clear" w:color="auto" w:fill="EDEDED" w:themeFill="accent3" w:themeFillTint="33"/>
          </w:tcPr>
          <w:p w14:paraId="46D49D60"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65A6438A" w14:textId="05B3D01F"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3/2</w:t>
            </w:r>
          </w:p>
        </w:tc>
        <w:tc>
          <w:tcPr>
            <w:tcW w:w="653" w:type="dxa"/>
            <w:shd w:val="clear" w:color="auto" w:fill="EDEDED" w:themeFill="accent3" w:themeFillTint="33"/>
          </w:tcPr>
          <w:p w14:paraId="3679F2E7" w14:textId="6E138E87"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4E7866EE"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7C118FE6"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7F6865BA" w14:textId="77777777" w:rsidR="009F2C05" w:rsidRPr="00776143" w:rsidRDefault="009F2C05" w:rsidP="009F2C05">
            <w:pPr>
              <w:widowControl w:val="0"/>
              <w:rPr>
                <w:rFonts w:cstheme="minorHAnsi"/>
                <w:color w:val="000000"/>
                <w:sz w:val="20"/>
                <w:szCs w:val="20"/>
                <w:highlight w:val="lightGray"/>
              </w:rPr>
            </w:pPr>
          </w:p>
        </w:tc>
      </w:tr>
      <w:tr w:rsidR="009F2C05" w:rsidRPr="00271CB5" w14:paraId="50124815" w14:textId="77777777" w:rsidTr="00A77DF9">
        <w:tc>
          <w:tcPr>
            <w:tcW w:w="1075" w:type="dxa"/>
            <w:shd w:val="clear" w:color="auto" w:fill="EDEDED" w:themeFill="accent3" w:themeFillTint="33"/>
          </w:tcPr>
          <w:p w14:paraId="5846D7B6"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30CE3424" w14:textId="330A1BD8"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3/3</w:t>
            </w:r>
          </w:p>
        </w:tc>
        <w:tc>
          <w:tcPr>
            <w:tcW w:w="653" w:type="dxa"/>
            <w:shd w:val="clear" w:color="auto" w:fill="EDEDED" w:themeFill="accent3" w:themeFillTint="33"/>
          </w:tcPr>
          <w:p w14:paraId="71B30671" w14:textId="5FD3A670"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48CA69C8"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7C0B142F" w14:textId="77777777" w:rsidR="009F2C05" w:rsidRPr="00776143" w:rsidRDefault="009F2C05" w:rsidP="009F2C05">
            <w:pPr>
              <w:widowControl w:val="0"/>
              <w:rPr>
                <w:rFonts w:cstheme="minorHAnsi"/>
                <w:color w:val="000000"/>
                <w:sz w:val="20"/>
                <w:szCs w:val="20"/>
                <w:highlight w:val="lightGray"/>
              </w:rPr>
            </w:pPr>
          </w:p>
        </w:tc>
      </w:tr>
      <w:tr w:rsidR="009F2C05" w:rsidRPr="00271CB5" w14:paraId="37BA8EBE" w14:textId="77777777" w:rsidTr="00A77DF9">
        <w:tc>
          <w:tcPr>
            <w:tcW w:w="1075" w:type="dxa"/>
            <w:shd w:val="clear" w:color="auto" w:fill="EDEDED" w:themeFill="accent3" w:themeFillTint="33"/>
          </w:tcPr>
          <w:p w14:paraId="7D5AC875"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1EC93AC0" w14:textId="35166C6C"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3/4</w:t>
            </w:r>
          </w:p>
        </w:tc>
        <w:tc>
          <w:tcPr>
            <w:tcW w:w="653" w:type="dxa"/>
            <w:shd w:val="clear" w:color="auto" w:fill="EDEDED" w:themeFill="accent3" w:themeFillTint="33"/>
          </w:tcPr>
          <w:p w14:paraId="28DFA71A" w14:textId="66295A11"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38E66A4D" w14:textId="77777777" w:rsidR="009F2C05" w:rsidRPr="00271CB5" w:rsidRDefault="009F2C05" w:rsidP="009F2C05">
            <w:pPr>
              <w:widowControl w:val="0"/>
              <w:spacing w:line="220" w:lineRule="atLeast"/>
              <w:rPr>
                <w:rFonts w:cstheme="minorHAnsi"/>
                <w:b/>
                <w:bCs/>
                <w:color w:val="000000"/>
                <w:sz w:val="20"/>
                <w:szCs w:val="20"/>
                <w:highlight w:val="green"/>
              </w:rPr>
            </w:pPr>
            <w:r w:rsidRPr="00271CB5">
              <w:rPr>
                <w:rFonts w:cstheme="minorHAnsi"/>
                <w:b/>
                <w:bCs/>
                <w:color w:val="000000"/>
                <w:sz w:val="20"/>
                <w:szCs w:val="20"/>
                <w:highlight w:val="green"/>
              </w:rPr>
              <w:t xml:space="preserve">Quiz: Chapter 11 Due </w:t>
            </w:r>
          </w:p>
          <w:p w14:paraId="184907FB" w14:textId="444C4820"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271A51A3" w14:textId="77777777" w:rsidR="009F2C05" w:rsidRPr="00776143" w:rsidRDefault="009F2C05" w:rsidP="009F2C05">
            <w:pPr>
              <w:widowControl w:val="0"/>
              <w:rPr>
                <w:rFonts w:cstheme="minorHAnsi"/>
                <w:color w:val="000000"/>
                <w:sz w:val="20"/>
                <w:szCs w:val="20"/>
                <w:highlight w:val="lightGray"/>
              </w:rPr>
            </w:pPr>
          </w:p>
        </w:tc>
      </w:tr>
      <w:tr w:rsidR="009F2C05" w:rsidRPr="00271CB5" w14:paraId="4CA7E93F" w14:textId="77777777" w:rsidTr="00A77DF9">
        <w:tc>
          <w:tcPr>
            <w:tcW w:w="1075" w:type="dxa"/>
            <w:shd w:val="clear" w:color="auto" w:fill="EDEDED" w:themeFill="accent3" w:themeFillTint="33"/>
          </w:tcPr>
          <w:p w14:paraId="4A6202D0" w14:textId="1560FB3F"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2D12D282" w14:textId="2CC8B433"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3/5</w:t>
            </w:r>
          </w:p>
        </w:tc>
        <w:tc>
          <w:tcPr>
            <w:tcW w:w="653" w:type="dxa"/>
            <w:shd w:val="clear" w:color="auto" w:fill="EDEDED" w:themeFill="accent3" w:themeFillTint="33"/>
          </w:tcPr>
          <w:p w14:paraId="4622A31D" w14:textId="1AE8ADCB"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1BAFEC1B"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470196B5"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13FBA573" w14:textId="77777777" w:rsidR="009F2C05" w:rsidRDefault="009F2C05" w:rsidP="009F2C05">
            <w:pPr>
              <w:ind w:left="-18" w:right="72" w:firstLine="18"/>
              <w:rPr>
                <w:rFonts w:ascii="Calibri" w:hAnsi="Calibri"/>
                <w:b/>
                <w:i/>
                <w:sz w:val="20"/>
                <w:szCs w:val="20"/>
              </w:rPr>
            </w:pPr>
            <w:r>
              <w:rPr>
                <w:rFonts w:ascii="Calibri" w:hAnsi="Calibri"/>
                <w:b/>
                <w:i/>
                <w:sz w:val="20"/>
                <w:szCs w:val="20"/>
              </w:rPr>
              <w:t xml:space="preserve">Module 9 begins on Sunday at Noon </w:t>
            </w:r>
          </w:p>
          <w:p w14:paraId="7D7C50C3" w14:textId="77777777" w:rsidR="00C60561" w:rsidRDefault="00C60561" w:rsidP="009F2C05">
            <w:pPr>
              <w:ind w:left="-18" w:right="72" w:firstLine="18"/>
              <w:rPr>
                <w:rFonts w:ascii="Calibri" w:hAnsi="Calibri"/>
                <w:b/>
                <w:i/>
                <w:sz w:val="20"/>
                <w:szCs w:val="20"/>
              </w:rPr>
            </w:pPr>
          </w:p>
          <w:p w14:paraId="396F54CC" w14:textId="77777777" w:rsidR="00C60561" w:rsidRDefault="00C60561" w:rsidP="009F2C05">
            <w:pPr>
              <w:ind w:left="-18" w:right="72" w:firstLine="18"/>
              <w:rPr>
                <w:rFonts w:ascii="Calibri" w:hAnsi="Calibri"/>
                <w:b/>
                <w:i/>
                <w:sz w:val="20"/>
                <w:szCs w:val="20"/>
              </w:rPr>
            </w:pPr>
          </w:p>
          <w:p w14:paraId="622364FD" w14:textId="77777777" w:rsidR="00C60561" w:rsidRDefault="00C60561" w:rsidP="009F2C05">
            <w:pPr>
              <w:ind w:left="-18" w:right="72" w:firstLine="18"/>
              <w:rPr>
                <w:rFonts w:ascii="Calibri" w:hAnsi="Calibri"/>
                <w:b/>
                <w:i/>
                <w:sz w:val="20"/>
                <w:szCs w:val="20"/>
              </w:rPr>
            </w:pPr>
          </w:p>
          <w:p w14:paraId="544BC2D4" w14:textId="77777777" w:rsidR="00C60561" w:rsidRDefault="00C60561" w:rsidP="009F2C05">
            <w:pPr>
              <w:ind w:left="-18" w:right="72" w:firstLine="18"/>
              <w:rPr>
                <w:rFonts w:ascii="Calibri" w:hAnsi="Calibri"/>
                <w:b/>
                <w:i/>
                <w:sz w:val="20"/>
                <w:szCs w:val="20"/>
              </w:rPr>
            </w:pPr>
          </w:p>
          <w:p w14:paraId="782D13F8" w14:textId="77777777" w:rsidR="00C60561" w:rsidRDefault="00C60561" w:rsidP="009F2C05">
            <w:pPr>
              <w:ind w:left="-18" w:right="72" w:firstLine="18"/>
              <w:rPr>
                <w:rFonts w:ascii="Calibri" w:hAnsi="Calibri"/>
                <w:b/>
                <w:i/>
                <w:sz w:val="20"/>
                <w:szCs w:val="20"/>
              </w:rPr>
            </w:pPr>
          </w:p>
          <w:p w14:paraId="3BC4FBB4" w14:textId="77777777" w:rsidR="00C60561" w:rsidRDefault="00C60561" w:rsidP="009F2C05">
            <w:pPr>
              <w:ind w:left="-18" w:right="72" w:firstLine="18"/>
              <w:rPr>
                <w:rFonts w:ascii="Calibri" w:hAnsi="Calibri"/>
                <w:b/>
                <w:i/>
                <w:sz w:val="20"/>
                <w:szCs w:val="20"/>
              </w:rPr>
            </w:pPr>
          </w:p>
          <w:p w14:paraId="0324D41C" w14:textId="77777777" w:rsidR="00C60561" w:rsidRDefault="00C60561" w:rsidP="009F2C05">
            <w:pPr>
              <w:ind w:left="-18" w:right="72" w:firstLine="18"/>
              <w:rPr>
                <w:rFonts w:ascii="Calibri" w:hAnsi="Calibri"/>
                <w:b/>
                <w:i/>
                <w:sz w:val="20"/>
                <w:szCs w:val="20"/>
              </w:rPr>
            </w:pPr>
          </w:p>
          <w:p w14:paraId="43FDB647" w14:textId="77777777" w:rsidR="00C60561" w:rsidRDefault="00C60561" w:rsidP="009F2C05">
            <w:pPr>
              <w:ind w:left="-18" w:right="72" w:firstLine="18"/>
              <w:rPr>
                <w:rFonts w:ascii="Calibri" w:hAnsi="Calibri"/>
                <w:b/>
                <w:i/>
                <w:sz w:val="20"/>
                <w:szCs w:val="20"/>
              </w:rPr>
            </w:pPr>
          </w:p>
          <w:p w14:paraId="6C59D0B0" w14:textId="36E9D784" w:rsidR="00C60561" w:rsidRPr="00D649AC" w:rsidRDefault="00C60561" w:rsidP="009F2C05">
            <w:pPr>
              <w:ind w:left="-18" w:right="72" w:firstLine="18"/>
              <w:rPr>
                <w:rFonts w:ascii="Calibri" w:hAnsi="Calibri"/>
                <w:b/>
                <w:sz w:val="20"/>
                <w:szCs w:val="20"/>
              </w:rPr>
            </w:pPr>
          </w:p>
        </w:tc>
      </w:tr>
      <w:tr w:rsidR="009F2C05" w:rsidRPr="00271CB5" w14:paraId="789F6050" w14:textId="77777777" w:rsidTr="00A77DF9">
        <w:tc>
          <w:tcPr>
            <w:tcW w:w="1075" w:type="dxa"/>
            <w:shd w:val="clear" w:color="auto" w:fill="DEEAF6" w:themeFill="accent1" w:themeFillTint="33"/>
          </w:tcPr>
          <w:p w14:paraId="60ABF2B9" w14:textId="6A5369BB"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lastRenderedPageBreak/>
              <w:t>Module 9 Week 9</w:t>
            </w:r>
          </w:p>
        </w:tc>
        <w:tc>
          <w:tcPr>
            <w:tcW w:w="720" w:type="dxa"/>
            <w:shd w:val="clear" w:color="auto" w:fill="DEEAF6" w:themeFill="accent1" w:themeFillTint="33"/>
          </w:tcPr>
          <w:p w14:paraId="3F8B7F12" w14:textId="5EB3927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3/8</w:t>
            </w:r>
          </w:p>
        </w:tc>
        <w:tc>
          <w:tcPr>
            <w:tcW w:w="653" w:type="dxa"/>
            <w:shd w:val="clear" w:color="auto" w:fill="DEEAF6" w:themeFill="accent1" w:themeFillTint="33"/>
          </w:tcPr>
          <w:p w14:paraId="6596A38A" w14:textId="0C0EB1D7" w:rsidR="009F2C05" w:rsidRPr="00800E58" w:rsidRDefault="009F2C05" w:rsidP="009F2C05">
            <w:pPr>
              <w:tabs>
                <w:tab w:val="left" w:pos="480"/>
              </w:tabs>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2AFD66EC" w14:textId="1EC5A03F" w:rsidR="009F2C05" w:rsidRPr="00183631" w:rsidRDefault="009F2C05" w:rsidP="009F2C05">
            <w:pPr>
              <w:widowControl w:val="0"/>
              <w:rPr>
                <w:rFonts w:cstheme="minorHAnsi"/>
                <w:b/>
                <w:sz w:val="20"/>
                <w:szCs w:val="20"/>
              </w:rPr>
            </w:pPr>
            <w:r w:rsidRPr="00183631">
              <w:rPr>
                <w:rFonts w:cstheme="minorHAnsi"/>
                <w:b/>
                <w:sz w:val="20"/>
                <w:szCs w:val="20"/>
              </w:rPr>
              <w:t xml:space="preserve">Module </w:t>
            </w:r>
            <w:r>
              <w:rPr>
                <w:rFonts w:cstheme="minorHAnsi"/>
                <w:b/>
                <w:sz w:val="20"/>
                <w:szCs w:val="20"/>
              </w:rPr>
              <w:t>9</w:t>
            </w:r>
          </w:p>
          <w:p w14:paraId="5FEAA984" w14:textId="557CACC8"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12: Product and Promotion: Creating and Communicating Value </w:t>
            </w:r>
          </w:p>
          <w:p w14:paraId="7526B574"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298AF7BE" w14:textId="77777777" w:rsidR="009F2C05" w:rsidRDefault="009F2C05" w:rsidP="009F2C05">
            <w:pPr>
              <w:rPr>
                <w:rFonts w:cstheme="minorHAnsi"/>
                <w:b/>
                <w:bCs/>
                <w:color w:val="000000"/>
                <w:sz w:val="20"/>
                <w:szCs w:val="20"/>
              </w:rPr>
            </w:pPr>
          </w:p>
          <w:p w14:paraId="00C9155A" w14:textId="1D454FF6" w:rsidR="009F2C05" w:rsidRPr="00490C67" w:rsidRDefault="009F2C05" w:rsidP="009F2C05">
            <w:pPr>
              <w:widowControl w:val="0"/>
              <w:tabs>
                <w:tab w:val="left" w:pos="567"/>
              </w:tabs>
              <w:spacing w:line="276" w:lineRule="auto"/>
              <w:rPr>
                <w:bCs/>
                <w:spacing w:val="-3"/>
                <w:sz w:val="20"/>
                <w:szCs w:val="20"/>
              </w:rPr>
            </w:pPr>
            <w:r w:rsidRPr="00776143">
              <w:rPr>
                <w:rFonts w:cstheme="minorHAnsi"/>
                <w:b/>
                <w:sz w:val="20"/>
                <w:szCs w:val="20"/>
                <w:highlight w:val="lightGray"/>
              </w:rPr>
              <w:t>Subject of the Week (SoW): Post on the Weekly Chapter Db</w:t>
            </w:r>
            <w:r w:rsidRPr="00490C67">
              <w:rPr>
                <w:rFonts w:cstheme="minorHAnsi"/>
                <w:bCs/>
                <w:sz w:val="20"/>
                <w:szCs w:val="20"/>
              </w:rPr>
              <w:t>—</w:t>
            </w:r>
            <w:r w:rsidRPr="00490C67">
              <w:rPr>
                <w:bCs/>
                <w:spacing w:val="-3"/>
                <w:sz w:val="20"/>
                <w:szCs w:val="20"/>
              </w:rPr>
              <w:t xml:space="preserve"> What are the four stages of the product life cycle? How does the product life cycle stage impact marketing strategy?</w:t>
            </w:r>
          </w:p>
          <w:p w14:paraId="18A8E1EB" w14:textId="3D44CDCD" w:rsidR="009F2C05" w:rsidRPr="00776143" w:rsidRDefault="009F2C05" w:rsidP="009F2C05">
            <w:pPr>
              <w:widowControl w:val="0"/>
              <w:ind w:right="72"/>
              <w:rPr>
                <w:rFonts w:cstheme="minorHAnsi"/>
                <w:b/>
                <w:sz w:val="20"/>
                <w:szCs w:val="20"/>
                <w:highlight w:val="lightGray"/>
              </w:rPr>
            </w:pPr>
          </w:p>
          <w:p w14:paraId="5CF0D42F" w14:textId="77777777" w:rsidR="009F2C05" w:rsidRPr="00490C67" w:rsidRDefault="009F2C05" w:rsidP="009F2C05">
            <w:pPr>
              <w:widowControl w:val="0"/>
              <w:tabs>
                <w:tab w:val="left" w:pos="567"/>
              </w:tabs>
              <w:rPr>
                <w:bCs/>
                <w:spacing w:val="-3"/>
                <w:sz w:val="20"/>
                <w:szCs w:val="20"/>
              </w:rPr>
            </w:pPr>
            <w:r w:rsidRPr="00776143">
              <w:rPr>
                <w:rFonts w:cstheme="minorHAnsi"/>
                <w:b/>
                <w:sz w:val="20"/>
                <w:szCs w:val="20"/>
                <w:highlight w:val="lightGray"/>
              </w:rPr>
              <w:t xml:space="preserve">CCWC Db </w:t>
            </w:r>
            <w:r w:rsidRPr="00776143">
              <w:rPr>
                <w:rStyle w:val="Strong"/>
                <w:bCs w:val="0"/>
                <w:color w:val="000000"/>
                <w:sz w:val="20"/>
                <w:szCs w:val="20"/>
                <w:highlight w:val="lightGray"/>
              </w:rPr>
              <w:t>Starter Question:</w:t>
            </w:r>
            <w:r w:rsidRPr="00776143">
              <w:rPr>
                <w:rStyle w:val="Strong"/>
                <w:b w:val="0"/>
                <w:color w:val="000000"/>
                <w:sz w:val="20"/>
                <w:szCs w:val="20"/>
                <w:highlight w:val="lightGray"/>
              </w:rPr>
              <w:t xml:space="preserve"> </w:t>
            </w:r>
            <w:r w:rsidRPr="00C60561">
              <w:rPr>
                <w:bCs/>
                <w:spacing w:val="-3"/>
                <w:sz w:val="20"/>
                <w:szCs w:val="20"/>
              </w:rPr>
              <w:t>Would it ever make sense for a firm to offer a new product line that they know would cannibalize an existing line? Explain your answer.</w:t>
            </w:r>
            <w:r w:rsidRPr="00490C67">
              <w:rPr>
                <w:bCs/>
                <w:spacing w:val="-3"/>
                <w:sz w:val="20"/>
                <w:szCs w:val="20"/>
              </w:rPr>
              <w:t xml:space="preserve"> </w:t>
            </w:r>
          </w:p>
          <w:p w14:paraId="38784297" w14:textId="1E08EA44" w:rsidR="009F2C05" w:rsidRPr="00B86C98" w:rsidRDefault="009F2C05" w:rsidP="009F2C05">
            <w:pPr>
              <w:rPr>
                <w:rFonts w:cstheme="minorHAnsi"/>
                <w:b/>
                <w:bCs/>
                <w:color w:val="000000"/>
                <w:sz w:val="20"/>
                <w:szCs w:val="20"/>
              </w:rPr>
            </w:pPr>
          </w:p>
        </w:tc>
      </w:tr>
      <w:tr w:rsidR="009F2C05" w:rsidRPr="00271CB5" w14:paraId="2592774D" w14:textId="77777777" w:rsidTr="00A77DF9">
        <w:tc>
          <w:tcPr>
            <w:tcW w:w="1075" w:type="dxa"/>
            <w:shd w:val="clear" w:color="auto" w:fill="DEEAF6" w:themeFill="accent1" w:themeFillTint="33"/>
          </w:tcPr>
          <w:p w14:paraId="286A3250"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0D19009B" w14:textId="07E51744"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3/9</w:t>
            </w:r>
          </w:p>
        </w:tc>
        <w:tc>
          <w:tcPr>
            <w:tcW w:w="653" w:type="dxa"/>
            <w:shd w:val="clear" w:color="auto" w:fill="DEEAF6" w:themeFill="accent1" w:themeFillTint="33"/>
          </w:tcPr>
          <w:p w14:paraId="1338F01C" w14:textId="55F41AEF"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5B459A89"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18466D16" w14:textId="77777777" w:rsidR="009F2C05" w:rsidRPr="00B52E7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rPr>
            </w:pPr>
            <w:r w:rsidRPr="00776143">
              <w:rPr>
                <w:rFonts w:cstheme="minorHAnsi"/>
                <w:b/>
                <w:sz w:val="20"/>
                <w:szCs w:val="20"/>
                <w:highlight w:val="lightGray"/>
              </w:rPr>
              <w:t>Follow the Db Posting Requirements</w:t>
            </w:r>
          </w:p>
          <w:p w14:paraId="0A6025B0" w14:textId="1178306F" w:rsidR="009F2C05" w:rsidRPr="00271CB5" w:rsidRDefault="009F2C05" w:rsidP="009F2C05">
            <w:pPr>
              <w:widowControl w:val="0"/>
              <w:rPr>
                <w:rFonts w:cstheme="minorHAnsi"/>
                <w:color w:val="000000"/>
                <w:sz w:val="20"/>
                <w:szCs w:val="20"/>
              </w:rPr>
            </w:pPr>
          </w:p>
        </w:tc>
      </w:tr>
      <w:tr w:rsidR="009F2C05" w:rsidRPr="00271CB5" w14:paraId="5A2E6DE5" w14:textId="77777777" w:rsidTr="00A77DF9">
        <w:tc>
          <w:tcPr>
            <w:tcW w:w="1075" w:type="dxa"/>
            <w:shd w:val="clear" w:color="auto" w:fill="DEEAF6" w:themeFill="accent1" w:themeFillTint="33"/>
          </w:tcPr>
          <w:p w14:paraId="34F540D4"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3FC4E4C6" w14:textId="508864C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3/10</w:t>
            </w:r>
          </w:p>
        </w:tc>
        <w:tc>
          <w:tcPr>
            <w:tcW w:w="653" w:type="dxa"/>
            <w:shd w:val="clear" w:color="auto" w:fill="DEEAF6" w:themeFill="accent1" w:themeFillTint="33"/>
          </w:tcPr>
          <w:p w14:paraId="7F895F03" w14:textId="033FB81F"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09822B62" w14:textId="1FBFE621" w:rsidR="009F2C05" w:rsidRDefault="009F2C05" w:rsidP="009F2C05">
            <w:pPr>
              <w:widowControl w:val="0"/>
              <w:spacing w:line="240" w:lineRule="atLeast"/>
              <w:rPr>
                <w:rFonts w:cstheme="minorHAnsi"/>
                <w:b/>
                <w:bCs/>
                <w:i/>
                <w:color w:val="000000"/>
                <w:sz w:val="20"/>
                <w:szCs w:val="20"/>
              </w:rPr>
            </w:pPr>
            <w:r w:rsidRPr="00271CB5">
              <w:rPr>
                <w:rFonts w:cstheme="minorHAnsi"/>
                <w:b/>
                <w:bCs/>
                <w:color w:val="000000"/>
                <w:sz w:val="20"/>
                <w:szCs w:val="20"/>
                <w:highlight w:val="yellow"/>
              </w:rPr>
              <w:t>Assignment 4—Chapter 12 Due</w:t>
            </w:r>
            <w:r w:rsidR="00AB1BC6">
              <w:rPr>
                <w:rFonts w:cstheme="minorHAnsi"/>
                <w:b/>
                <w:bCs/>
                <w:color w:val="000000"/>
                <w:sz w:val="20"/>
                <w:szCs w:val="20"/>
              </w:rPr>
              <w:t xml:space="preserve"> NLT midnight</w:t>
            </w:r>
            <w:r w:rsidRPr="00271CB5">
              <w:rPr>
                <w:rFonts w:cstheme="minorHAnsi"/>
                <w:b/>
                <w:bCs/>
                <w:color w:val="000000"/>
                <w:sz w:val="20"/>
                <w:szCs w:val="20"/>
              </w:rPr>
              <w:t xml:space="preserve">: </w:t>
            </w:r>
            <w:r w:rsidRPr="00271CB5">
              <w:rPr>
                <w:rFonts w:cstheme="minorHAnsi"/>
                <w:bCs/>
                <w:color w:val="000000"/>
                <w:sz w:val="20"/>
                <w:szCs w:val="20"/>
              </w:rPr>
              <w:t>How does</w:t>
            </w:r>
            <w:r w:rsidRPr="00271CB5">
              <w:rPr>
                <w:rFonts w:cstheme="minorHAnsi"/>
                <w:b/>
                <w:bCs/>
                <w:color w:val="000000"/>
                <w:sz w:val="20"/>
                <w:szCs w:val="20"/>
              </w:rPr>
              <w:t xml:space="preserve"> </w:t>
            </w:r>
            <w:r w:rsidRPr="00271CB5">
              <w:rPr>
                <w:rFonts w:cstheme="minorHAnsi"/>
                <w:bCs/>
                <w:color w:val="000000"/>
                <w:sz w:val="20"/>
                <w:szCs w:val="20"/>
              </w:rPr>
              <w:t>innovation affect the breadth of a company</w:t>
            </w:r>
            <w:r w:rsidR="006E74DC">
              <w:rPr>
                <w:rFonts w:cstheme="minorHAnsi"/>
                <w:bCs/>
                <w:color w:val="000000"/>
                <w:sz w:val="20"/>
                <w:szCs w:val="20"/>
              </w:rPr>
              <w:t>'</w:t>
            </w:r>
            <w:r w:rsidRPr="00271CB5">
              <w:rPr>
                <w:rFonts w:cstheme="minorHAnsi"/>
                <w:bCs/>
                <w:color w:val="000000"/>
                <w:sz w:val="20"/>
                <w:szCs w:val="20"/>
              </w:rPr>
              <w:t>s product line?</w:t>
            </w:r>
            <w:r w:rsidRPr="00271CB5">
              <w:rPr>
                <w:rFonts w:cstheme="minorHAnsi"/>
                <w:color w:val="000000"/>
                <w:sz w:val="20"/>
                <w:szCs w:val="20"/>
              </w:rPr>
              <w:t xml:space="preserve"> How does it affect the Product Life Cycle? </w:t>
            </w:r>
            <w:r w:rsidRPr="00271CB5">
              <w:rPr>
                <w:rFonts w:cstheme="minorHAnsi"/>
                <w:bCs/>
                <w:i/>
                <w:color w:val="000000"/>
                <w:sz w:val="20"/>
                <w:szCs w:val="20"/>
              </w:rPr>
              <w:t xml:space="preserve">See delivery instructions under </w:t>
            </w:r>
            <w:r>
              <w:rPr>
                <w:rFonts w:cstheme="minorHAnsi"/>
                <w:b/>
                <w:bCs/>
                <w:i/>
                <w:color w:val="000000"/>
                <w:sz w:val="20"/>
                <w:szCs w:val="20"/>
              </w:rPr>
              <w:t>Assignment 1.</w:t>
            </w:r>
          </w:p>
          <w:p w14:paraId="6A6413FF" w14:textId="77777777" w:rsidR="009F2C05" w:rsidRPr="00271CB5" w:rsidRDefault="009F2C05" w:rsidP="009F2C05">
            <w:pPr>
              <w:widowControl w:val="0"/>
              <w:spacing w:line="240" w:lineRule="atLeast"/>
              <w:rPr>
                <w:rFonts w:cstheme="minorHAnsi"/>
                <w:b/>
                <w:bCs/>
                <w:color w:val="000000"/>
                <w:sz w:val="20"/>
                <w:szCs w:val="20"/>
                <w:highlight w:val="yellow"/>
              </w:rPr>
            </w:pPr>
          </w:p>
          <w:p w14:paraId="60D3AD5F"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540EE32F" w14:textId="77777777" w:rsidR="009F2C05" w:rsidRPr="00271CB5" w:rsidRDefault="009F2C05" w:rsidP="009F2C05">
            <w:pPr>
              <w:widowControl w:val="0"/>
              <w:rPr>
                <w:rFonts w:cstheme="minorHAnsi"/>
                <w:color w:val="000000"/>
                <w:sz w:val="20"/>
                <w:szCs w:val="20"/>
              </w:rPr>
            </w:pPr>
          </w:p>
        </w:tc>
      </w:tr>
      <w:tr w:rsidR="009F2C05" w:rsidRPr="00271CB5" w14:paraId="02B92688" w14:textId="77777777" w:rsidTr="00A77DF9">
        <w:tc>
          <w:tcPr>
            <w:tcW w:w="1075" w:type="dxa"/>
            <w:shd w:val="clear" w:color="auto" w:fill="DEEAF6" w:themeFill="accent1" w:themeFillTint="33"/>
          </w:tcPr>
          <w:p w14:paraId="3FDEDAB5"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63791A35" w14:textId="65C6F8EA"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3/11</w:t>
            </w:r>
          </w:p>
        </w:tc>
        <w:tc>
          <w:tcPr>
            <w:tcW w:w="653" w:type="dxa"/>
            <w:shd w:val="clear" w:color="auto" w:fill="DEEAF6" w:themeFill="accent1" w:themeFillTint="33"/>
          </w:tcPr>
          <w:p w14:paraId="37EF55E5" w14:textId="5B713D2E"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33A87980" w14:textId="77777777" w:rsidR="009F2C05" w:rsidRPr="00271CB5" w:rsidRDefault="009F2C05" w:rsidP="009F2C05">
            <w:pPr>
              <w:widowControl w:val="0"/>
              <w:spacing w:line="240" w:lineRule="atLeast"/>
              <w:rPr>
                <w:rFonts w:cstheme="minorHAnsi"/>
                <w:b/>
                <w:bCs/>
                <w:color w:val="000000"/>
                <w:sz w:val="20"/>
                <w:szCs w:val="20"/>
              </w:rPr>
            </w:pPr>
            <w:r w:rsidRPr="00271CB5">
              <w:rPr>
                <w:rFonts w:cstheme="minorHAnsi"/>
                <w:b/>
                <w:bCs/>
                <w:color w:val="000000"/>
                <w:sz w:val="20"/>
                <w:szCs w:val="20"/>
                <w:highlight w:val="green"/>
              </w:rPr>
              <w:t xml:space="preserve">Quiz: Chapter 12 Due </w:t>
            </w:r>
            <w:r w:rsidRPr="00271CB5">
              <w:rPr>
                <w:rFonts w:cstheme="minorHAnsi"/>
                <w:b/>
                <w:bCs/>
                <w:color w:val="000000"/>
                <w:sz w:val="20"/>
                <w:szCs w:val="20"/>
              </w:rPr>
              <w:t xml:space="preserve">    </w:t>
            </w:r>
          </w:p>
          <w:p w14:paraId="33AF012F" w14:textId="7D22D17A"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replies on the Weekly Chapter Db and the CCWC Db</w:t>
            </w:r>
          </w:p>
          <w:p w14:paraId="73BF0895" w14:textId="1EA14D0E" w:rsidR="009F2C05" w:rsidRPr="00271CB5" w:rsidRDefault="009F2C05" w:rsidP="009F2C05">
            <w:pPr>
              <w:widowControl w:val="0"/>
              <w:rPr>
                <w:rFonts w:cstheme="minorHAnsi"/>
                <w:color w:val="000000"/>
                <w:sz w:val="20"/>
                <w:szCs w:val="20"/>
              </w:rPr>
            </w:pPr>
          </w:p>
        </w:tc>
      </w:tr>
      <w:tr w:rsidR="009F2C05" w:rsidRPr="00271CB5" w14:paraId="1F2C78BD" w14:textId="77777777" w:rsidTr="00A77DF9">
        <w:tc>
          <w:tcPr>
            <w:tcW w:w="1075" w:type="dxa"/>
            <w:shd w:val="clear" w:color="auto" w:fill="DEEAF6" w:themeFill="accent1" w:themeFillTint="33"/>
          </w:tcPr>
          <w:p w14:paraId="153EC584" w14:textId="44936233" w:rsidR="009F2C05" w:rsidRPr="00A54DFE" w:rsidRDefault="009F2C05" w:rsidP="009F2C05">
            <w:pPr>
              <w:jc w:val="center"/>
              <w:rPr>
                <w:rFonts w:cstheme="minorHAnsi"/>
                <w:b/>
                <w:color w:val="C45911" w:themeColor="accent2" w:themeShade="BF"/>
                <w:sz w:val="16"/>
                <w:szCs w:val="16"/>
              </w:rPr>
            </w:pPr>
          </w:p>
        </w:tc>
        <w:tc>
          <w:tcPr>
            <w:tcW w:w="720" w:type="dxa"/>
            <w:shd w:val="clear" w:color="auto" w:fill="DEEAF6" w:themeFill="accent1" w:themeFillTint="33"/>
          </w:tcPr>
          <w:p w14:paraId="242C1486" w14:textId="0EF8768C"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3/12</w:t>
            </w:r>
          </w:p>
        </w:tc>
        <w:tc>
          <w:tcPr>
            <w:tcW w:w="653" w:type="dxa"/>
            <w:shd w:val="clear" w:color="auto" w:fill="DEEAF6" w:themeFill="accent1" w:themeFillTint="33"/>
          </w:tcPr>
          <w:p w14:paraId="4A1C1BAA" w14:textId="2EBEA38A"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4B6DAAF3"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4943FD93"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3C36DE36" w14:textId="37E396DB" w:rsidR="009F2C05" w:rsidRPr="00C800D1" w:rsidRDefault="009F2C05" w:rsidP="009F2C05">
            <w:pPr>
              <w:ind w:left="-18" w:right="72" w:firstLine="18"/>
              <w:rPr>
                <w:rFonts w:ascii="Calibri" w:hAnsi="Calibri"/>
                <w:b/>
                <w:sz w:val="20"/>
                <w:szCs w:val="20"/>
              </w:rPr>
            </w:pPr>
            <w:r>
              <w:rPr>
                <w:rFonts w:ascii="Calibri" w:hAnsi="Calibri"/>
                <w:b/>
                <w:i/>
                <w:sz w:val="20"/>
                <w:szCs w:val="20"/>
              </w:rPr>
              <w:t xml:space="preserve">Module 10 begins on Sunday at Noon </w:t>
            </w:r>
          </w:p>
          <w:p w14:paraId="41E5925B" w14:textId="7F8999BE" w:rsidR="009F2C05" w:rsidRPr="00271CB5" w:rsidRDefault="009F2C05" w:rsidP="009F2C05">
            <w:pPr>
              <w:ind w:right="72"/>
              <w:rPr>
                <w:rFonts w:cstheme="minorHAnsi"/>
                <w:b/>
                <w:color w:val="000000"/>
                <w:sz w:val="20"/>
                <w:szCs w:val="20"/>
                <w:highlight w:val="yellow"/>
              </w:rPr>
            </w:pPr>
          </w:p>
        </w:tc>
      </w:tr>
      <w:tr w:rsidR="009F2C05" w:rsidRPr="00271CB5" w14:paraId="63F33796" w14:textId="77777777" w:rsidTr="00A77DF9">
        <w:tc>
          <w:tcPr>
            <w:tcW w:w="1075" w:type="dxa"/>
            <w:shd w:val="clear" w:color="auto" w:fill="EDEDED" w:themeFill="accent3" w:themeFillTint="33"/>
          </w:tcPr>
          <w:p w14:paraId="0820AFAC" w14:textId="50D56245"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10 Week 10</w:t>
            </w:r>
          </w:p>
        </w:tc>
        <w:tc>
          <w:tcPr>
            <w:tcW w:w="720" w:type="dxa"/>
            <w:shd w:val="clear" w:color="auto" w:fill="EDEDED" w:themeFill="accent3" w:themeFillTint="33"/>
          </w:tcPr>
          <w:p w14:paraId="6900181F" w14:textId="7C55CBD2"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3/15</w:t>
            </w:r>
          </w:p>
        </w:tc>
        <w:tc>
          <w:tcPr>
            <w:tcW w:w="653" w:type="dxa"/>
            <w:shd w:val="clear" w:color="auto" w:fill="EDEDED" w:themeFill="accent3" w:themeFillTint="33"/>
          </w:tcPr>
          <w:p w14:paraId="43AA57C5" w14:textId="7D3C0692"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06EC3628" w14:textId="77777777" w:rsidR="009F2C05" w:rsidRPr="00183631" w:rsidRDefault="009F2C05" w:rsidP="009F2C05">
            <w:pPr>
              <w:widowControl w:val="0"/>
              <w:rPr>
                <w:rFonts w:cstheme="minorHAnsi"/>
                <w:b/>
                <w:bCs/>
                <w:color w:val="000000"/>
                <w:sz w:val="20"/>
                <w:szCs w:val="20"/>
              </w:rPr>
            </w:pPr>
            <w:r w:rsidRPr="00183631">
              <w:rPr>
                <w:rFonts w:cstheme="minorHAnsi"/>
                <w:b/>
                <w:bCs/>
                <w:color w:val="000000"/>
                <w:sz w:val="20"/>
                <w:szCs w:val="20"/>
              </w:rPr>
              <w:t>Module 10</w:t>
            </w:r>
          </w:p>
          <w:p w14:paraId="2F011156" w14:textId="31A2F212"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13: Distribution and Pricing </w:t>
            </w:r>
          </w:p>
          <w:p w14:paraId="690C1F25"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532D7CBF" w14:textId="77777777" w:rsidR="009F2C05" w:rsidRPr="00A20996" w:rsidRDefault="009F2C05" w:rsidP="009F2C05">
            <w:pPr>
              <w:widowControl w:val="0"/>
              <w:rPr>
                <w:rFonts w:cstheme="minorHAnsi"/>
                <w:color w:val="000000"/>
                <w:sz w:val="20"/>
                <w:szCs w:val="20"/>
              </w:rPr>
            </w:pPr>
          </w:p>
          <w:p w14:paraId="591767E0" w14:textId="532BD955" w:rsidR="009F2C05" w:rsidRPr="00490C67" w:rsidRDefault="009F2C05" w:rsidP="009F2C05">
            <w:pPr>
              <w:widowControl w:val="0"/>
              <w:tabs>
                <w:tab w:val="left" w:pos="567"/>
              </w:tabs>
              <w:rPr>
                <w:rFonts w:cstheme="minorHAnsi"/>
                <w:bCs/>
                <w:sz w:val="20"/>
                <w:szCs w:val="20"/>
              </w:rPr>
            </w:pPr>
            <w:r w:rsidRPr="00776143">
              <w:rPr>
                <w:rFonts w:cstheme="minorHAnsi"/>
                <w:b/>
                <w:sz w:val="20"/>
                <w:szCs w:val="20"/>
                <w:highlight w:val="lightGray"/>
              </w:rPr>
              <w:t>Subject of the Week (SoW): Post on the Weekly Chapter Db</w:t>
            </w:r>
            <w:r>
              <w:rPr>
                <w:rFonts w:cstheme="minorHAnsi"/>
                <w:b/>
                <w:sz w:val="20"/>
                <w:szCs w:val="20"/>
                <w:highlight w:val="lightGray"/>
              </w:rPr>
              <w:t>—</w:t>
            </w:r>
            <w:r w:rsidRPr="00490C67">
              <w:rPr>
                <w:bCs/>
                <w:sz w:val="20"/>
                <w:szCs w:val="20"/>
              </w:rPr>
              <w:t>Explain the role of channel intermediaries in the product distribution process. Why is their role important?</w:t>
            </w:r>
          </w:p>
          <w:p w14:paraId="2C408B7B" w14:textId="71F8E7AB" w:rsidR="009F2C05" w:rsidRPr="00776143" w:rsidRDefault="009F2C05" w:rsidP="009F2C05">
            <w:pPr>
              <w:widowControl w:val="0"/>
              <w:ind w:right="72"/>
              <w:rPr>
                <w:rFonts w:cstheme="minorHAnsi"/>
                <w:b/>
                <w:sz w:val="20"/>
                <w:szCs w:val="20"/>
                <w:highlight w:val="lightGray"/>
              </w:rPr>
            </w:pPr>
          </w:p>
          <w:p w14:paraId="4838BA2E" w14:textId="543D7648" w:rsidR="009F2C05" w:rsidRDefault="009F2C05" w:rsidP="009F2C05">
            <w:pPr>
              <w:widowControl w:val="0"/>
              <w:rPr>
                <w:rFonts w:cstheme="minorHAnsi"/>
                <w:bCs/>
                <w:color w:val="000000"/>
                <w:sz w:val="20"/>
                <w:szCs w:val="20"/>
              </w:rPr>
            </w:pPr>
            <w:r w:rsidRPr="00776143">
              <w:rPr>
                <w:rFonts w:cstheme="minorHAnsi"/>
                <w:b/>
                <w:sz w:val="20"/>
                <w:szCs w:val="20"/>
                <w:highlight w:val="lightGray"/>
              </w:rPr>
              <w:t xml:space="preserve">CCWC Db </w:t>
            </w:r>
            <w:r w:rsidRPr="00776143">
              <w:rPr>
                <w:rStyle w:val="Strong"/>
                <w:bCs w:val="0"/>
                <w:color w:val="000000"/>
                <w:sz w:val="20"/>
                <w:szCs w:val="20"/>
                <w:highlight w:val="lightGray"/>
              </w:rPr>
              <w:t>Starter Question:</w:t>
            </w:r>
            <w:r w:rsidRPr="00776143">
              <w:rPr>
                <w:rStyle w:val="Strong"/>
                <w:b w:val="0"/>
                <w:color w:val="000000"/>
                <w:sz w:val="20"/>
                <w:szCs w:val="20"/>
                <w:highlight w:val="lightGray"/>
              </w:rPr>
              <w:t xml:space="preserve"> </w:t>
            </w:r>
            <w:r w:rsidRPr="00490C67">
              <w:rPr>
                <w:rFonts w:cstheme="minorHAnsi"/>
                <w:bCs/>
                <w:color w:val="000000"/>
                <w:sz w:val="20"/>
                <w:szCs w:val="20"/>
              </w:rPr>
              <w:t>Discuss the role of pricing objectives and strategies</w:t>
            </w:r>
            <w:r>
              <w:rPr>
                <w:rFonts w:cstheme="minorHAnsi"/>
                <w:bCs/>
                <w:color w:val="000000"/>
                <w:sz w:val="20"/>
                <w:szCs w:val="20"/>
              </w:rPr>
              <w:t xml:space="preserve">. </w:t>
            </w:r>
          </w:p>
          <w:p w14:paraId="0F7A5A9F" w14:textId="3AAE351F" w:rsidR="009F2C05" w:rsidRPr="00271CB5" w:rsidRDefault="009F2C05" w:rsidP="009F2C05">
            <w:pPr>
              <w:widowControl w:val="0"/>
              <w:rPr>
                <w:rFonts w:cstheme="minorHAnsi"/>
                <w:color w:val="000000"/>
                <w:sz w:val="20"/>
                <w:szCs w:val="20"/>
                <w:highlight w:val="yellow"/>
              </w:rPr>
            </w:pPr>
          </w:p>
        </w:tc>
      </w:tr>
      <w:tr w:rsidR="009F2C05" w:rsidRPr="00271CB5" w14:paraId="7B5E0A44" w14:textId="77777777" w:rsidTr="00A77DF9">
        <w:tc>
          <w:tcPr>
            <w:tcW w:w="1075" w:type="dxa"/>
            <w:shd w:val="clear" w:color="auto" w:fill="EDEDED" w:themeFill="accent3" w:themeFillTint="33"/>
          </w:tcPr>
          <w:p w14:paraId="1E37EE1D"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62B6927E" w14:textId="4393FC51"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3/16</w:t>
            </w:r>
          </w:p>
        </w:tc>
        <w:tc>
          <w:tcPr>
            <w:tcW w:w="653" w:type="dxa"/>
            <w:shd w:val="clear" w:color="auto" w:fill="EDEDED" w:themeFill="accent3" w:themeFillTint="33"/>
          </w:tcPr>
          <w:p w14:paraId="111EE250" w14:textId="7B0494BF"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7951F9E4"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58EC8EA5"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68DCD82C" w14:textId="77777777" w:rsidR="009F2C05" w:rsidRPr="00776143" w:rsidRDefault="009F2C05" w:rsidP="009F2C05">
            <w:pPr>
              <w:widowControl w:val="0"/>
              <w:rPr>
                <w:rFonts w:cstheme="minorHAnsi"/>
                <w:color w:val="000000"/>
                <w:sz w:val="20"/>
                <w:szCs w:val="20"/>
                <w:highlight w:val="lightGray"/>
              </w:rPr>
            </w:pPr>
          </w:p>
        </w:tc>
      </w:tr>
      <w:tr w:rsidR="009F2C05" w:rsidRPr="00271CB5" w14:paraId="7D626C4A" w14:textId="77777777" w:rsidTr="00A77DF9">
        <w:tc>
          <w:tcPr>
            <w:tcW w:w="1075" w:type="dxa"/>
            <w:shd w:val="clear" w:color="auto" w:fill="EDEDED" w:themeFill="accent3" w:themeFillTint="33"/>
          </w:tcPr>
          <w:p w14:paraId="1A0B67F4"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29FBCD4" w14:textId="0CA6D35D"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3/17</w:t>
            </w:r>
          </w:p>
        </w:tc>
        <w:tc>
          <w:tcPr>
            <w:tcW w:w="653" w:type="dxa"/>
            <w:shd w:val="clear" w:color="auto" w:fill="EDEDED" w:themeFill="accent3" w:themeFillTint="33"/>
          </w:tcPr>
          <w:p w14:paraId="051BEBE8" w14:textId="6BF8522F"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062942A9"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1B35E36C" w14:textId="77777777" w:rsidR="009F2C05" w:rsidRPr="00776143" w:rsidRDefault="009F2C05" w:rsidP="009F2C05">
            <w:pPr>
              <w:widowControl w:val="0"/>
              <w:rPr>
                <w:rFonts w:cstheme="minorHAnsi"/>
                <w:color w:val="000000"/>
                <w:sz w:val="20"/>
                <w:szCs w:val="20"/>
                <w:highlight w:val="lightGray"/>
              </w:rPr>
            </w:pPr>
          </w:p>
        </w:tc>
      </w:tr>
      <w:tr w:rsidR="009F2C05" w:rsidRPr="00271CB5" w14:paraId="0BFCA6C3" w14:textId="77777777" w:rsidTr="00A77DF9">
        <w:tc>
          <w:tcPr>
            <w:tcW w:w="1075" w:type="dxa"/>
            <w:shd w:val="clear" w:color="auto" w:fill="EDEDED" w:themeFill="accent3" w:themeFillTint="33"/>
          </w:tcPr>
          <w:p w14:paraId="7BAB1DEC"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6EA7CECF" w14:textId="3213E718"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3/18</w:t>
            </w:r>
          </w:p>
        </w:tc>
        <w:tc>
          <w:tcPr>
            <w:tcW w:w="653" w:type="dxa"/>
            <w:shd w:val="clear" w:color="auto" w:fill="EDEDED" w:themeFill="accent3" w:themeFillTint="33"/>
          </w:tcPr>
          <w:p w14:paraId="36B5C094" w14:textId="2244E2FB"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31271640" w14:textId="77777777" w:rsidR="009F2C05" w:rsidRPr="00271CB5" w:rsidRDefault="009F2C05" w:rsidP="009F2C05">
            <w:pPr>
              <w:widowControl w:val="0"/>
              <w:spacing w:line="240" w:lineRule="atLeast"/>
              <w:rPr>
                <w:rFonts w:cstheme="minorHAnsi"/>
                <w:b/>
                <w:bCs/>
                <w:color w:val="000000"/>
                <w:sz w:val="20"/>
                <w:szCs w:val="20"/>
              </w:rPr>
            </w:pPr>
            <w:r w:rsidRPr="00271CB5">
              <w:rPr>
                <w:rFonts w:cstheme="minorHAnsi"/>
                <w:b/>
                <w:bCs/>
                <w:color w:val="000000"/>
                <w:sz w:val="20"/>
                <w:szCs w:val="20"/>
                <w:highlight w:val="green"/>
              </w:rPr>
              <w:t xml:space="preserve">Quiz: Chapter 13 Due </w:t>
            </w:r>
          </w:p>
          <w:p w14:paraId="77EF0464" w14:textId="7B89A19A"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75A9BE76" w14:textId="77777777" w:rsidR="009F2C05" w:rsidRPr="00776143" w:rsidRDefault="009F2C05" w:rsidP="009F2C05">
            <w:pPr>
              <w:widowControl w:val="0"/>
              <w:rPr>
                <w:rFonts w:cstheme="minorHAnsi"/>
                <w:color w:val="000000"/>
                <w:sz w:val="20"/>
                <w:szCs w:val="20"/>
                <w:highlight w:val="lightGray"/>
              </w:rPr>
            </w:pPr>
          </w:p>
        </w:tc>
      </w:tr>
      <w:tr w:rsidR="009F2C05" w:rsidRPr="00271CB5" w14:paraId="07C9E970" w14:textId="77777777" w:rsidTr="00A77DF9">
        <w:tc>
          <w:tcPr>
            <w:tcW w:w="1075" w:type="dxa"/>
            <w:shd w:val="clear" w:color="auto" w:fill="EDEDED" w:themeFill="accent3" w:themeFillTint="33"/>
          </w:tcPr>
          <w:p w14:paraId="04A86DAE" w14:textId="3FE5903F"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C846D2C" w14:textId="13D3EF15"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3/19</w:t>
            </w:r>
          </w:p>
        </w:tc>
        <w:tc>
          <w:tcPr>
            <w:tcW w:w="653" w:type="dxa"/>
            <w:shd w:val="clear" w:color="auto" w:fill="EDEDED" w:themeFill="accent3" w:themeFillTint="33"/>
          </w:tcPr>
          <w:p w14:paraId="0F5D1D55" w14:textId="2629DF3B"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4D03FD3D"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2D16ED12"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63919232" w14:textId="793DC25C" w:rsidR="009F2C05" w:rsidRDefault="009F2C05" w:rsidP="009F2C05">
            <w:pPr>
              <w:ind w:left="-18" w:right="72" w:firstLine="18"/>
              <w:rPr>
                <w:rFonts w:ascii="Calibri" w:hAnsi="Calibri"/>
                <w:b/>
                <w:sz w:val="20"/>
                <w:szCs w:val="20"/>
              </w:rPr>
            </w:pPr>
            <w:r>
              <w:rPr>
                <w:rFonts w:ascii="Calibri" w:hAnsi="Calibri"/>
                <w:b/>
                <w:i/>
                <w:sz w:val="20"/>
                <w:szCs w:val="20"/>
              </w:rPr>
              <w:t xml:space="preserve">Module 11 begins on Sunday at Noon </w:t>
            </w:r>
          </w:p>
          <w:p w14:paraId="2309CBE9" w14:textId="77777777" w:rsidR="009F2C05" w:rsidRDefault="009F2C05" w:rsidP="009F2C05">
            <w:pPr>
              <w:widowControl w:val="0"/>
              <w:spacing w:line="240" w:lineRule="atLeast"/>
              <w:rPr>
                <w:rFonts w:cstheme="minorHAnsi"/>
                <w:b/>
                <w:bCs/>
                <w:color w:val="000000"/>
                <w:sz w:val="20"/>
                <w:szCs w:val="20"/>
              </w:rPr>
            </w:pPr>
          </w:p>
          <w:p w14:paraId="3FC5DB68" w14:textId="77777777" w:rsidR="008154A6" w:rsidRDefault="008154A6" w:rsidP="009F2C05">
            <w:pPr>
              <w:widowControl w:val="0"/>
              <w:spacing w:line="240" w:lineRule="atLeast"/>
              <w:rPr>
                <w:rFonts w:cstheme="minorHAnsi"/>
                <w:b/>
                <w:bCs/>
                <w:color w:val="000000"/>
                <w:sz w:val="20"/>
                <w:szCs w:val="20"/>
              </w:rPr>
            </w:pPr>
          </w:p>
          <w:p w14:paraId="5B76A899" w14:textId="77777777" w:rsidR="008154A6" w:rsidRDefault="008154A6" w:rsidP="009F2C05">
            <w:pPr>
              <w:widowControl w:val="0"/>
              <w:spacing w:line="240" w:lineRule="atLeast"/>
              <w:rPr>
                <w:rFonts w:cstheme="minorHAnsi"/>
                <w:b/>
                <w:bCs/>
                <w:color w:val="000000"/>
                <w:sz w:val="20"/>
                <w:szCs w:val="20"/>
              </w:rPr>
            </w:pPr>
          </w:p>
          <w:p w14:paraId="0967ED72" w14:textId="77468BAB" w:rsidR="00C60561" w:rsidRDefault="00C60561" w:rsidP="009F2C05">
            <w:pPr>
              <w:widowControl w:val="0"/>
              <w:spacing w:line="240" w:lineRule="atLeast"/>
              <w:rPr>
                <w:rFonts w:cstheme="minorHAnsi"/>
                <w:b/>
                <w:bCs/>
                <w:color w:val="000000"/>
                <w:sz w:val="20"/>
                <w:szCs w:val="20"/>
              </w:rPr>
            </w:pPr>
          </w:p>
          <w:p w14:paraId="68692311" w14:textId="24733E6F" w:rsidR="00C60561" w:rsidRDefault="00C60561" w:rsidP="009F2C05">
            <w:pPr>
              <w:widowControl w:val="0"/>
              <w:spacing w:line="240" w:lineRule="atLeast"/>
              <w:rPr>
                <w:rFonts w:cstheme="minorHAnsi"/>
                <w:b/>
                <w:bCs/>
                <w:color w:val="000000"/>
                <w:sz w:val="20"/>
                <w:szCs w:val="20"/>
              </w:rPr>
            </w:pPr>
          </w:p>
          <w:p w14:paraId="742EFA71" w14:textId="494AC440" w:rsidR="00C60561" w:rsidRDefault="00C60561" w:rsidP="009F2C05">
            <w:pPr>
              <w:widowControl w:val="0"/>
              <w:spacing w:line="240" w:lineRule="atLeast"/>
              <w:rPr>
                <w:rFonts w:cstheme="minorHAnsi"/>
                <w:b/>
                <w:bCs/>
                <w:color w:val="000000"/>
                <w:sz w:val="20"/>
                <w:szCs w:val="20"/>
              </w:rPr>
            </w:pPr>
          </w:p>
          <w:p w14:paraId="5457A730" w14:textId="77777777" w:rsidR="00C60561" w:rsidRDefault="00C60561" w:rsidP="009F2C05">
            <w:pPr>
              <w:widowControl w:val="0"/>
              <w:spacing w:line="240" w:lineRule="atLeast"/>
              <w:rPr>
                <w:rFonts w:cstheme="minorHAnsi"/>
                <w:b/>
                <w:bCs/>
                <w:color w:val="000000"/>
                <w:sz w:val="20"/>
                <w:szCs w:val="20"/>
              </w:rPr>
            </w:pPr>
          </w:p>
          <w:p w14:paraId="36F8F488" w14:textId="730CD333" w:rsidR="00C60561" w:rsidRPr="00271CB5" w:rsidRDefault="00C60561" w:rsidP="009F2C05">
            <w:pPr>
              <w:widowControl w:val="0"/>
              <w:spacing w:line="240" w:lineRule="atLeast"/>
              <w:rPr>
                <w:rFonts w:cstheme="minorHAnsi"/>
                <w:b/>
                <w:bCs/>
                <w:color w:val="000000"/>
                <w:sz w:val="20"/>
                <w:szCs w:val="20"/>
              </w:rPr>
            </w:pPr>
          </w:p>
        </w:tc>
      </w:tr>
      <w:tr w:rsidR="009F2C05" w:rsidRPr="00271CB5" w14:paraId="2356D010" w14:textId="77777777" w:rsidTr="00A77DF9">
        <w:tc>
          <w:tcPr>
            <w:tcW w:w="1075" w:type="dxa"/>
            <w:shd w:val="clear" w:color="auto" w:fill="DEEAF6" w:themeFill="accent1" w:themeFillTint="33"/>
          </w:tcPr>
          <w:p w14:paraId="7EEFEFD5" w14:textId="7918221C" w:rsidR="009F2C05" w:rsidRPr="00A54DFE" w:rsidRDefault="009F2C05" w:rsidP="009F2C05">
            <w:pPr>
              <w:jc w:val="center"/>
              <w:rPr>
                <w:rFonts w:cstheme="minorHAnsi"/>
                <w:b/>
                <w:bCs/>
                <w:color w:val="C00000"/>
                <w:sz w:val="18"/>
                <w:szCs w:val="18"/>
              </w:rPr>
            </w:pPr>
            <w:r w:rsidRPr="00A54DFE">
              <w:rPr>
                <w:rFonts w:cstheme="minorHAnsi"/>
                <w:b/>
                <w:bCs/>
                <w:sz w:val="18"/>
                <w:szCs w:val="18"/>
              </w:rPr>
              <w:lastRenderedPageBreak/>
              <w:t>Module 11 Week 11</w:t>
            </w:r>
          </w:p>
        </w:tc>
        <w:tc>
          <w:tcPr>
            <w:tcW w:w="720" w:type="dxa"/>
            <w:shd w:val="clear" w:color="auto" w:fill="DEEAF6" w:themeFill="accent1" w:themeFillTint="33"/>
          </w:tcPr>
          <w:p w14:paraId="55D0AA80" w14:textId="670D4949"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3/22</w:t>
            </w:r>
          </w:p>
        </w:tc>
        <w:tc>
          <w:tcPr>
            <w:tcW w:w="653" w:type="dxa"/>
            <w:shd w:val="clear" w:color="auto" w:fill="DEEAF6" w:themeFill="accent1" w:themeFillTint="33"/>
          </w:tcPr>
          <w:p w14:paraId="4129CE89" w14:textId="2FCB2C02" w:rsidR="009F2C05" w:rsidRPr="00800E58" w:rsidRDefault="009F2C05" w:rsidP="009F2C05">
            <w:pPr>
              <w:jc w:val="center"/>
              <w:rPr>
                <w:rFonts w:asciiTheme="majorHAnsi" w:hAnsiTheme="majorHAnsi" w:cstheme="majorHAnsi"/>
                <w:b/>
                <w:bCs/>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4AC23A9C" w14:textId="10CD11A6" w:rsidR="009F2C05" w:rsidRPr="00183631" w:rsidRDefault="009F2C05" w:rsidP="009F2C05">
            <w:pPr>
              <w:widowControl w:val="0"/>
              <w:rPr>
                <w:rFonts w:cstheme="minorHAnsi"/>
                <w:b/>
                <w:sz w:val="20"/>
                <w:szCs w:val="20"/>
              </w:rPr>
            </w:pPr>
            <w:r w:rsidRPr="00183631">
              <w:rPr>
                <w:rFonts w:cstheme="minorHAnsi"/>
                <w:b/>
                <w:sz w:val="20"/>
                <w:szCs w:val="20"/>
              </w:rPr>
              <w:t xml:space="preserve">Module </w:t>
            </w:r>
            <w:r>
              <w:rPr>
                <w:rFonts w:cstheme="minorHAnsi"/>
                <w:b/>
                <w:sz w:val="20"/>
                <w:szCs w:val="20"/>
              </w:rPr>
              <w:t>11</w:t>
            </w:r>
          </w:p>
          <w:p w14:paraId="184F5608" w14:textId="43B42CC1"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14: Management, Motivation, and Leadership: Bringing Business to Life  </w:t>
            </w:r>
          </w:p>
          <w:p w14:paraId="1113BFF6"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7225D3C8" w14:textId="77777777" w:rsidR="009F2C05" w:rsidRPr="00271CB5" w:rsidRDefault="009F2C05" w:rsidP="009F2C05">
            <w:pPr>
              <w:widowControl w:val="0"/>
              <w:rPr>
                <w:rFonts w:cstheme="minorHAnsi"/>
                <w:b/>
                <w:bCs/>
                <w:color w:val="000000"/>
                <w:sz w:val="20"/>
                <w:szCs w:val="20"/>
              </w:rPr>
            </w:pPr>
          </w:p>
          <w:p w14:paraId="0F87C0AC" w14:textId="48111944"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Subject of the Week (SoW): Post on the Weekly Chapter Db</w:t>
            </w:r>
            <w:r w:rsidRPr="00490C67">
              <w:rPr>
                <w:rFonts w:cstheme="minorHAnsi"/>
                <w:b/>
                <w:sz w:val="20"/>
                <w:szCs w:val="20"/>
                <w:highlight w:val="lightGray"/>
              </w:rPr>
              <w:t>—</w:t>
            </w:r>
            <w:r w:rsidRPr="00490C67">
              <w:rPr>
                <w:rFonts w:cstheme="minorHAnsi"/>
                <w:bCs/>
                <w:sz w:val="20"/>
                <w:szCs w:val="20"/>
              </w:rPr>
              <w:t xml:space="preserve">Defend the statement, </w:t>
            </w:r>
            <w:r w:rsidR="006E74DC">
              <w:rPr>
                <w:rFonts w:cstheme="minorHAnsi"/>
                <w:bCs/>
                <w:sz w:val="20"/>
                <w:szCs w:val="20"/>
              </w:rPr>
              <w:t>"</w:t>
            </w:r>
            <w:r w:rsidRPr="00490C67">
              <w:rPr>
                <w:rFonts w:cstheme="minorHAnsi"/>
                <w:bCs/>
                <w:sz w:val="20"/>
                <w:szCs w:val="20"/>
              </w:rPr>
              <w:t>Managers cannot motivate anyone. They can only create an atmosphere where motivated people can flourish</w:t>
            </w:r>
            <w:r w:rsidRPr="00490C67">
              <w:rPr>
                <w:bCs/>
                <w:sz w:val="20"/>
                <w:szCs w:val="20"/>
              </w:rPr>
              <w:t>. Explain your answers.</w:t>
            </w:r>
          </w:p>
          <w:p w14:paraId="22C6B2F3" w14:textId="65F73024" w:rsidR="009F2C05" w:rsidRPr="005F26B1" w:rsidRDefault="009F2C05" w:rsidP="009F2C05">
            <w:pPr>
              <w:widowControl w:val="0"/>
              <w:ind w:right="72"/>
              <w:rPr>
                <w:rFonts w:cstheme="minorHAnsi"/>
                <w:bCs/>
                <w:sz w:val="20"/>
                <w:szCs w:val="20"/>
              </w:rPr>
            </w:pPr>
          </w:p>
          <w:p w14:paraId="7BE53608" w14:textId="6B08CC8D" w:rsidR="009F2C05" w:rsidRPr="00490C67" w:rsidRDefault="009F2C05" w:rsidP="009F2C05">
            <w:pPr>
              <w:widowControl w:val="0"/>
              <w:tabs>
                <w:tab w:val="left" w:pos="567"/>
              </w:tabs>
              <w:rPr>
                <w:bCs/>
                <w:sz w:val="20"/>
                <w:szCs w:val="20"/>
              </w:rPr>
            </w:pPr>
            <w:r w:rsidRPr="005F26B1">
              <w:rPr>
                <w:rFonts w:cstheme="minorHAnsi"/>
                <w:b/>
                <w:sz w:val="20"/>
                <w:szCs w:val="20"/>
                <w:highlight w:val="lightGray"/>
              </w:rPr>
              <w:t>CCWC Db</w:t>
            </w:r>
            <w:r w:rsidRPr="005F26B1">
              <w:rPr>
                <w:rFonts w:cstheme="minorHAnsi"/>
                <w:bCs/>
                <w:sz w:val="20"/>
                <w:szCs w:val="20"/>
                <w:highlight w:val="lightGray"/>
              </w:rPr>
              <w:t xml:space="preserve"> </w:t>
            </w:r>
            <w:r w:rsidRPr="005F26B1">
              <w:rPr>
                <w:rStyle w:val="Strong"/>
                <w:bCs w:val="0"/>
                <w:color w:val="000000"/>
                <w:sz w:val="20"/>
                <w:szCs w:val="20"/>
                <w:highlight w:val="lightGray"/>
              </w:rPr>
              <w:t xml:space="preserve">Starter </w:t>
            </w:r>
            <w:r w:rsidRPr="00776143">
              <w:rPr>
                <w:rStyle w:val="Strong"/>
                <w:bCs w:val="0"/>
                <w:color w:val="000000"/>
                <w:sz w:val="20"/>
                <w:szCs w:val="20"/>
                <w:highlight w:val="lightGray"/>
              </w:rPr>
              <w:t>Question</w:t>
            </w:r>
            <w:r>
              <w:rPr>
                <w:bCs/>
                <w:sz w:val="20"/>
                <w:szCs w:val="20"/>
                <w:highlight w:val="lightGray"/>
              </w:rPr>
              <w:t xml:space="preserve">: </w:t>
            </w:r>
            <w:r w:rsidRPr="00490C67">
              <w:rPr>
                <w:bCs/>
                <w:sz w:val="20"/>
                <w:szCs w:val="20"/>
              </w:rPr>
              <w:t>Define technical skills, human skills, and conceptual skills. How do these three skills connect with the different levels of management? How do critical thinking and decision-making skills come into play?</w:t>
            </w:r>
          </w:p>
        </w:tc>
      </w:tr>
      <w:tr w:rsidR="009F2C05" w:rsidRPr="00271CB5" w14:paraId="34311244" w14:textId="77777777" w:rsidTr="00A77DF9">
        <w:tc>
          <w:tcPr>
            <w:tcW w:w="1075" w:type="dxa"/>
            <w:shd w:val="clear" w:color="auto" w:fill="DEEAF6" w:themeFill="accent1" w:themeFillTint="33"/>
          </w:tcPr>
          <w:p w14:paraId="6ED2E030" w14:textId="77777777" w:rsidR="009F2C05" w:rsidRPr="00A54DFE" w:rsidRDefault="009F2C05" w:rsidP="009F2C05">
            <w:pPr>
              <w:jc w:val="center"/>
              <w:rPr>
                <w:rFonts w:cstheme="minorHAnsi"/>
                <w:b/>
                <w:bCs/>
                <w:color w:val="C00000"/>
                <w:sz w:val="18"/>
                <w:szCs w:val="18"/>
              </w:rPr>
            </w:pPr>
          </w:p>
        </w:tc>
        <w:tc>
          <w:tcPr>
            <w:tcW w:w="720" w:type="dxa"/>
            <w:shd w:val="clear" w:color="auto" w:fill="DEEAF6" w:themeFill="accent1" w:themeFillTint="33"/>
          </w:tcPr>
          <w:p w14:paraId="2AEF75C5" w14:textId="3D1BC003"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3/23</w:t>
            </w:r>
          </w:p>
        </w:tc>
        <w:tc>
          <w:tcPr>
            <w:tcW w:w="653" w:type="dxa"/>
            <w:shd w:val="clear" w:color="auto" w:fill="DEEAF6" w:themeFill="accent1" w:themeFillTint="33"/>
          </w:tcPr>
          <w:p w14:paraId="3F85C26F" w14:textId="1E418A5F" w:rsidR="009F2C05" w:rsidRPr="00800E58" w:rsidRDefault="009F2C05" w:rsidP="009F2C05">
            <w:pPr>
              <w:jc w:val="center"/>
              <w:rPr>
                <w:rFonts w:asciiTheme="majorHAnsi" w:hAnsiTheme="majorHAnsi" w:cstheme="majorHAnsi"/>
                <w:b/>
                <w:bCs/>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029A7342"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7A445C0D" w14:textId="77777777" w:rsidR="009F2C05" w:rsidRPr="00B52E7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rPr>
            </w:pPr>
            <w:r w:rsidRPr="00776143">
              <w:rPr>
                <w:rFonts w:cstheme="minorHAnsi"/>
                <w:b/>
                <w:sz w:val="20"/>
                <w:szCs w:val="20"/>
                <w:highlight w:val="lightGray"/>
              </w:rPr>
              <w:t>Follow the Db Posting Requirements</w:t>
            </w:r>
          </w:p>
          <w:p w14:paraId="0980FB30" w14:textId="77777777" w:rsidR="009F2C05" w:rsidRDefault="009F2C05" w:rsidP="009F2C05">
            <w:pPr>
              <w:widowControl w:val="0"/>
              <w:rPr>
                <w:rFonts w:cstheme="minorHAnsi"/>
                <w:b/>
                <w:color w:val="C00000"/>
                <w:sz w:val="20"/>
                <w:szCs w:val="20"/>
              </w:rPr>
            </w:pPr>
          </w:p>
        </w:tc>
      </w:tr>
      <w:tr w:rsidR="009F2C05" w:rsidRPr="00271CB5" w14:paraId="5B4FC966" w14:textId="77777777" w:rsidTr="00A77DF9">
        <w:tc>
          <w:tcPr>
            <w:tcW w:w="1075" w:type="dxa"/>
            <w:shd w:val="clear" w:color="auto" w:fill="DEEAF6" w:themeFill="accent1" w:themeFillTint="33"/>
          </w:tcPr>
          <w:p w14:paraId="11B1DC0D" w14:textId="77777777" w:rsidR="009F2C05" w:rsidRPr="00A54DFE" w:rsidRDefault="009F2C05" w:rsidP="009F2C05">
            <w:pPr>
              <w:jc w:val="center"/>
              <w:rPr>
                <w:rFonts w:cstheme="minorHAnsi"/>
                <w:b/>
                <w:bCs/>
                <w:color w:val="C00000"/>
                <w:sz w:val="18"/>
                <w:szCs w:val="18"/>
              </w:rPr>
            </w:pPr>
          </w:p>
        </w:tc>
        <w:tc>
          <w:tcPr>
            <w:tcW w:w="720" w:type="dxa"/>
            <w:shd w:val="clear" w:color="auto" w:fill="DEEAF6" w:themeFill="accent1" w:themeFillTint="33"/>
          </w:tcPr>
          <w:p w14:paraId="6F53903F" w14:textId="0E961F88"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3/24</w:t>
            </w:r>
          </w:p>
        </w:tc>
        <w:tc>
          <w:tcPr>
            <w:tcW w:w="653" w:type="dxa"/>
            <w:shd w:val="clear" w:color="auto" w:fill="DEEAF6" w:themeFill="accent1" w:themeFillTint="33"/>
          </w:tcPr>
          <w:p w14:paraId="73D1C38F" w14:textId="4B9E2BBC" w:rsidR="009F2C05" w:rsidRPr="00800E58" w:rsidRDefault="009F2C05" w:rsidP="009F2C05">
            <w:pPr>
              <w:jc w:val="center"/>
              <w:rPr>
                <w:rFonts w:asciiTheme="majorHAnsi" w:hAnsiTheme="majorHAnsi" w:cstheme="majorHAnsi"/>
                <w:b/>
                <w:bCs/>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45737F30" w14:textId="790C3A55" w:rsidR="009F2C05" w:rsidRDefault="009F2C05" w:rsidP="009F2C05">
            <w:pPr>
              <w:widowControl w:val="0"/>
              <w:rPr>
                <w:rFonts w:cstheme="minorHAnsi"/>
                <w:b/>
                <w:bCs/>
                <w:i/>
                <w:color w:val="000000"/>
                <w:sz w:val="20"/>
                <w:szCs w:val="20"/>
              </w:rPr>
            </w:pPr>
            <w:r w:rsidRPr="00271CB5">
              <w:rPr>
                <w:rFonts w:cstheme="minorHAnsi"/>
                <w:b/>
                <w:bCs/>
                <w:color w:val="000000"/>
                <w:sz w:val="20"/>
                <w:szCs w:val="20"/>
                <w:highlight w:val="yellow"/>
              </w:rPr>
              <w:t>Assignment 5—Chapter 14 Due:</w:t>
            </w:r>
            <w:r w:rsidRPr="00271CB5">
              <w:rPr>
                <w:rFonts w:cstheme="minorHAnsi"/>
                <w:bCs/>
                <w:color w:val="000000"/>
                <w:sz w:val="20"/>
                <w:szCs w:val="20"/>
              </w:rPr>
              <w:t>--</w:t>
            </w:r>
            <w:r>
              <w:rPr>
                <w:rFonts w:cstheme="minorHAnsi"/>
                <w:bCs/>
                <w:color w:val="000000"/>
                <w:sz w:val="20"/>
                <w:szCs w:val="20"/>
              </w:rPr>
              <w:t xml:space="preserve">Managing Employee Goals and Performance. </w:t>
            </w:r>
            <w:r w:rsidRPr="00271CB5">
              <w:rPr>
                <w:rFonts w:cstheme="minorHAnsi"/>
                <w:bCs/>
                <w:color w:val="000000"/>
                <w:sz w:val="20"/>
                <w:szCs w:val="20"/>
              </w:rPr>
              <w:t xml:space="preserve">If an employee falls short of meeting their goals, what factors should management consider before engaging in disciplinary action? Why? Make sure your answer has academic underpinnings, </w:t>
            </w:r>
            <w:r w:rsidRPr="00271CB5">
              <w:rPr>
                <w:rFonts w:cstheme="minorHAnsi"/>
                <w:b/>
                <w:bCs/>
                <w:color w:val="000000"/>
                <w:sz w:val="20"/>
                <w:szCs w:val="20"/>
              </w:rPr>
              <w:t>not just opinion</w:t>
            </w:r>
            <w:r>
              <w:rPr>
                <w:rFonts w:cstheme="minorHAnsi"/>
                <w:b/>
                <w:bCs/>
                <w:color w:val="000000"/>
                <w:sz w:val="20"/>
                <w:szCs w:val="20"/>
              </w:rPr>
              <w:t>s</w:t>
            </w:r>
            <w:r w:rsidRPr="00271CB5">
              <w:rPr>
                <w:rFonts w:cstheme="minorHAnsi"/>
                <w:bCs/>
                <w:color w:val="000000"/>
                <w:sz w:val="20"/>
                <w:szCs w:val="20"/>
              </w:rPr>
              <w:t xml:space="preserve">. </w:t>
            </w:r>
            <w:r w:rsidRPr="00271CB5">
              <w:rPr>
                <w:rFonts w:cstheme="minorHAnsi"/>
                <w:bCs/>
                <w:i/>
                <w:color w:val="000000"/>
                <w:sz w:val="20"/>
                <w:szCs w:val="20"/>
              </w:rPr>
              <w:t xml:space="preserve">See delivery instructions under </w:t>
            </w:r>
            <w:r w:rsidRPr="00271CB5">
              <w:rPr>
                <w:rFonts w:cstheme="minorHAnsi"/>
                <w:b/>
                <w:bCs/>
                <w:i/>
                <w:color w:val="000000"/>
                <w:sz w:val="20"/>
                <w:szCs w:val="20"/>
              </w:rPr>
              <w:t>Assignment 1.</w:t>
            </w:r>
          </w:p>
          <w:p w14:paraId="06414D04" w14:textId="77777777" w:rsidR="009F2C05" w:rsidRPr="00271CB5" w:rsidRDefault="009F2C05" w:rsidP="009F2C05">
            <w:pPr>
              <w:widowControl w:val="0"/>
              <w:rPr>
                <w:rFonts w:cstheme="minorHAnsi"/>
                <w:b/>
                <w:bCs/>
                <w:color w:val="000000"/>
                <w:sz w:val="20"/>
                <w:szCs w:val="20"/>
                <w:highlight w:val="yellow"/>
              </w:rPr>
            </w:pPr>
          </w:p>
          <w:p w14:paraId="2B8C5DF4"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51483CC2" w14:textId="77777777" w:rsidR="009F2C05" w:rsidRDefault="009F2C05" w:rsidP="009F2C05">
            <w:pPr>
              <w:widowControl w:val="0"/>
              <w:rPr>
                <w:rFonts w:cstheme="minorHAnsi"/>
                <w:b/>
                <w:color w:val="C00000"/>
                <w:sz w:val="20"/>
                <w:szCs w:val="20"/>
              </w:rPr>
            </w:pPr>
          </w:p>
        </w:tc>
      </w:tr>
      <w:tr w:rsidR="009F2C05" w:rsidRPr="00271CB5" w14:paraId="43D1B7E7" w14:textId="77777777" w:rsidTr="00A77DF9">
        <w:tc>
          <w:tcPr>
            <w:tcW w:w="1075" w:type="dxa"/>
            <w:shd w:val="clear" w:color="auto" w:fill="DEEAF6" w:themeFill="accent1" w:themeFillTint="33"/>
          </w:tcPr>
          <w:p w14:paraId="2652B2A6" w14:textId="77777777" w:rsidR="009F2C05" w:rsidRPr="00A54DFE" w:rsidRDefault="009F2C05" w:rsidP="009F2C05">
            <w:pPr>
              <w:jc w:val="center"/>
              <w:rPr>
                <w:rFonts w:cstheme="minorHAnsi"/>
                <w:b/>
                <w:bCs/>
                <w:color w:val="C00000"/>
                <w:sz w:val="18"/>
                <w:szCs w:val="18"/>
              </w:rPr>
            </w:pPr>
          </w:p>
        </w:tc>
        <w:tc>
          <w:tcPr>
            <w:tcW w:w="720" w:type="dxa"/>
            <w:shd w:val="clear" w:color="auto" w:fill="DEEAF6" w:themeFill="accent1" w:themeFillTint="33"/>
          </w:tcPr>
          <w:p w14:paraId="4D9C5E13" w14:textId="4AFCB3AE"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3/25</w:t>
            </w:r>
          </w:p>
        </w:tc>
        <w:tc>
          <w:tcPr>
            <w:tcW w:w="653" w:type="dxa"/>
            <w:shd w:val="clear" w:color="auto" w:fill="DEEAF6" w:themeFill="accent1" w:themeFillTint="33"/>
          </w:tcPr>
          <w:p w14:paraId="02D1DB98" w14:textId="47C485C9" w:rsidR="009F2C05" w:rsidRPr="00800E58" w:rsidRDefault="009F2C05" w:rsidP="009F2C05">
            <w:pPr>
              <w:jc w:val="center"/>
              <w:rPr>
                <w:rFonts w:asciiTheme="majorHAnsi" w:hAnsiTheme="majorHAnsi" w:cstheme="majorHAnsi"/>
                <w:b/>
                <w:bCs/>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5EA71409" w14:textId="77777777" w:rsidR="009F2C05" w:rsidRPr="00271CB5" w:rsidRDefault="009F2C05" w:rsidP="009F2C05">
            <w:pPr>
              <w:widowControl w:val="0"/>
              <w:spacing w:line="240" w:lineRule="atLeast"/>
              <w:rPr>
                <w:rFonts w:cstheme="minorHAnsi"/>
                <w:b/>
                <w:bCs/>
                <w:color w:val="000000"/>
                <w:sz w:val="20"/>
                <w:szCs w:val="20"/>
              </w:rPr>
            </w:pPr>
            <w:r w:rsidRPr="00271CB5">
              <w:rPr>
                <w:rFonts w:cstheme="minorHAnsi"/>
                <w:b/>
                <w:bCs/>
                <w:color w:val="000000"/>
                <w:sz w:val="20"/>
                <w:szCs w:val="20"/>
                <w:highlight w:val="green"/>
              </w:rPr>
              <w:t xml:space="preserve">Quiz: Chapter 14 Due </w:t>
            </w:r>
          </w:p>
          <w:p w14:paraId="42FD3487" w14:textId="0AE45E36"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Pr>
                <w:rFonts w:ascii="Calibri" w:hAnsi="Calibri"/>
                <w:b/>
                <w:sz w:val="20"/>
                <w:szCs w:val="20"/>
              </w:rPr>
              <w:t>Post replies on the Weekly Chapter Db and the CCWC Db</w:t>
            </w:r>
          </w:p>
          <w:p w14:paraId="47E1FDC8" w14:textId="77777777" w:rsidR="009F2C05" w:rsidRDefault="009F2C05" w:rsidP="009F2C05">
            <w:pPr>
              <w:widowControl w:val="0"/>
              <w:rPr>
                <w:rFonts w:cstheme="minorHAnsi"/>
                <w:b/>
                <w:color w:val="C00000"/>
                <w:sz w:val="20"/>
                <w:szCs w:val="20"/>
              </w:rPr>
            </w:pPr>
          </w:p>
        </w:tc>
      </w:tr>
      <w:tr w:rsidR="009F2C05" w:rsidRPr="00271CB5" w14:paraId="5495BCA1" w14:textId="77777777" w:rsidTr="00A77DF9">
        <w:tc>
          <w:tcPr>
            <w:tcW w:w="1075" w:type="dxa"/>
            <w:shd w:val="clear" w:color="auto" w:fill="DEEAF6" w:themeFill="accent1" w:themeFillTint="33"/>
          </w:tcPr>
          <w:p w14:paraId="511FB703" w14:textId="77777777" w:rsidR="009F2C05" w:rsidRPr="00A54DFE" w:rsidRDefault="009F2C05" w:rsidP="009F2C05">
            <w:pPr>
              <w:jc w:val="center"/>
              <w:rPr>
                <w:rFonts w:cstheme="minorHAnsi"/>
                <w:b/>
                <w:bCs/>
                <w:color w:val="C00000"/>
                <w:sz w:val="18"/>
                <w:szCs w:val="18"/>
              </w:rPr>
            </w:pPr>
          </w:p>
        </w:tc>
        <w:tc>
          <w:tcPr>
            <w:tcW w:w="720" w:type="dxa"/>
            <w:shd w:val="clear" w:color="auto" w:fill="DEEAF6" w:themeFill="accent1" w:themeFillTint="33"/>
          </w:tcPr>
          <w:p w14:paraId="48BCDD22" w14:textId="685C3E7D"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3/26</w:t>
            </w:r>
          </w:p>
        </w:tc>
        <w:tc>
          <w:tcPr>
            <w:tcW w:w="653" w:type="dxa"/>
            <w:shd w:val="clear" w:color="auto" w:fill="DEEAF6" w:themeFill="accent1" w:themeFillTint="33"/>
          </w:tcPr>
          <w:p w14:paraId="107C4289" w14:textId="73F1201F" w:rsidR="009F2C05" w:rsidRPr="00800E58" w:rsidRDefault="009F2C05" w:rsidP="009F2C05">
            <w:pPr>
              <w:jc w:val="center"/>
              <w:rPr>
                <w:rFonts w:asciiTheme="majorHAnsi" w:hAnsiTheme="majorHAnsi" w:cstheme="majorHAnsi"/>
                <w:b/>
                <w:bCs/>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7BFC1378"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1083DDDB"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262ACAF9" w14:textId="0101DB16" w:rsidR="009F2C05" w:rsidRPr="00C800D1" w:rsidRDefault="009F2C05" w:rsidP="009F2C05">
            <w:pPr>
              <w:ind w:left="-18" w:right="72" w:firstLine="18"/>
              <w:rPr>
                <w:rFonts w:ascii="Calibri" w:hAnsi="Calibri"/>
                <w:b/>
                <w:sz w:val="20"/>
                <w:szCs w:val="20"/>
              </w:rPr>
            </w:pPr>
            <w:r>
              <w:rPr>
                <w:rFonts w:ascii="Calibri" w:hAnsi="Calibri"/>
                <w:b/>
                <w:i/>
                <w:sz w:val="20"/>
                <w:szCs w:val="20"/>
              </w:rPr>
              <w:t>Module 12</w:t>
            </w:r>
            <w:r w:rsidRPr="00066847">
              <w:rPr>
                <w:rFonts w:ascii="Calibri" w:hAnsi="Calibri"/>
                <w:b/>
                <w:i/>
                <w:sz w:val="20"/>
                <w:szCs w:val="20"/>
              </w:rPr>
              <w:t xml:space="preserve"> </w:t>
            </w:r>
            <w:r>
              <w:rPr>
                <w:rFonts w:ascii="Calibri" w:hAnsi="Calibri"/>
                <w:b/>
                <w:i/>
                <w:sz w:val="20"/>
                <w:szCs w:val="20"/>
              </w:rPr>
              <w:t xml:space="preserve">begins on Sunday at Noon </w:t>
            </w:r>
          </w:p>
          <w:p w14:paraId="0A114BCD" w14:textId="77777777" w:rsidR="009F2C05" w:rsidRDefault="009F2C05" w:rsidP="009F2C05">
            <w:pPr>
              <w:widowControl w:val="0"/>
              <w:rPr>
                <w:rFonts w:cstheme="minorHAnsi"/>
                <w:b/>
                <w:color w:val="C00000"/>
                <w:sz w:val="20"/>
                <w:szCs w:val="20"/>
              </w:rPr>
            </w:pPr>
          </w:p>
        </w:tc>
      </w:tr>
      <w:tr w:rsidR="007F3B0F" w:rsidRPr="007F3B0F" w14:paraId="1777D4C9" w14:textId="77777777" w:rsidTr="00A77DF9">
        <w:tc>
          <w:tcPr>
            <w:tcW w:w="1075" w:type="dxa"/>
            <w:shd w:val="clear" w:color="auto" w:fill="E2EFD9" w:themeFill="accent6" w:themeFillTint="33"/>
          </w:tcPr>
          <w:p w14:paraId="09F60DF8" w14:textId="0DE86A7B" w:rsidR="009F2C05" w:rsidRPr="00476948" w:rsidRDefault="009F2C05" w:rsidP="009F2C05">
            <w:pPr>
              <w:jc w:val="center"/>
              <w:rPr>
                <w:rFonts w:asciiTheme="majorHAnsi" w:hAnsiTheme="majorHAnsi" w:cstheme="majorHAnsi"/>
                <w:b/>
                <w:bCs/>
                <w:color w:val="385623" w:themeColor="accent6" w:themeShade="80"/>
                <w:sz w:val="18"/>
                <w:szCs w:val="18"/>
              </w:rPr>
            </w:pPr>
            <w:r w:rsidRPr="00476948">
              <w:rPr>
                <w:rFonts w:asciiTheme="majorHAnsi" w:hAnsiTheme="majorHAnsi" w:cstheme="majorHAnsi"/>
                <w:b/>
                <w:bCs/>
                <w:color w:val="385623" w:themeColor="accent6" w:themeShade="80"/>
                <w:sz w:val="18"/>
                <w:szCs w:val="18"/>
              </w:rPr>
              <w:t>Spring Break</w:t>
            </w:r>
          </w:p>
        </w:tc>
        <w:tc>
          <w:tcPr>
            <w:tcW w:w="720" w:type="dxa"/>
            <w:shd w:val="clear" w:color="auto" w:fill="E2EFD9" w:themeFill="accent6" w:themeFillTint="33"/>
          </w:tcPr>
          <w:p w14:paraId="3F829F90" w14:textId="7D3F693B" w:rsidR="009F2C05" w:rsidRPr="00A77DF9" w:rsidRDefault="009F2C05" w:rsidP="00A77DF9">
            <w:pPr>
              <w:jc w:val="center"/>
              <w:rPr>
                <w:rFonts w:asciiTheme="majorHAnsi" w:hAnsiTheme="majorHAnsi" w:cstheme="majorHAnsi"/>
                <w:b/>
                <w:bCs/>
                <w:color w:val="385623" w:themeColor="accent6" w:themeShade="80"/>
                <w:sz w:val="18"/>
                <w:szCs w:val="18"/>
              </w:rPr>
            </w:pPr>
            <w:r w:rsidRPr="00A77DF9">
              <w:rPr>
                <w:rFonts w:asciiTheme="majorHAnsi" w:hAnsiTheme="majorHAnsi" w:cstheme="majorHAnsi"/>
                <w:b/>
                <w:bCs/>
                <w:color w:val="385623" w:themeColor="accent6" w:themeShade="80"/>
                <w:sz w:val="18"/>
                <w:szCs w:val="18"/>
              </w:rPr>
              <w:t>3/29</w:t>
            </w:r>
          </w:p>
        </w:tc>
        <w:tc>
          <w:tcPr>
            <w:tcW w:w="653" w:type="dxa"/>
            <w:shd w:val="clear" w:color="auto" w:fill="E2EFD9" w:themeFill="accent6" w:themeFillTint="33"/>
          </w:tcPr>
          <w:p w14:paraId="11302132" w14:textId="2DDCAFEF" w:rsidR="009F2C05" w:rsidRPr="00476948" w:rsidRDefault="009F2C05" w:rsidP="009F2C05">
            <w:pPr>
              <w:jc w:val="center"/>
              <w:rPr>
                <w:rFonts w:asciiTheme="majorHAnsi" w:hAnsiTheme="majorHAnsi" w:cstheme="majorHAnsi"/>
                <w:b/>
                <w:bCs/>
                <w:color w:val="385623" w:themeColor="accent6" w:themeShade="80"/>
                <w:sz w:val="18"/>
                <w:szCs w:val="18"/>
              </w:rPr>
            </w:pPr>
            <w:r w:rsidRPr="00476948">
              <w:rPr>
                <w:rFonts w:asciiTheme="majorHAnsi" w:hAnsiTheme="majorHAnsi" w:cstheme="majorHAnsi"/>
                <w:b/>
                <w:bCs/>
                <w:color w:val="385623" w:themeColor="accent6" w:themeShade="80"/>
                <w:sz w:val="18"/>
                <w:szCs w:val="18"/>
              </w:rPr>
              <w:t>Mon</w:t>
            </w:r>
          </w:p>
        </w:tc>
        <w:tc>
          <w:tcPr>
            <w:tcW w:w="8347" w:type="dxa"/>
            <w:shd w:val="clear" w:color="auto" w:fill="E2EFD9" w:themeFill="accent6" w:themeFillTint="33"/>
          </w:tcPr>
          <w:p w14:paraId="7E763262" w14:textId="03B982E3" w:rsidR="009F2C05" w:rsidRPr="00476948" w:rsidRDefault="007F3B0F"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Theme="majorHAnsi" w:hAnsiTheme="majorHAnsi" w:cstheme="majorHAnsi"/>
                <w:b/>
                <w:color w:val="385623" w:themeColor="accent6" w:themeShade="80"/>
                <w:sz w:val="18"/>
                <w:szCs w:val="18"/>
                <w:highlight w:val="lightGray"/>
              </w:rPr>
            </w:pPr>
            <w:r w:rsidRPr="00476948">
              <w:rPr>
                <w:rFonts w:asciiTheme="majorHAnsi" w:hAnsiTheme="majorHAnsi" w:cstheme="majorHAnsi"/>
                <w:b/>
                <w:color w:val="385623" w:themeColor="accent6" w:themeShade="80"/>
                <w:sz w:val="18"/>
                <w:szCs w:val="18"/>
              </w:rPr>
              <w:t>Spring Break</w:t>
            </w:r>
          </w:p>
        </w:tc>
      </w:tr>
      <w:tr w:rsidR="007F3B0F" w:rsidRPr="007F3B0F" w14:paraId="74F5DA96" w14:textId="77777777" w:rsidTr="00A77DF9">
        <w:tc>
          <w:tcPr>
            <w:tcW w:w="1075" w:type="dxa"/>
            <w:shd w:val="clear" w:color="auto" w:fill="E2EFD9" w:themeFill="accent6" w:themeFillTint="33"/>
          </w:tcPr>
          <w:p w14:paraId="5D1131C4" w14:textId="77777777" w:rsidR="009F2C05" w:rsidRPr="00476948" w:rsidRDefault="009F2C05" w:rsidP="009F2C05">
            <w:pPr>
              <w:jc w:val="center"/>
              <w:rPr>
                <w:rFonts w:asciiTheme="majorHAnsi" w:hAnsiTheme="majorHAnsi" w:cstheme="majorHAnsi"/>
                <w:b/>
                <w:bCs/>
                <w:color w:val="385623" w:themeColor="accent6" w:themeShade="80"/>
                <w:sz w:val="18"/>
                <w:szCs w:val="18"/>
              </w:rPr>
            </w:pPr>
          </w:p>
        </w:tc>
        <w:tc>
          <w:tcPr>
            <w:tcW w:w="720" w:type="dxa"/>
            <w:shd w:val="clear" w:color="auto" w:fill="E2EFD9" w:themeFill="accent6" w:themeFillTint="33"/>
          </w:tcPr>
          <w:p w14:paraId="77AF036B" w14:textId="30CE4AE1" w:rsidR="009F2C05" w:rsidRPr="00A77DF9" w:rsidRDefault="009F2C05" w:rsidP="00A77DF9">
            <w:pPr>
              <w:jc w:val="center"/>
              <w:rPr>
                <w:rFonts w:asciiTheme="majorHAnsi" w:hAnsiTheme="majorHAnsi" w:cstheme="majorHAnsi"/>
                <w:b/>
                <w:bCs/>
                <w:color w:val="385623" w:themeColor="accent6" w:themeShade="80"/>
                <w:sz w:val="18"/>
                <w:szCs w:val="18"/>
              </w:rPr>
            </w:pPr>
            <w:r w:rsidRPr="00A77DF9">
              <w:rPr>
                <w:rFonts w:asciiTheme="majorHAnsi" w:hAnsiTheme="majorHAnsi" w:cstheme="majorHAnsi"/>
                <w:b/>
                <w:bCs/>
                <w:color w:val="385623" w:themeColor="accent6" w:themeShade="80"/>
                <w:sz w:val="18"/>
                <w:szCs w:val="18"/>
              </w:rPr>
              <w:t>3/30</w:t>
            </w:r>
          </w:p>
        </w:tc>
        <w:tc>
          <w:tcPr>
            <w:tcW w:w="653" w:type="dxa"/>
            <w:shd w:val="clear" w:color="auto" w:fill="E2EFD9" w:themeFill="accent6" w:themeFillTint="33"/>
          </w:tcPr>
          <w:p w14:paraId="10230A33" w14:textId="34A75A8F" w:rsidR="009F2C05" w:rsidRPr="00476948" w:rsidRDefault="009F2C05" w:rsidP="009F2C05">
            <w:pPr>
              <w:jc w:val="center"/>
              <w:rPr>
                <w:rFonts w:asciiTheme="majorHAnsi" w:hAnsiTheme="majorHAnsi" w:cstheme="majorHAnsi"/>
                <w:b/>
                <w:bCs/>
                <w:color w:val="385623" w:themeColor="accent6" w:themeShade="80"/>
                <w:sz w:val="18"/>
                <w:szCs w:val="18"/>
              </w:rPr>
            </w:pPr>
            <w:r w:rsidRPr="00476948">
              <w:rPr>
                <w:rFonts w:asciiTheme="majorHAnsi" w:hAnsiTheme="majorHAnsi" w:cstheme="majorHAnsi"/>
                <w:b/>
                <w:bCs/>
                <w:color w:val="385623" w:themeColor="accent6" w:themeShade="80"/>
                <w:sz w:val="18"/>
                <w:szCs w:val="18"/>
              </w:rPr>
              <w:t>Tues</w:t>
            </w:r>
          </w:p>
        </w:tc>
        <w:tc>
          <w:tcPr>
            <w:tcW w:w="8347" w:type="dxa"/>
            <w:shd w:val="clear" w:color="auto" w:fill="E2EFD9" w:themeFill="accent6" w:themeFillTint="33"/>
          </w:tcPr>
          <w:p w14:paraId="2B4AF06A" w14:textId="77777777" w:rsidR="009F2C05" w:rsidRPr="00476948"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Theme="majorHAnsi" w:hAnsiTheme="majorHAnsi" w:cstheme="majorHAnsi"/>
                <w:b/>
                <w:color w:val="385623" w:themeColor="accent6" w:themeShade="80"/>
                <w:sz w:val="18"/>
                <w:szCs w:val="18"/>
                <w:highlight w:val="lightGray"/>
              </w:rPr>
            </w:pPr>
          </w:p>
        </w:tc>
      </w:tr>
      <w:tr w:rsidR="007F3B0F" w:rsidRPr="007F3B0F" w14:paraId="6F3FA919" w14:textId="77777777" w:rsidTr="00A77DF9">
        <w:tc>
          <w:tcPr>
            <w:tcW w:w="1075" w:type="dxa"/>
            <w:shd w:val="clear" w:color="auto" w:fill="E2EFD9" w:themeFill="accent6" w:themeFillTint="33"/>
          </w:tcPr>
          <w:p w14:paraId="388ADB58" w14:textId="77777777" w:rsidR="009F2C05" w:rsidRPr="00476948" w:rsidRDefault="009F2C05" w:rsidP="009F2C05">
            <w:pPr>
              <w:jc w:val="center"/>
              <w:rPr>
                <w:rFonts w:asciiTheme="majorHAnsi" w:hAnsiTheme="majorHAnsi" w:cstheme="majorHAnsi"/>
                <w:b/>
                <w:bCs/>
                <w:color w:val="385623" w:themeColor="accent6" w:themeShade="80"/>
                <w:sz w:val="18"/>
                <w:szCs w:val="18"/>
              </w:rPr>
            </w:pPr>
          </w:p>
        </w:tc>
        <w:tc>
          <w:tcPr>
            <w:tcW w:w="720" w:type="dxa"/>
            <w:shd w:val="clear" w:color="auto" w:fill="E2EFD9" w:themeFill="accent6" w:themeFillTint="33"/>
          </w:tcPr>
          <w:p w14:paraId="420D84A7" w14:textId="1349DE38" w:rsidR="009F2C05" w:rsidRPr="00A77DF9" w:rsidRDefault="009F2C05" w:rsidP="00A77DF9">
            <w:pPr>
              <w:jc w:val="center"/>
              <w:rPr>
                <w:rFonts w:asciiTheme="majorHAnsi" w:hAnsiTheme="majorHAnsi" w:cstheme="majorHAnsi"/>
                <w:b/>
                <w:bCs/>
                <w:color w:val="385623" w:themeColor="accent6" w:themeShade="80"/>
                <w:sz w:val="18"/>
                <w:szCs w:val="18"/>
              </w:rPr>
            </w:pPr>
            <w:r w:rsidRPr="00A77DF9">
              <w:rPr>
                <w:rFonts w:asciiTheme="majorHAnsi" w:hAnsiTheme="majorHAnsi" w:cstheme="majorHAnsi"/>
                <w:b/>
                <w:bCs/>
                <w:color w:val="385623" w:themeColor="accent6" w:themeShade="80"/>
                <w:sz w:val="18"/>
                <w:szCs w:val="18"/>
              </w:rPr>
              <w:t>3/31</w:t>
            </w:r>
          </w:p>
        </w:tc>
        <w:tc>
          <w:tcPr>
            <w:tcW w:w="653" w:type="dxa"/>
            <w:shd w:val="clear" w:color="auto" w:fill="E2EFD9" w:themeFill="accent6" w:themeFillTint="33"/>
          </w:tcPr>
          <w:p w14:paraId="1BA6D1AA" w14:textId="13DEBBA6" w:rsidR="009F2C05" w:rsidRPr="00476948" w:rsidRDefault="009F2C05" w:rsidP="009F2C05">
            <w:pPr>
              <w:jc w:val="center"/>
              <w:rPr>
                <w:rFonts w:asciiTheme="majorHAnsi" w:hAnsiTheme="majorHAnsi" w:cstheme="majorHAnsi"/>
                <w:b/>
                <w:bCs/>
                <w:color w:val="385623" w:themeColor="accent6" w:themeShade="80"/>
                <w:sz w:val="18"/>
                <w:szCs w:val="18"/>
              </w:rPr>
            </w:pPr>
            <w:r w:rsidRPr="00476948">
              <w:rPr>
                <w:rFonts w:asciiTheme="majorHAnsi" w:hAnsiTheme="majorHAnsi" w:cstheme="majorHAnsi"/>
                <w:b/>
                <w:bCs/>
                <w:color w:val="385623" w:themeColor="accent6" w:themeShade="80"/>
                <w:sz w:val="18"/>
                <w:szCs w:val="18"/>
              </w:rPr>
              <w:t>Wed</w:t>
            </w:r>
          </w:p>
        </w:tc>
        <w:tc>
          <w:tcPr>
            <w:tcW w:w="8347" w:type="dxa"/>
            <w:shd w:val="clear" w:color="auto" w:fill="E2EFD9" w:themeFill="accent6" w:themeFillTint="33"/>
          </w:tcPr>
          <w:p w14:paraId="69C615D0" w14:textId="77777777" w:rsidR="009F2C05" w:rsidRPr="00476948" w:rsidRDefault="009F2C05" w:rsidP="007F3B0F">
            <w:pPr>
              <w:tabs>
                <w:tab w:val="left" w:pos="720"/>
                <w:tab w:val="left" w:pos="1440"/>
                <w:tab w:val="left" w:pos="1597"/>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Theme="majorHAnsi" w:hAnsiTheme="majorHAnsi" w:cstheme="majorHAnsi"/>
                <w:b/>
                <w:color w:val="385623" w:themeColor="accent6" w:themeShade="80"/>
                <w:sz w:val="18"/>
                <w:szCs w:val="18"/>
                <w:highlight w:val="lightGray"/>
              </w:rPr>
            </w:pPr>
          </w:p>
        </w:tc>
      </w:tr>
      <w:tr w:rsidR="007F3B0F" w:rsidRPr="007F3B0F" w14:paraId="7680FE8E" w14:textId="77777777" w:rsidTr="00A77DF9">
        <w:tc>
          <w:tcPr>
            <w:tcW w:w="1075" w:type="dxa"/>
            <w:shd w:val="clear" w:color="auto" w:fill="E2EFD9" w:themeFill="accent6" w:themeFillTint="33"/>
          </w:tcPr>
          <w:p w14:paraId="7DBF1949" w14:textId="77777777" w:rsidR="009F2C05" w:rsidRPr="00476948" w:rsidRDefault="009F2C05" w:rsidP="009F2C05">
            <w:pPr>
              <w:jc w:val="center"/>
              <w:rPr>
                <w:rFonts w:asciiTheme="majorHAnsi" w:hAnsiTheme="majorHAnsi" w:cstheme="majorHAnsi"/>
                <w:b/>
                <w:bCs/>
                <w:color w:val="385623" w:themeColor="accent6" w:themeShade="80"/>
                <w:sz w:val="18"/>
                <w:szCs w:val="18"/>
              </w:rPr>
            </w:pPr>
          </w:p>
        </w:tc>
        <w:tc>
          <w:tcPr>
            <w:tcW w:w="720" w:type="dxa"/>
            <w:shd w:val="clear" w:color="auto" w:fill="E2EFD9" w:themeFill="accent6" w:themeFillTint="33"/>
          </w:tcPr>
          <w:p w14:paraId="2739FCCF" w14:textId="62D196B6" w:rsidR="009F2C05" w:rsidRPr="00A77DF9" w:rsidRDefault="009F2C05" w:rsidP="00A77DF9">
            <w:pPr>
              <w:jc w:val="center"/>
              <w:rPr>
                <w:rFonts w:asciiTheme="majorHAnsi" w:hAnsiTheme="majorHAnsi" w:cstheme="majorHAnsi"/>
                <w:b/>
                <w:bCs/>
                <w:color w:val="385623" w:themeColor="accent6" w:themeShade="80"/>
                <w:sz w:val="18"/>
                <w:szCs w:val="18"/>
              </w:rPr>
            </w:pPr>
            <w:r w:rsidRPr="00A77DF9">
              <w:rPr>
                <w:rFonts w:asciiTheme="majorHAnsi" w:hAnsiTheme="majorHAnsi" w:cstheme="majorHAnsi"/>
                <w:b/>
                <w:bCs/>
                <w:color w:val="385623" w:themeColor="accent6" w:themeShade="80"/>
                <w:sz w:val="18"/>
                <w:szCs w:val="18"/>
              </w:rPr>
              <w:t>4/1</w:t>
            </w:r>
          </w:p>
        </w:tc>
        <w:tc>
          <w:tcPr>
            <w:tcW w:w="653" w:type="dxa"/>
            <w:shd w:val="clear" w:color="auto" w:fill="E2EFD9" w:themeFill="accent6" w:themeFillTint="33"/>
          </w:tcPr>
          <w:p w14:paraId="76A46258" w14:textId="594D3840" w:rsidR="009F2C05" w:rsidRPr="00476948" w:rsidRDefault="009F2C05" w:rsidP="009F2C05">
            <w:pPr>
              <w:jc w:val="center"/>
              <w:rPr>
                <w:rFonts w:asciiTheme="majorHAnsi" w:hAnsiTheme="majorHAnsi" w:cstheme="majorHAnsi"/>
                <w:b/>
                <w:bCs/>
                <w:color w:val="385623" w:themeColor="accent6" w:themeShade="80"/>
                <w:sz w:val="18"/>
                <w:szCs w:val="18"/>
              </w:rPr>
            </w:pPr>
            <w:r w:rsidRPr="00476948">
              <w:rPr>
                <w:rFonts w:asciiTheme="majorHAnsi" w:hAnsiTheme="majorHAnsi" w:cstheme="majorHAnsi"/>
                <w:b/>
                <w:bCs/>
                <w:color w:val="385623" w:themeColor="accent6" w:themeShade="80"/>
                <w:sz w:val="18"/>
                <w:szCs w:val="18"/>
              </w:rPr>
              <w:t>Thurs</w:t>
            </w:r>
          </w:p>
        </w:tc>
        <w:tc>
          <w:tcPr>
            <w:tcW w:w="8347" w:type="dxa"/>
            <w:shd w:val="clear" w:color="auto" w:fill="E2EFD9" w:themeFill="accent6" w:themeFillTint="33"/>
          </w:tcPr>
          <w:p w14:paraId="1B5DBF4F" w14:textId="77777777" w:rsidR="009F2C05" w:rsidRPr="00476948"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Theme="majorHAnsi" w:hAnsiTheme="majorHAnsi" w:cstheme="majorHAnsi"/>
                <w:b/>
                <w:color w:val="385623" w:themeColor="accent6" w:themeShade="80"/>
                <w:sz w:val="18"/>
                <w:szCs w:val="18"/>
                <w:highlight w:val="lightGray"/>
              </w:rPr>
            </w:pPr>
          </w:p>
        </w:tc>
      </w:tr>
      <w:tr w:rsidR="007F3B0F" w:rsidRPr="007F3B0F" w14:paraId="4B855B29" w14:textId="77777777" w:rsidTr="00A77DF9">
        <w:tc>
          <w:tcPr>
            <w:tcW w:w="1075" w:type="dxa"/>
            <w:shd w:val="clear" w:color="auto" w:fill="E2EFD9" w:themeFill="accent6" w:themeFillTint="33"/>
          </w:tcPr>
          <w:p w14:paraId="05BFD672" w14:textId="77777777" w:rsidR="009F2C05" w:rsidRPr="00476948" w:rsidRDefault="009F2C05" w:rsidP="009F2C05">
            <w:pPr>
              <w:jc w:val="center"/>
              <w:rPr>
                <w:rFonts w:asciiTheme="majorHAnsi" w:hAnsiTheme="majorHAnsi" w:cstheme="majorHAnsi"/>
                <w:b/>
                <w:bCs/>
                <w:color w:val="385623" w:themeColor="accent6" w:themeShade="80"/>
                <w:sz w:val="18"/>
                <w:szCs w:val="18"/>
              </w:rPr>
            </w:pPr>
          </w:p>
        </w:tc>
        <w:tc>
          <w:tcPr>
            <w:tcW w:w="720" w:type="dxa"/>
            <w:shd w:val="clear" w:color="auto" w:fill="E2EFD9" w:themeFill="accent6" w:themeFillTint="33"/>
          </w:tcPr>
          <w:p w14:paraId="2B927416" w14:textId="2A43EAD3" w:rsidR="009F2C05" w:rsidRPr="00A77DF9" w:rsidRDefault="009F2C05" w:rsidP="00A77DF9">
            <w:pPr>
              <w:jc w:val="center"/>
              <w:rPr>
                <w:rFonts w:asciiTheme="majorHAnsi" w:hAnsiTheme="majorHAnsi" w:cstheme="majorHAnsi"/>
                <w:b/>
                <w:bCs/>
                <w:color w:val="385623" w:themeColor="accent6" w:themeShade="80"/>
                <w:sz w:val="18"/>
                <w:szCs w:val="18"/>
              </w:rPr>
            </w:pPr>
            <w:r w:rsidRPr="00A77DF9">
              <w:rPr>
                <w:rFonts w:asciiTheme="majorHAnsi" w:hAnsiTheme="majorHAnsi" w:cstheme="majorHAnsi"/>
                <w:b/>
                <w:bCs/>
                <w:color w:val="385623" w:themeColor="accent6" w:themeShade="80"/>
                <w:sz w:val="18"/>
                <w:szCs w:val="18"/>
              </w:rPr>
              <w:t>4/2</w:t>
            </w:r>
          </w:p>
        </w:tc>
        <w:tc>
          <w:tcPr>
            <w:tcW w:w="653" w:type="dxa"/>
            <w:shd w:val="clear" w:color="auto" w:fill="E2EFD9" w:themeFill="accent6" w:themeFillTint="33"/>
          </w:tcPr>
          <w:p w14:paraId="2C7C2AF6" w14:textId="0A945F72" w:rsidR="009F2C05" w:rsidRPr="00476948" w:rsidRDefault="009F2C05" w:rsidP="009F2C05">
            <w:pPr>
              <w:jc w:val="center"/>
              <w:rPr>
                <w:rFonts w:asciiTheme="majorHAnsi" w:hAnsiTheme="majorHAnsi" w:cstheme="majorHAnsi"/>
                <w:b/>
                <w:bCs/>
                <w:color w:val="385623" w:themeColor="accent6" w:themeShade="80"/>
                <w:sz w:val="18"/>
                <w:szCs w:val="18"/>
              </w:rPr>
            </w:pPr>
            <w:r w:rsidRPr="00476948">
              <w:rPr>
                <w:rFonts w:asciiTheme="majorHAnsi" w:hAnsiTheme="majorHAnsi" w:cstheme="majorHAnsi"/>
                <w:b/>
                <w:bCs/>
                <w:color w:val="385623" w:themeColor="accent6" w:themeShade="80"/>
                <w:sz w:val="18"/>
                <w:szCs w:val="18"/>
              </w:rPr>
              <w:t>Fri</w:t>
            </w:r>
          </w:p>
        </w:tc>
        <w:tc>
          <w:tcPr>
            <w:tcW w:w="8347" w:type="dxa"/>
            <w:shd w:val="clear" w:color="auto" w:fill="E2EFD9" w:themeFill="accent6" w:themeFillTint="33"/>
          </w:tcPr>
          <w:p w14:paraId="3288F756" w14:textId="77777777" w:rsidR="009F2C05" w:rsidRPr="00476948"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Theme="majorHAnsi" w:hAnsiTheme="majorHAnsi" w:cstheme="majorHAnsi"/>
                <w:b/>
                <w:color w:val="385623" w:themeColor="accent6" w:themeShade="80"/>
                <w:sz w:val="18"/>
                <w:szCs w:val="18"/>
                <w:highlight w:val="lightGray"/>
              </w:rPr>
            </w:pPr>
          </w:p>
        </w:tc>
      </w:tr>
      <w:tr w:rsidR="009F2C05" w:rsidRPr="00271CB5" w14:paraId="273A9B4B" w14:textId="77777777" w:rsidTr="00A77DF9">
        <w:tc>
          <w:tcPr>
            <w:tcW w:w="1075" w:type="dxa"/>
            <w:shd w:val="clear" w:color="auto" w:fill="EDEDED" w:themeFill="accent3" w:themeFillTint="33"/>
          </w:tcPr>
          <w:p w14:paraId="41983F6F" w14:textId="2A32D729"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t>Module 12 Week 12</w:t>
            </w:r>
          </w:p>
        </w:tc>
        <w:tc>
          <w:tcPr>
            <w:tcW w:w="720" w:type="dxa"/>
            <w:shd w:val="clear" w:color="auto" w:fill="EDEDED" w:themeFill="accent3" w:themeFillTint="33"/>
          </w:tcPr>
          <w:p w14:paraId="08C66683" w14:textId="1B8E6D47"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4/5</w:t>
            </w:r>
          </w:p>
        </w:tc>
        <w:tc>
          <w:tcPr>
            <w:tcW w:w="653" w:type="dxa"/>
            <w:shd w:val="clear" w:color="auto" w:fill="EDEDED" w:themeFill="accent3" w:themeFillTint="33"/>
          </w:tcPr>
          <w:p w14:paraId="3E575342" w14:textId="06C54D5D" w:rsidR="009F2C05" w:rsidRPr="00800E58" w:rsidRDefault="009F2C05" w:rsidP="009F2C05">
            <w:pPr>
              <w:jc w:val="center"/>
              <w:rPr>
                <w:rFonts w:asciiTheme="majorHAnsi" w:hAnsiTheme="majorHAnsi" w:cstheme="majorHAnsi"/>
                <w:b/>
                <w:bCs/>
                <w:i/>
                <w:iCs/>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71579A67" w14:textId="4B9C272C"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 xml:space="preserve">Chapter 15: Human Resource Management: Building a Top-Quality Workforce </w:t>
            </w:r>
          </w:p>
          <w:p w14:paraId="3DB7FAF6"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409796D4" w14:textId="77777777" w:rsidR="009F2C05" w:rsidRPr="00271CB5" w:rsidRDefault="009F2C05" w:rsidP="009F2C05">
            <w:pPr>
              <w:widowControl w:val="0"/>
              <w:rPr>
                <w:rFonts w:cstheme="minorHAnsi"/>
                <w:b/>
                <w:bCs/>
                <w:color w:val="000000"/>
                <w:sz w:val="20"/>
                <w:szCs w:val="20"/>
              </w:rPr>
            </w:pPr>
          </w:p>
          <w:p w14:paraId="36F8C578" w14:textId="120FC3C5"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Subject of the Week (SoW): Post on the Weekly Chapter Db—</w:t>
            </w:r>
            <w:r w:rsidRPr="00490C67">
              <w:rPr>
                <w:bCs/>
                <w:sz w:val="20"/>
                <w:szCs w:val="20"/>
              </w:rPr>
              <w:t>What is the key difference between job descriptions and job specifications? What are some examples of each? Why are job descriptions and job specifications important to HR planning?</w:t>
            </w:r>
          </w:p>
          <w:p w14:paraId="649BB391" w14:textId="00BC6F94" w:rsidR="009F2C05" w:rsidRPr="00776143" w:rsidRDefault="009F2C05" w:rsidP="009F2C05">
            <w:pPr>
              <w:widowControl w:val="0"/>
              <w:ind w:right="72"/>
              <w:rPr>
                <w:rFonts w:cstheme="minorHAnsi"/>
                <w:b/>
                <w:sz w:val="20"/>
                <w:szCs w:val="20"/>
                <w:highlight w:val="lightGray"/>
              </w:rPr>
            </w:pPr>
          </w:p>
          <w:p w14:paraId="5AEE5D00" w14:textId="3B67B773"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 xml:space="preserve">CCWC Db </w:t>
            </w:r>
            <w:r w:rsidRPr="00776143">
              <w:rPr>
                <w:rStyle w:val="Strong"/>
                <w:bCs w:val="0"/>
                <w:color w:val="000000"/>
                <w:sz w:val="20"/>
                <w:szCs w:val="20"/>
                <w:highlight w:val="lightGray"/>
              </w:rPr>
              <w:t>Starter Question</w:t>
            </w:r>
            <w:r w:rsidRPr="00776143">
              <w:rPr>
                <w:b/>
                <w:sz w:val="20"/>
                <w:szCs w:val="20"/>
                <w:highlight w:val="lightGray"/>
              </w:rPr>
              <w:t xml:space="preserve">: </w:t>
            </w:r>
            <w:r w:rsidRPr="00490C67">
              <w:rPr>
                <w:bCs/>
                <w:sz w:val="20"/>
                <w:szCs w:val="20"/>
              </w:rPr>
              <w:t>How has management</w:t>
            </w:r>
            <w:r w:rsidR="006E74DC">
              <w:rPr>
                <w:bCs/>
                <w:sz w:val="20"/>
                <w:szCs w:val="20"/>
              </w:rPr>
              <w:t>'</w:t>
            </w:r>
            <w:r w:rsidRPr="00490C67">
              <w:rPr>
                <w:bCs/>
                <w:sz w:val="20"/>
                <w:szCs w:val="20"/>
              </w:rPr>
              <w:t>s attitude toward human resources changed in the past couple of decades? What factors have influenced this change?</w:t>
            </w:r>
          </w:p>
          <w:p w14:paraId="3721D023" w14:textId="05729FB2" w:rsidR="009F2C05" w:rsidRPr="00123E2E" w:rsidRDefault="009F2C05" w:rsidP="009F2C05">
            <w:pPr>
              <w:widowControl w:val="0"/>
              <w:spacing w:line="240" w:lineRule="atLeast"/>
              <w:rPr>
                <w:rFonts w:cstheme="minorHAnsi"/>
                <w:b/>
                <w:bCs/>
                <w:color w:val="BF8F00" w:themeColor="accent4" w:themeShade="BF"/>
                <w:sz w:val="20"/>
                <w:szCs w:val="20"/>
              </w:rPr>
            </w:pPr>
          </w:p>
        </w:tc>
      </w:tr>
      <w:tr w:rsidR="009F2C05" w:rsidRPr="00271CB5" w14:paraId="1CCE85D7" w14:textId="77777777" w:rsidTr="00A77DF9">
        <w:tc>
          <w:tcPr>
            <w:tcW w:w="1075" w:type="dxa"/>
            <w:shd w:val="clear" w:color="auto" w:fill="EDEDED" w:themeFill="accent3" w:themeFillTint="33"/>
          </w:tcPr>
          <w:p w14:paraId="03AA20A0"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30B23E2B" w14:textId="530C66CA"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4/6</w:t>
            </w:r>
          </w:p>
        </w:tc>
        <w:tc>
          <w:tcPr>
            <w:tcW w:w="653" w:type="dxa"/>
            <w:shd w:val="clear" w:color="auto" w:fill="EDEDED" w:themeFill="accent3" w:themeFillTint="33"/>
          </w:tcPr>
          <w:p w14:paraId="4107B942" w14:textId="599410A6" w:rsidR="009F2C05" w:rsidRPr="00800E58" w:rsidRDefault="009F2C05" w:rsidP="009F2C05">
            <w:pPr>
              <w:jc w:val="center"/>
              <w:rPr>
                <w:rFonts w:asciiTheme="majorHAnsi" w:hAnsiTheme="majorHAnsi" w:cstheme="majorHAnsi"/>
                <w:b/>
                <w:bCs/>
                <w:i/>
                <w:iCs/>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0853866F"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075913D7"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605AF74F" w14:textId="6BC44197" w:rsidR="009F2C05" w:rsidRPr="00776143" w:rsidRDefault="009F2C05" w:rsidP="009F2C05">
            <w:pPr>
              <w:widowControl w:val="0"/>
              <w:spacing w:line="240" w:lineRule="atLeast"/>
              <w:rPr>
                <w:rFonts w:cstheme="minorHAnsi"/>
                <w:b/>
                <w:bCs/>
                <w:color w:val="000000"/>
                <w:sz w:val="20"/>
                <w:szCs w:val="20"/>
                <w:highlight w:val="lightGray"/>
              </w:rPr>
            </w:pPr>
          </w:p>
        </w:tc>
      </w:tr>
      <w:tr w:rsidR="009F2C05" w:rsidRPr="00271CB5" w14:paraId="3508372E" w14:textId="77777777" w:rsidTr="00A77DF9">
        <w:tc>
          <w:tcPr>
            <w:tcW w:w="1075" w:type="dxa"/>
            <w:shd w:val="clear" w:color="auto" w:fill="EDEDED" w:themeFill="accent3" w:themeFillTint="33"/>
          </w:tcPr>
          <w:p w14:paraId="6539DE5A"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78140A2B" w14:textId="29369F4D"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4/7</w:t>
            </w:r>
          </w:p>
        </w:tc>
        <w:tc>
          <w:tcPr>
            <w:tcW w:w="653" w:type="dxa"/>
            <w:shd w:val="clear" w:color="auto" w:fill="EDEDED" w:themeFill="accent3" w:themeFillTint="33"/>
          </w:tcPr>
          <w:p w14:paraId="33D70DE8" w14:textId="5F7BE834" w:rsidR="009F2C05" w:rsidRPr="00800E58" w:rsidRDefault="009F2C05" w:rsidP="009F2C05">
            <w:pPr>
              <w:jc w:val="center"/>
              <w:rPr>
                <w:rFonts w:asciiTheme="majorHAnsi" w:hAnsiTheme="majorHAnsi" w:cstheme="majorHAnsi"/>
                <w:b/>
                <w:bCs/>
                <w:i/>
                <w:iCs/>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480DD710" w14:textId="77777777" w:rsidR="009F2C05" w:rsidRDefault="009F2C05" w:rsidP="009F2C05">
            <w:pPr>
              <w:widowControl w:val="0"/>
              <w:spacing w:line="240" w:lineRule="atLeast"/>
              <w:rPr>
                <w:rFonts w:cstheme="minorHAnsi"/>
                <w:b/>
                <w:bCs/>
                <w:color w:val="000000"/>
                <w:sz w:val="20"/>
                <w:szCs w:val="20"/>
              </w:rPr>
            </w:pPr>
            <w:r w:rsidRPr="00271CB5">
              <w:rPr>
                <w:rFonts w:cstheme="minorHAnsi"/>
                <w:b/>
                <w:bCs/>
                <w:color w:val="000000"/>
                <w:sz w:val="20"/>
                <w:szCs w:val="20"/>
                <w:highlight w:val="green"/>
              </w:rPr>
              <w:t xml:space="preserve">Quiz: Chapter 15 Due </w:t>
            </w:r>
          </w:p>
          <w:p w14:paraId="3044821A"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5C3D418A" w14:textId="5C584C91" w:rsidR="009F2C05" w:rsidRPr="00776143" w:rsidRDefault="009F2C05" w:rsidP="00476948">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rPr>
                <w:rFonts w:ascii="Calibri" w:hAnsi="Calibri"/>
                <w:sz w:val="20"/>
                <w:szCs w:val="20"/>
                <w:highlight w:val="lightGray"/>
              </w:rPr>
            </w:pPr>
          </w:p>
        </w:tc>
      </w:tr>
      <w:tr w:rsidR="009F2C05" w:rsidRPr="00271CB5" w14:paraId="420C38E0" w14:textId="77777777" w:rsidTr="00A77DF9">
        <w:tc>
          <w:tcPr>
            <w:tcW w:w="1075" w:type="dxa"/>
            <w:shd w:val="clear" w:color="auto" w:fill="EDEDED" w:themeFill="accent3" w:themeFillTint="33"/>
          </w:tcPr>
          <w:p w14:paraId="56210F08" w14:textId="77777777"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4D4A93E7" w14:textId="0CDC503F"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4/8</w:t>
            </w:r>
          </w:p>
        </w:tc>
        <w:tc>
          <w:tcPr>
            <w:tcW w:w="653" w:type="dxa"/>
            <w:shd w:val="clear" w:color="auto" w:fill="EDEDED" w:themeFill="accent3" w:themeFillTint="33"/>
          </w:tcPr>
          <w:p w14:paraId="4118D145" w14:textId="0273CCFD" w:rsidR="009F2C05" w:rsidRPr="00800E58" w:rsidRDefault="009F2C05" w:rsidP="009F2C05">
            <w:pPr>
              <w:jc w:val="center"/>
              <w:rPr>
                <w:rFonts w:asciiTheme="majorHAnsi" w:hAnsiTheme="majorHAnsi" w:cstheme="majorHAnsi"/>
                <w:b/>
                <w:bCs/>
                <w:i/>
                <w:iCs/>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5856666E" w14:textId="4E54AFD5"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7021216D" w14:textId="77777777" w:rsidR="009F2C05" w:rsidRPr="00776143" w:rsidRDefault="009F2C05" w:rsidP="009F2C05">
            <w:pPr>
              <w:widowControl w:val="0"/>
              <w:spacing w:line="240" w:lineRule="atLeast"/>
              <w:rPr>
                <w:rFonts w:cstheme="minorHAnsi"/>
                <w:b/>
                <w:bCs/>
                <w:color w:val="000000"/>
                <w:sz w:val="20"/>
                <w:szCs w:val="20"/>
                <w:highlight w:val="lightGray"/>
              </w:rPr>
            </w:pPr>
          </w:p>
        </w:tc>
      </w:tr>
      <w:tr w:rsidR="009F2C05" w:rsidRPr="00271CB5" w14:paraId="7F0C84D5" w14:textId="77777777" w:rsidTr="00A77DF9">
        <w:tc>
          <w:tcPr>
            <w:tcW w:w="1075" w:type="dxa"/>
            <w:shd w:val="clear" w:color="auto" w:fill="EDEDED" w:themeFill="accent3" w:themeFillTint="33"/>
          </w:tcPr>
          <w:p w14:paraId="00A6539B" w14:textId="50462D94" w:rsidR="009F2C05" w:rsidRPr="00A54DFE" w:rsidRDefault="009F2C05" w:rsidP="009F2C05">
            <w:pPr>
              <w:jc w:val="center"/>
              <w:rPr>
                <w:rFonts w:cstheme="minorHAnsi"/>
                <w:b/>
                <w:color w:val="C45911" w:themeColor="accent2" w:themeShade="BF"/>
                <w:sz w:val="16"/>
                <w:szCs w:val="16"/>
              </w:rPr>
            </w:pPr>
          </w:p>
        </w:tc>
        <w:tc>
          <w:tcPr>
            <w:tcW w:w="720" w:type="dxa"/>
            <w:shd w:val="clear" w:color="auto" w:fill="EDEDED" w:themeFill="accent3" w:themeFillTint="33"/>
          </w:tcPr>
          <w:p w14:paraId="07E213BD" w14:textId="6C8DFD6F"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4/9</w:t>
            </w:r>
          </w:p>
        </w:tc>
        <w:tc>
          <w:tcPr>
            <w:tcW w:w="653" w:type="dxa"/>
            <w:shd w:val="clear" w:color="auto" w:fill="EDEDED" w:themeFill="accent3" w:themeFillTint="33"/>
          </w:tcPr>
          <w:p w14:paraId="071BF682" w14:textId="28D47E3B" w:rsidR="009F2C05" w:rsidRPr="00800E58" w:rsidRDefault="009F2C05" w:rsidP="009F2C05">
            <w:pPr>
              <w:jc w:val="center"/>
              <w:rPr>
                <w:rFonts w:asciiTheme="majorHAnsi" w:hAnsiTheme="majorHAnsi" w:cstheme="majorHAnsi"/>
                <w:b/>
                <w:bCs/>
                <w:i/>
                <w:iCs/>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2DB4BBBB"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0992D286"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posts on the Weekly Chapter Db by Noon on Sunday</w:t>
            </w:r>
          </w:p>
          <w:p w14:paraId="56CC84B9" w14:textId="3CEA2A78" w:rsidR="00C60561" w:rsidRPr="008154A6" w:rsidRDefault="009F2C05" w:rsidP="00C60561">
            <w:pPr>
              <w:ind w:left="-18" w:right="72" w:firstLine="18"/>
              <w:rPr>
                <w:rFonts w:ascii="Calibri" w:hAnsi="Calibri"/>
                <w:b/>
                <w:i/>
                <w:sz w:val="20"/>
                <w:szCs w:val="20"/>
              </w:rPr>
            </w:pPr>
            <w:r w:rsidRPr="00776143">
              <w:rPr>
                <w:rFonts w:ascii="Calibri" w:hAnsi="Calibri"/>
                <w:b/>
                <w:i/>
                <w:sz w:val="20"/>
                <w:szCs w:val="20"/>
              </w:rPr>
              <w:t xml:space="preserve">Module 13 begins on Sunday at Noon </w:t>
            </w:r>
          </w:p>
        </w:tc>
      </w:tr>
      <w:tr w:rsidR="009F2C05" w:rsidRPr="00271CB5" w14:paraId="37864C26" w14:textId="77777777" w:rsidTr="00A77DF9">
        <w:tc>
          <w:tcPr>
            <w:tcW w:w="1075" w:type="dxa"/>
            <w:shd w:val="clear" w:color="auto" w:fill="DEEAF6" w:themeFill="accent1" w:themeFillTint="33"/>
          </w:tcPr>
          <w:p w14:paraId="0DBC3710" w14:textId="5E830766" w:rsidR="009F2C05" w:rsidRPr="00A54DFE" w:rsidRDefault="009F2C05" w:rsidP="009F2C05">
            <w:pPr>
              <w:jc w:val="center"/>
              <w:rPr>
                <w:rFonts w:cstheme="minorHAnsi"/>
                <w:b/>
                <w:color w:val="C45911" w:themeColor="accent2" w:themeShade="BF"/>
                <w:sz w:val="16"/>
                <w:szCs w:val="16"/>
              </w:rPr>
            </w:pPr>
            <w:r w:rsidRPr="00A54DFE">
              <w:rPr>
                <w:rFonts w:cstheme="minorHAnsi"/>
                <w:b/>
                <w:bCs/>
                <w:sz w:val="18"/>
                <w:szCs w:val="18"/>
              </w:rPr>
              <w:lastRenderedPageBreak/>
              <w:t>Module 13 Week 13</w:t>
            </w:r>
          </w:p>
        </w:tc>
        <w:tc>
          <w:tcPr>
            <w:tcW w:w="720" w:type="dxa"/>
            <w:shd w:val="clear" w:color="auto" w:fill="DEEAF6" w:themeFill="accent1" w:themeFillTint="33"/>
          </w:tcPr>
          <w:p w14:paraId="669E03B3" w14:textId="16BAA80D"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4/12</w:t>
            </w:r>
          </w:p>
        </w:tc>
        <w:tc>
          <w:tcPr>
            <w:tcW w:w="653" w:type="dxa"/>
            <w:shd w:val="clear" w:color="auto" w:fill="DEEAF6" w:themeFill="accent1" w:themeFillTint="33"/>
          </w:tcPr>
          <w:p w14:paraId="73D46ABE" w14:textId="1D300EB7" w:rsidR="009F2C05" w:rsidRPr="00800E58" w:rsidRDefault="009F2C05" w:rsidP="009F2C05">
            <w:pPr>
              <w:tabs>
                <w:tab w:val="left" w:pos="480"/>
              </w:tabs>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60C137B6" w14:textId="672771D9" w:rsidR="009F2C05" w:rsidRPr="00183631" w:rsidRDefault="009F2C05" w:rsidP="009F2C05">
            <w:pPr>
              <w:widowControl w:val="0"/>
              <w:rPr>
                <w:rFonts w:cstheme="minorHAnsi"/>
                <w:color w:val="000000"/>
                <w:sz w:val="20"/>
                <w:szCs w:val="20"/>
              </w:rPr>
            </w:pPr>
            <w:r w:rsidRPr="00183631">
              <w:rPr>
                <w:rFonts w:cstheme="minorHAnsi"/>
                <w:b/>
                <w:sz w:val="20"/>
                <w:szCs w:val="20"/>
              </w:rPr>
              <w:t xml:space="preserve">Module </w:t>
            </w:r>
            <w:r>
              <w:rPr>
                <w:rFonts w:cstheme="minorHAnsi"/>
                <w:b/>
                <w:sz w:val="20"/>
                <w:szCs w:val="20"/>
              </w:rPr>
              <w:t>13</w:t>
            </w:r>
            <w:r w:rsidRPr="00183631">
              <w:rPr>
                <w:rFonts w:cstheme="minorHAnsi"/>
                <w:color w:val="000000"/>
                <w:sz w:val="20"/>
                <w:szCs w:val="20"/>
              </w:rPr>
              <w:t xml:space="preserve"> </w:t>
            </w:r>
          </w:p>
          <w:p w14:paraId="161FF36A" w14:textId="128226AC" w:rsidR="009F2C05" w:rsidRPr="00490C67" w:rsidRDefault="009F2C05" w:rsidP="009F2C05">
            <w:pPr>
              <w:widowControl w:val="0"/>
              <w:rPr>
                <w:rFonts w:cstheme="minorHAnsi"/>
                <w:b/>
                <w:bCs/>
                <w:color w:val="000000"/>
                <w:sz w:val="20"/>
                <w:szCs w:val="20"/>
              </w:rPr>
            </w:pPr>
            <w:r w:rsidRPr="00490C67">
              <w:rPr>
                <w:rFonts w:cstheme="minorHAnsi"/>
                <w:b/>
                <w:bCs/>
                <w:color w:val="000000"/>
                <w:sz w:val="20"/>
                <w:szCs w:val="20"/>
              </w:rPr>
              <w:t>Chapter 16: Managing Information and Technology: Finding New Ways to Learn and Link</w:t>
            </w:r>
          </w:p>
          <w:p w14:paraId="56238ADB"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26125E4A" w14:textId="77777777" w:rsidR="009F2C05" w:rsidRPr="00271CB5" w:rsidRDefault="009F2C05" w:rsidP="009F2C05">
            <w:pPr>
              <w:widowControl w:val="0"/>
              <w:rPr>
                <w:rFonts w:cstheme="minorHAnsi"/>
                <w:color w:val="000000"/>
                <w:sz w:val="20"/>
                <w:szCs w:val="20"/>
              </w:rPr>
            </w:pPr>
          </w:p>
          <w:p w14:paraId="14FCA4EC" w14:textId="2D495D18"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Subject of the Week (SoW): Post on the Weekly Chapter Db—</w:t>
            </w:r>
            <w:r w:rsidRPr="00490C67">
              <w:rPr>
                <w:bCs/>
                <w:sz w:val="20"/>
                <w:szCs w:val="20"/>
              </w:rPr>
              <w:t>What is the difference between data and information? Why is this distinction important? What are the characteristics of high-quality information? Give an example of information you</w:t>
            </w:r>
            <w:r w:rsidR="006E74DC">
              <w:rPr>
                <w:bCs/>
                <w:sz w:val="20"/>
                <w:szCs w:val="20"/>
              </w:rPr>
              <w:t>'</w:t>
            </w:r>
            <w:r w:rsidRPr="00490C67">
              <w:rPr>
                <w:bCs/>
                <w:sz w:val="20"/>
                <w:szCs w:val="20"/>
              </w:rPr>
              <w:t xml:space="preserve">ve received that lacks one or more of these </w:t>
            </w:r>
            <w:proofErr w:type="gramStart"/>
            <w:r w:rsidRPr="00490C67">
              <w:rPr>
                <w:bCs/>
                <w:sz w:val="20"/>
                <w:szCs w:val="20"/>
              </w:rPr>
              <w:t>criteria, and</w:t>
            </w:r>
            <w:proofErr w:type="gramEnd"/>
            <w:r w:rsidRPr="00490C67">
              <w:rPr>
                <w:bCs/>
                <w:sz w:val="20"/>
                <w:szCs w:val="20"/>
              </w:rPr>
              <w:t xml:space="preserve"> discuss why this made the information less useful.</w:t>
            </w:r>
          </w:p>
          <w:p w14:paraId="2359D0FC" w14:textId="3B4FA942" w:rsidR="009F2C05" w:rsidRPr="00776143" w:rsidRDefault="009F2C05" w:rsidP="009F2C05">
            <w:pPr>
              <w:widowControl w:val="0"/>
              <w:ind w:right="72"/>
              <w:rPr>
                <w:rFonts w:cstheme="minorHAnsi"/>
                <w:b/>
                <w:sz w:val="20"/>
                <w:szCs w:val="20"/>
                <w:highlight w:val="lightGray"/>
              </w:rPr>
            </w:pPr>
          </w:p>
          <w:p w14:paraId="62C9F436" w14:textId="39D2B3BD" w:rsidR="009F2C05" w:rsidRPr="00490C67" w:rsidRDefault="009F2C05" w:rsidP="009F2C05">
            <w:pPr>
              <w:widowControl w:val="0"/>
              <w:tabs>
                <w:tab w:val="left" w:pos="567"/>
              </w:tabs>
              <w:rPr>
                <w:b/>
                <w:sz w:val="20"/>
                <w:szCs w:val="20"/>
              </w:rPr>
            </w:pPr>
            <w:r w:rsidRPr="00776143">
              <w:rPr>
                <w:rFonts w:cstheme="minorHAnsi"/>
                <w:b/>
                <w:sz w:val="20"/>
                <w:szCs w:val="20"/>
                <w:highlight w:val="lightGray"/>
              </w:rPr>
              <w:t xml:space="preserve">CCWC Db </w:t>
            </w:r>
            <w:r w:rsidRPr="00776143">
              <w:rPr>
                <w:rStyle w:val="Strong"/>
                <w:bCs w:val="0"/>
                <w:color w:val="000000"/>
                <w:sz w:val="20"/>
                <w:szCs w:val="20"/>
                <w:highlight w:val="lightGray"/>
              </w:rPr>
              <w:t>Starter Question</w:t>
            </w:r>
            <w:r w:rsidRPr="00490C67">
              <w:rPr>
                <w:rStyle w:val="Strong"/>
                <w:b w:val="0"/>
                <w:color w:val="000000"/>
                <w:sz w:val="20"/>
                <w:szCs w:val="20"/>
                <w:highlight w:val="lightGray"/>
              </w:rPr>
              <w:t>:</w:t>
            </w:r>
            <w:r w:rsidRPr="00490C67">
              <w:rPr>
                <w:rStyle w:val="Strong"/>
                <w:b w:val="0"/>
                <w:color w:val="000000"/>
                <w:sz w:val="20"/>
                <w:szCs w:val="20"/>
              </w:rPr>
              <w:t xml:space="preserve"> </w:t>
            </w:r>
            <w:r w:rsidRPr="00490C67">
              <w:rPr>
                <w:b/>
                <w:sz w:val="20"/>
                <w:szCs w:val="20"/>
              </w:rPr>
              <w:t>Explain why cloud computing is likely to revolutionize the way firms acquire and use information technology resources. What issues and concerns might limit the acceptance of cloud computing?</w:t>
            </w:r>
          </w:p>
          <w:p w14:paraId="782ED3F5" w14:textId="41953977" w:rsidR="009F2C05" w:rsidRPr="00271CB5" w:rsidRDefault="009F2C05" w:rsidP="009F2C05">
            <w:pPr>
              <w:widowControl w:val="0"/>
              <w:spacing w:line="240" w:lineRule="atLeast"/>
              <w:rPr>
                <w:rFonts w:cstheme="minorHAnsi"/>
                <w:b/>
                <w:bCs/>
                <w:color w:val="000000"/>
                <w:sz w:val="20"/>
                <w:szCs w:val="20"/>
              </w:rPr>
            </w:pPr>
          </w:p>
        </w:tc>
      </w:tr>
      <w:tr w:rsidR="009F2C05" w:rsidRPr="00271CB5" w14:paraId="71E18A91" w14:textId="77777777" w:rsidTr="00A77DF9">
        <w:tc>
          <w:tcPr>
            <w:tcW w:w="1075" w:type="dxa"/>
            <w:shd w:val="clear" w:color="auto" w:fill="DEEAF6" w:themeFill="accent1" w:themeFillTint="33"/>
          </w:tcPr>
          <w:p w14:paraId="516A06BA" w14:textId="77777777" w:rsidR="009F2C05" w:rsidRPr="00A54DFE" w:rsidRDefault="009F2C05" w:rsidP="009F2C05">
            <w:pPr>
              <w:jc w:val="center"/>
              <w:rPr>
                <w:rFonts w:cstheme="minorHAnsi"/>
                <w:b/>
                <w:color w:val="A50021"/>
                <w:sz w:val="16"/>
                <w:szCs w:val="16"/>
              </w:rPr>
            </w:pPr>
          </w:p>
        </w:tc>
        <w:tc>
          <w:tcPr>
            <w:tcW w:w="720" w:type="dxa"/>
            <w:shd w:val="clear" w:color="auto" w:fill="DEEAF6" w:themeFill="accent1" w:themeFillTint="33"/>
          </w:tcPr>
          <w:p w14:paraId="6B90EE13" w14:textId="4749E8D4"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4/13</w:t>
            </w:r>
          </w:p>
        </w:tc>
        <w:tc>
          <w:tcPr>
            <w:tcW w:w="653" w:type="dxa"/>
            <w:shd w:val="clear" w:color="auto" w:fill="DEEAF6" w:themeFill="accent1" w:themeFillTint="33"/>
          </w:tcPr>
          <w:p w14:paraId="320A4D4F" w14:textId="397144E4"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53C86D1C"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4B0EA4F0"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504493A9" w14:textId="77777777" w:rsidR="009F2C05" w:rsidRPr="00776143" w:rsidRDefault="009F2C05" w:rsidP="009F2C05">
            <w:pPr>
              <w:widowControl w:val="0"/>
              <w:rPr>
                <w:rFonts w:cstheme="minorHAnsi"/>
                <w:color w:val="C45911" w:themeColor="accent2" w:themeShade="BF"/>
                <w:sz w:val="20"/>
                <w:szCs w:val="20"/>
                <w:highlight w:val="lightGray"/>
              </w:rPr>
            </w:pPr>
          </w:p>
        </w:tc>
      </w:tr>
      <w:tr w:rsidR="009F2C05" w:rsidRPr="00271CB5" w14:paraId="0141ACEB" w14:textId="77777777" w:rsidTr="00A77DF9">
        <w:tc>
          <w:tcPr>
            <w:tcW w:w="1075" w:type="dxa"/>
            <w:shd w:val="clear" w:color="auto" w:fill="DEEAF6" w:themeFill="accent1" w:themeFillTint="33"/>
          </w:tcPr>
          <w:p w14:paraId="4690F0E4" w14:textId="77777777" w:rsidR="009F2C05" w:rsidRPr="00A54DFE" w:rsidRDefault="009F2C05" w:rsidP="009F2C05">
            <w:pPr>
              <w:jc w:val="center"/>
              <w:rPr>
                <w:rFonts w:cstheme="minorHAnsi"/>
                <w:b/>
                <w:color w:val="A50021"/>
                <w:sz w:val="16"/>
                <w:szCs w:val="16"/>
              </w:rPr>
            </w:pPr>
          </w:p>
        </w:tc>
        <w:tc>
          <w:tcPr>
            <w:tcW w:w="720" w:type="dxa"/>
            <w:shd w:val="clear" w:color="auto" w:fill="DEEAF6" w:themeFill="accent1" w:themeFillTint="33"/>
          </w:tcPr>
          <w:p w14:paraId="41763557" w14:textId="670CF6CC"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4/14</w:t>
            </w:r>
          </w:p>
        </w:tc>
        <w:tc>
          <w:tcPr>
            <w:tcW w:w="653" w:type="dxa"/>
            <w:shd w:val="clear" w:color="auto" w:fill="DEEAF6" w:themeFill="accent1" w:themeFillTint="33"/>
          </w:tcPr>
          <w:p w14:paraId="6EE934A0" w14:textId="72C66860"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0BDA55E5"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0394DF28" w14:textId="77777777" w:rsidR="009F2C05" w:rsidRPr="00776143" w:rsidRDefault="009F2C05" w:rsidP="009F2C05">
            <w:pPr>
              <w:widowControl w:val="0"/>
              <w:rPr>
                <w:rFonts w:cstheme="minorHAnsi"/>
                <w:color w:val="C45911" w:themeColor="accent2" w:themeShade="BF"/>
                <w:sz w:val="20"/>
                <w:szCs w:val="20"/>
                <w:highlight w:val="lightGray"/>
              </w:rPr>
            </w:pPr>
          </w:p>
        </w:tc>
      </w:tr>
      <w:tr w:rsidR="009F2C05" w:rsidRPr="00271CB5" w14:paraId="7B3FC1C6" w14:textId="77777777" w:rsidTr="00A77DF9">
        <w:tc>
          <w:tcPr>
            <w:tcW w:w="1075" w:type="dxa"/>
            <w:shd w:val="clear" w:color="auto" w:fill="DEEAF6" w:themeFill="accent1" w:themeFillTint="33"/>
          </w:tcPr>
          <w:p w14:paraId="38C1CE41" w14:textId="77777777" w:rsidR="009F2C05" w:rsidRPr="00A54DFE" w:rsidRDefault="009F2C05" w:rsidP="009F2C05">
            <w:pPr>
              <w:jc w:val="center"/>
              <w:rPr>
                <w:rFonts w:cstheme="minorHAnsi"/>
                <w:b/>
                <w:color w:val="A50021"/>
                <w:sz w:val="16"/>
                <w:szCs w:val="16"/>
              </w:rPr>
            </w:pPr>
          </w:p>
        </w:tc>
        <w:tc>
          <w:tcPr>
            <w:tcW w:w="720" w:type="dxa"/>
            <w:shd w:val="clear" w:color="auto" w:fill="DEEAF6" w:themeFill="accent1" w:themeFillTint="33"/>
          </w:tcPr>
          <w:p w14:paraId="7E1256F8" w14:textId="32D78BF3"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4/15</w:t>
            </w:r>
          </w:p>
        </w:tc>
        <w:tc>
          <w:tcPr>
            <w:tcW w:w="653" w:type="dxa"/>
            <w:shd w:val="clear" w:color="auto" w:fill="DEEAF6" w:themeFill="accent1" w:themeFillTint="33"/>
          </w:tcPr>
          <w:p w14:paraId="209F739D" w14:textId="2F8BC24E"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7FB94ADF" w14:textId="77777777" w:rsidR="009F2C05" w:rsidRPr="00271CB5" w:rsidRDefault="009F2C05" w:rsidP="009F2C05">
            <w:pPr>
              <w:pStyle w:val="BodyText"/>
              <w:spacing w:after="0"/>
              <w:rPr>
                <w:rFonts w:asciiTheme="minorHAnsi" w:hAnsiTheme="minorHAnsi" w:cstheme="minorHAnsi"/>
                <w:b/>
                <w:bCs/>
                <w:sz w:val="20"/>
              </w:rPr>
            </w:pPr>
            <w:r w:rsidRPr="00271CB5">
              <w:rPr>
                <w:rFonts w:asciiTheme="minorHAnsi" w:hAnsiTheme="minorHAnsi" w:cstheme="minorHAnsi"/>
                <w:b/>
                <w:bCs/>
                <w:sz w:val="20"/>
                <w:highlight w:val="green"/>
              </w:rPr>
              <w:t xml:space="preserve">Quiz: Chapter 16 Due </w:t>
            </w:r>
          </w:p>
          <w:p w14:paraId="521DE956" w14:textId="37F65A9E"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replies on the Weekly Chapter Db and the CCWC Db</w:t>
            </w:r>
          </w:p>
          <w:p w14:paraId="202309E8" w14:textId="77777777" w:rsidR="009F2C05" w:rsidRPr="00776143" w:rsidRDefault="009F2C05" w:rsidP="009F2C05">
            <w:pPr>
              <w:widowControl w:val="0"/>
              <w:rPr>
                <w:rFonts w:cstheme="minorHAnsi"/>
                <w:color w:val="C45911" w:themeColor="accent2" w:themeShade="BF"/>
                <w:sz w:val="20"/>
                <w:szCs w:val="20"/>
                <w:highlight w:val="lightGray"/>
              </w:rPr>
            </w:pPr>
          </w:p>
        </w:tc>
      </w:tr>
      <w:tr w:rsidR="009F2C05" w:rsidRPr="00271CB5" w14:paraId="53F2CA5B" w14:textId="77777777" w:rsidTr="00A77DF9">
        <w:tc>
          <w:tcPr>
            <w:tcW w:w="1075" w:type="dxa"/>
            <w:shd w:val="clear" w:color="auto" w:fill="DEEAF6" w:themeFill="accent1" w:themeFillTint="33"/>
          </w:tcPr>
          <w:p w14:paraId="3624283E" w14:textId="2F4F5AE9" w:rsidR="009F2C05" w:rsidRPr="00A54DFE" w:rsidRDefault="009F2C05" w:rsidP="009F2C05">
            <w:pPr>
              <w:jc w:val="center"/>
              <w:rPr>
                <w:rFonts w:cstheme="minorHAnsi"/>
                <w:b/>
                <w:color w:val="A50021"/>
                <w:sz w:val="16"/>
                <w:szCs w:val="16"/>
              </w:rPr>
            </w:pPr>
          </w:p>
        </w:tc>
        <w:tc>
          <w:tcPr>
            <w:tcW w:w="720" w:type="dxa"/>
            <w:shd w:val="clear" w:color="auto" w:fill="DEEAF6" w:themeFill="accent1" w:themeFillTint="33"/>
          </w:tcPr>
          <w:p w14:paraId="2428B595" w14:textId="6049EA19"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4/16</w:t>
            </w:r>
          </w:p>
        </w:tc>
        <w:tc>
          <w:tcPr>
            <w:tcW w:w="653" w:type="dxa"/>
            <w:shd w:val="clear" w:color="auto" w:fill="DEEAF6" w:themeFill="accent1" w:themeFillTint="33"/>
          </w:tcPr>
          <w:p w14:paraId="48CACD8D" w14:textId="2924BAD0"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DEEAF6" w:themeFill="accent1" w:themeFillTint="33"/>
          </w:tcPr>
          <w:p w14:paraId="7D67E0EB"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152C93D4"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6F4785AB" w14:textId="15E84C31" w:rsidR="009F2C05" w:rsidRPr="00C800D1" w:rsidRDefault="009F2C05" w:rsidP="009F2C05">
            <w:pPr>
              <w:ind w:left="-18" w:right="72" w:firstLine="18"/>
              <w:rPr>
                <w:rFonts w:ascii="Calibri" w:hAnsi="Calibri"/>
                <w:b/>
                <w:sz w:val="20"/>
                <w:szCs w:val="20"/>
              </w:rPr>
            </w:pPr>
            <w:r>
              <w:rPr>
                <w:rFonts w:ascii="Calibri" w:hAnsi="Calibri"/>
                <w:b/>
                <w:i/>
                <w:sz w:val="20"/>
                <w:szCs w:val="20"/>
              </w:rPr>
              <w:t>Module 14</w:t>
            </w:r>
            <w:r w:rsidRPr="00066847">
              <w:rPr>
                <w:rFonts w:ascii="Calibri" w:hAnsi="Calibri"/>
                <w:b/>
                <w:i/>
                <w:sz w:val="20"/>
                <w:szCs w:val="20"/>
              </w:rPr>
              <w:t xml:space="preserve"> </w:t>
            </w:r>
            <w:r>
              <w:rPr>
                <w:rFonts w:ascii="Calibri" w:hAnsi="Calibri"/>
                <w:b/>
                <w:i/>
                <w:sz w:val="20"/>
                <w:szCs w:val="20"/>
              </w:rPr>
              <w:t xml:space="preserve">begins on Sunday at Noon </w:t>
            </w:r>
          </w:p>
          <w:p w14:paraId="273C6B72" w14:textId="5F4D23C3" w:rsidR="009F2C05" w:rsidRPr="00271CB5" w:rsidRDefault="009F2C05" w:rsidP="009F2C05">
            <w:pPr>
              <w:pStyle w:val="BodyText"/>
              <w:spacing w:after="0"/>
              <w:rPr>
                <w:rFonts w:cstheme="minorHAnsi"/>
                <w:b/>
                <w:bCs/>
                <w:color w:val="538135" w:themeColor="accent6" w:themeShade="BF"/>
                <w:sz w:val="20"/>
              </w:rPr>
            </w:pPr>
          </w:p>
        </w:tc>
      </w:tr>
      <w:tr w:rsidR="009F2C05" w:rsidRPr="00271CB5" w14:paraId="61050C0B" w14:textId="77777777" w:rsidTr="00A77DF9">
        <w:tc>
          <w:tcPr>
            <w:tcW w:w="1075" w:type="dxa"/>
            <w:shd w:val="clear" w:color="auto" w:fill="EDEDED" w:themeFill="accent3" w:themeFillTint="33"/>
          </w:tcPr>
          <w:p w14:paraId="2449EC03" w14:textId="0D0B04D3" w:rsidR="009F2C05" w:rsidRPr="00A54DFE" w:rsidRDefault="009F2C05" w:rsidP="009F2C05">
            <w:pPr>
              <w:rPr>
                <w:rFonts w:cstheme="minorHAnsi"/>
                <w:b/>
                <w:color w:val="C45911" w:themeColor="accent2" w:themeShade="BF"/>
                <w:sz w:val="16"/>
                <w:szCs w:val="16"/>
              </w:rPr>
            </w:pPr>
            <w:r w:rsidRPr="00A54DFE">
              <w:rPr>
                <w:rFonts w:cstheme="minorHAnsi"/>
                <w:b/>
                <w:bCs/>
                <w:sz w:val="18"/>
                <w:szCs w:val="18"/>
              </w:rPr>
              <w:t>Module 14 Week 14</w:t>
            </w:r>
          </w:p>
        </w:tc>
        <w:tc>
          <w:tcPr>
            <w:tcW w:w="720" w:type="dxa"/>
            <w:shd w:val="clear" w:color="auto" w:fill="EDEDED" w:themeFill="accent3" w:themeFillTint="33"/>
          </w:tcPr>
          <w:p w14:paraId="42EFF898" w14:textId="312E9C8D"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4/19</w:t>
            </w:r>
          </w:p>
        </w:tc>
        <w:tc>
          <w:tcPr>
            <w:tcW w:w="653" w:type="dxa"/>
            <w:shd w:val="clear" w:color="auto" w:fill="EDEDED" w:themeFill="accent3" w:themeFillTint="33"/>
          </w:tcPr>
          <w:p w14:paraId="0B20C054" w14:textId="6C261137"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EDEDED" w:themeFill="accent3" w:themeFillTint="33"/>
          </w:tcPr>
          <w:p w14:paraId="2C8250A0" w14:textId="77777777" w:rsidR="009F2C05" w:rsidRPr="00183631" w:rsidRDefault="009F2C05" w:rsidP="009F2C05">
            <w:pPr>
              <w:widowControl w:val="0"/>
              <w:rPr>
                <w:rFonts w:cstheme="minorHAnsi"/>
                <w:b/>
                <w:bCs/>
                <w:color w:val="000000"/>
                <w:sz w:val="20"/>
                <w:szCs w:val="20"/>
              </w:rPr>
            </w:pPr>
            <w:r w:rsidRPr="00183631">
              <w:rPr>
                <w:rFonts w:cstheme="minorHAnsi"/>
                <w:b/>
                <w:bCs/>
                <w:color w:val="000000"/>
                <w:sz w:val="20"/>
                <w:szCs w:val="20"/>
              </w:rPr>
              <w:t>Module 14</w:t>
            </w:r>
          </w:p>
          <w:p w14:paraId="180CE601" w14:textId="0B582FD5" w:rsidR="009F2C05" w:rsidRPr="00490C67" w:rsidRDefault="009F2C05" w:rsidP="009F2C05">
            <w:pPr>
              <w:widowControl w:val="0"/>
              <w:spacing w:line="240" w:lineRule="atLeast"/>
              <w:rPr>
                <w:rFonts w:cstheme="minorHAnsi"/>
                <w:b/>
                <w:color w:val="000000"/>
                <w:sz w:val="20"/>
                <w:szCs w:val="20"/>
              </w:rPr>
            </w:pPr>
            <w:r w:rsidRPr="00490C67">
              <w:rPr>
                <w:rFonts w:cstheme="minorHAnsi"/>
                <w:b/>
                <w:color w:val="000000"/>
                <w:sz w:val="20"/>
                <w:szCs w:val="20"/>
              </w:rPr>
              <w:t>Chapter 17: Operations Management: Putting It All Together</w:t>
            </w:r>
          </w:p>
          <w:p w14:paraId="2C92C515" w14:textId="77777777" w:rsidR="009F2C05" w:rsidRDefault="009F2C05" w:rsidP="009F2C05">
            <w:pPr>
              <w:widowControl w:val="0"/>
              <w:rPr>
                <w:rFonts w:cstheme="minorHAnsi"/>
                <w:b/>
                <w:bCs/>
                <w:color w:val="000000"/>
                <w:sz w:val="20"/>
                <w:szCs w:val="20"/>
              </w:rPr>
            </w:pPr>
            <w:r>
              <w:rPr>
                <w:rFonts w:cstheme="minorHAnsi"/>
                <w:b/>
                <w:bCs/>
                <w:color w:val="000000"/>
                <w:sz w:val="20"/>
                <w:szCs w:val="20"/>
              </w:rPr>
              <w:t>Practice Quiz</w:t>
            </w:r>
          </w:p>
          <w:p w14:paraId="512FBC7E" w14:textId="77777777" w:rsidR="009F2C05" w:rsidRPr="00271CB5" w:rsidRDefault="009F2C05" w:rsidP="009F2C05">
            <w:pPr>
              <w:widowControl w:val="0"/>
              <w:spacing w:line="240" w:lineRule="atLeast"/>
              <w:rPr>
                <w:rFonts w:cstheme="minorHAnsi"/>
                <w:bCs/>
                <w:color w:val="000000"/>
                <w:sz w:val="20"/>
                <w:szCs w:val="20"/>
              </w:rPr>
            </w:pPr>
          </w:p>
          <w:p w14:paraId="75DC782C" w14:textId="5A8CE22E"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Subject of the Week (SoW): Post on the Weekly Chapter Db</w:t>
            </w:r>
            <w:r w:rsidRPr="00776143">
              <w:rPr>
                <w:rFonts w:cstheme="minorHAnsi"/>
                <w:b/>
                <w:sz w:val="20"/>
                <w:szCs w:val="20"/>
              </w:rPr>
              <w:t>—</w:t>
            </w:r>
            <w:r w:rsidRPr="00490C67">
              <w:rPr>
                <w:bCs/>
                <w:sz w:val="20"/>
                <w:szCs w:val="20"/>
              </w:rPr>
              <w:t xml:space="preserve">Explain the relationship between the operations management goals of </w:t>
            </w:r>
            <w:r w:rsidR="006E74DC">
              <w:rPr>
                <w:bCs/>
                <w:sz w:val="20"/>
                <w:szCs w:val="20"/>
              </w:rPr>
              <w:t>"</w:t>
            </w:r>
            <w:r w:rsidRPr="00490C67">
              <w:rPr>
                <w:bCs/>
                <w:sz w:val="20"/>
                <w:szCs w:val="20"/>
              </w:rPr>
              <w:t>efficiency</w:t>
            </w:r>
            <w:r w:rsidR="006E74DC">
              <w:rPr>
                <w:bCs/>
                <w:sz w:val="20"/>
                <w:szCs w:val="20"/>
              </w:rPr>
              <w:t>"</w:t>
            </w:r>
            <w:r w:rsidRPr="00490C67">
              <w:rPr>
                <w:bCs/>
                <w:sz w:val="20"/>
                <w:szCs w:val="20"/>
              </w:rPr>
              <w:t xml:space="preserve"> and </w:t>
            </w:r>
            <w:r w:rsidR="006E74DC">
              <w:rPr>
                <w:bCs/>
                <w:sz w:val="20"/>
                <w:szCs w:val="20"/>
              </w:rPr>
              <w:t>"</w:t>
            </w:r>
            <w:r w:rsidRPr="00490C67">
              <w:rPr>
                <w:bCs/>
                <w:sz w:val="20"/>
                <w:szCs w:val="20"/>
              </w:rPr>
              <w:t>effectiveness.</w:t>
            </w:r>
            <w:r w:rsidR="006E74DC">
              <w:rPr>
                <w:bCs/>
                <w:sz w:val="20"/>
                <w:szCs w:val="20"/>
              </w:rPr>
              <w:t>"</w:t>
            </w:r>
          </w:p>
          <w:p w14:paraId="3E172B86" w14:textId="25FB3638" w:rsidR="009F2C05" w:rsidRPr="00490C67" w:rsidRDefault="009F2C05" w:rsidP="009F2C05">
            <w:pPr>
              <w:widowControl w:val="0"/>
              <w:ind w:right="72"/>
              <w:rPr>
                <w:rFonts w:cstheme="minorHAnsi"/>
                <w:bCs/>
                <w:sz w:val="20"/>
                <w:szCs w:val="20"/>
              </w:rPr>
            </w:pPr>
          </w:p>
          <w:p w14:paraId="59AD94A8" w14:textId="7371376B" w:rsidR="009F2C05" w:rsidRPr="00490C67" w:rsidRDefault="009F2C05" w:rsidP="009F2C05">
            <w:pPr>
              <w:widowControl w:val="0"/>
              <w:tabs>
                <w:tab w:val="left" w:pos="567"/>
              </w:tabs>
              <w:rPr>
                <w:bCs/>
                <w:sz w:val="20"/>
                <w:szCs w:val="20"/>
              </w:rPr>
            </w:pPr>
            <w:r w:rsidRPr="00776143">
              <w:rPr>
                <w:rFonts w:cstheme="minorHAnsi"/>
                <w:b/>
                <w:sz w:val="20"/>
                <w:szCs w:val="20"/>
                <w:highlight w:val="lightGray"/>
              </w:rPr>
              <w:t xml:space="preserve">CCWC Db </w:t>
            </w:r>
            <w:r w:rsidRPr="00776143">
              <w:rPr>
                <w:rStyle w:val="Strong"/>
                <w:bCs w:val="0"/>
                <w:color w:val="000000"/>
                <w:sz w:val="20"/>
                <w:szCs w:val="20"/>
                <w:highlight w:val="lightGray"/>
              </w:rPr>
              <w:t>Starter Question:</w:t>
            </w:r>
            <w:r w:rsidRPr="00776143">
              <w:rPr>
                <w:rStyle w:val="Strong"/>
                <w:b w:val="0"/>
                <w:color w:val="000000"/>
                <w:sz w:val="20"/>
                <w:szCs w:val="20"/>
                <w:highlight w:val="lightGray"/>
              </w:rPr>
              <w:t xml:space="preserve"> </w:t>
            </w:r>
            <w:r w:rsidRPr="00490C67">
              <w:rPr>
                <w:bCs/>
                <w:sz w:val="20"/>
                <w:szCs w:val="20"/>
              </w:rPr>
              <w:t xml:space="preserve">Think about your recent encounters with service providers such as restaurants, theaters, car repair facilities, and banks. Identify and describe one service experience that met or exceeded your expectations and another that left you dissatisfied. What characteristics stood out in each case? How did your experience relate to the concept of a </w:t>
            </w:r>
            <w:proofErr w:type="spellStart"/>
            <w:r w:rsidRPr="00490C67">
              <w:rPr>
                <w:bCs/>
                <w:sz w:val="20"/>
                <w:szCs w:val="20"/>
              </w:rPr>
              <w:t>servicescape</w:t>
            </w:r>
            <w:proofErr w:type="spellEnd"/>
            <w:r w:rsidRPr="00490C67">
              <w:rPr>
                <w:bCs/>
                <w:sz w:val="20"/>
                <w:szCs w:val="20"/>
              </w:rPr>
              <w:t>? How could the service provider that disappointed you improve its performance?</w:t>
            </w:r>
          </w:p>
          <w:p w14:paraId="027F1995" w14:textId="732CE0D2" w:rsidR="009F2C05" w:rsidRPr="00C17992" w:rsidRDefault="009F2C05" w:rsidP="009F2C05">
            <w:pPr>
              <w:pStyle w:val="BodyText"/>
              <w:spacing w:after="0"/>
              <w:rPr>
                <w:rFonts w:asciiTheme="minorHAnsi" w:hAnsiTheme="minorHAnsi" w:cstheme="minorHAnsi"/>
                <w:b/>
                <w:bCs/>
                <w:sz w:val="20"/>
              </w:rPr>
            </w:pPr>
          </w:p>
        </w:tc>
      </w:tr>
      <w:tr w:rsidR="009F2C05" w:rsidRPr="00271CB5" w14:paraId="4CC215DC" w14:textId="77777777" w:rsidTr="00A77DF9">
        <w:tc>
          <w:tcPr>
            <w:tcW w:w="1075" w:type="dxa"/>
            <w:shd w:val="clear" w:color="auto" w:fill="EDEDED" w:themeFill="accent3" w:themeFillTint="33"/>
          </w:tcPr>
          <w:p w14:paraId="2B0AD7AA" w14:textId="77777777" w:rsidR="009F2C05" w:rsidRPr="00A54DFE" w:rsidRDefault="009F2C05" w:rsidP="009F2C05">
            <w:pPr>
              <w:jc w:val="center"/>
              <w:rPr>
                <w:rFonts w:cstheme="minorHAnsi"/>
                <w:b/>
                <w:color w:val="A50021"/>
                <w:sz w:val="16"/>
                <w:szCs w:val="16"/>
              </w:rPr>
            </w:pPr>
          </w:p>
        </w:tc>
        <w:tc>
          <w:tcPr>
            <w:tcW w:w="720" w:type="dxa"/>
            <w:shd w:val="clear" w:color="auto" w:fill="EDEDED" w:themeFill="accent3" w:themeFillTint="33"/>
          </w:tcPr>
          <w:p w14:paraId="5A006049" w14:textId="4CC317FF"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4/20</w:t>
            </w:r>
          </w:p>
        </w:tc>
        <w:tc>
          <w:tcPr>
            <w:tcW w:w="653" w:type="dxa"/>
            <w:shd w:val="clear" w:color="auto" w:fill="EDEDED" w:themeFill="accent3" w:themeFillTint="33"/>
          </w:tcPr>
          <w:p w14:paraId="5B7AADF4" w14:textId="06792167"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EDEDED" w:themeFill="accent3" w:themeFillTint="33"/>
          </w:tcPr>
          <w:p w14:paraId="50CCD69C" w14:textId="77777777" w:rsidR="009F2C05" w:rsidRPr="00776143" w:rsidRDefault="009F2C05" w:rsidP="009F2C05">
            <w:pPr>
              <w:widowControl w:val="0"/>
              <w:rPr>
                <w:rFonts w:cstheme="minorHAnsi"/>
                <w:b/>
                <w:bCs/>
                <w:color w:val="000000"/>
                <w:sz w:val="20"/>
                <w:szCs w:val="20"/>
                <w:highlight w:val="lightGray"/>
              </w:rPr>
            </w:pPr>
            <w:r w:rsidRPr="00776143">
              <w:rPr>
                <w:rFonts w:cstheme="minorHAnsi"/>
                <w:b/>
                <w:bCs/>
                <w:color w:val="000000"/>
                <w:sz w:val="20"/>
                <w:szCs w:val="20"/>
                <w:highlight w:val="lightGray"/>
              </w:rPr>
              <w:t xml:space="preserve">Post on the CCWC Db before midnight tonight.       </w:t>
            </w:r>
          </w:p>
          <w:p w14:paraId="5D520F10"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right="72"/>
              <w:jc w:val="both"/>
              <w:rPr>
                <w:rFonts w:cstheme="minorHAnsi"/>
                <w:b/>
                <w:sz w:val="20"/>
                <w:szCs w:val="20"/>
                <w:highlight w:val="lightGray"/>
              </w:rPr>
            </w:pPr>
            <w:r w:rsidRPr="00776143">
              <w:rPr>
                <w:rFonts w:cstheme="minorHAnsi"/>
                <w:b/>
                <w:sz w:val="20"/>
                <w:szCs w:val="20"/>
                <w:highlight w:val="lightGray"/>
              </w:rPr>
              <w:t>Follow the Db Posting Requirements</w:t>
            </w:r>
          </w:p>
          <w:p w14:paraId="0C7056E4" w14:textId="77777777" w:rsidR="009F2C05" w:rsidRPr="00776143" w:rsidRDefault="009F2C05" w:rsidP="009F2C05">
            <w:pPr>
              <w:widowControl w:val="0"/>
              <w:spacing w:line="240" w:lineRule="atLeast"/>
              <w:rPr>
                <w:rFonts w:cstheme="minorHAnsi"/>
                <w:bCs/>
                <w:color w:val="000000"/>
                <w:sz w:val="20"/>
                <w:szCs w:val="20"/>
                <w:highlight w:val="lightGray"/>
              </w:rPr>
            </w:pPr>
          </w:p>
        </w:tc>
      </w:tr>
      <w:tr w:rsidR="009F2C05" w:rsidRPr="00271CB5" w14:paraId="5038D870" w14:textId="77777777" w:rsidTr="00A77DF9">
        <w:tc>
          <w:tcPr>
            <w:tcW w:w="1075" w:type="dxa"/>
            <w:shd w:val="clear" w:color="auto" w:fill="EDEDED" w:themeFill="accent3" w:themeFillTint="33"/>
          </w:tcPr>
          <w:p w14:paraId="5E70FADD" w14:textId="77777777" w:rsidR="009F2C05" w:rsidRPr="00A54DFE" w:rsidRDefault="009F2C05" w:rsidP="009F2C05">
            <w:pPr>
              <w:jc w:val="center"/>
              <w:rPr>
                <w:rFonts w:cstheme="minorHAnsi"/>
                <w:b/>
                <w:color w:val="A50021"/>
                <w:sz w:val="16"/>
                <w:szCs w:val="16"/>
              </w:rPr>
            </w:pPr>
          </w:p>
        </w:tc>
        <w:tc>
          <w:tcPr>
            <w:tcW w:w="720" w:type="dxa"/>
            <w:shd w:val="clear" w:color="auto" w:fill="EDEDED" w:themeFill="accent3" w:themeFillTint="33"/>
          </w:tcPr>
          <w:p w14:paraId="2F54E58D" w14:textId="42C327AD"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4/21</w:t>
            </w:r>
          </w:p>
        </w:tc>
        <w:tc>
          <w:tcPr>
            <w:tcW w:w="653" w:type="dxa"/>
            <w:shd w:val="clear" w:color="auto" w:fill="EDEDED" w:themeFill="accent3" w:themeFillTint="33"/>
          </w:tcPr>
          <w:p w14:paraId="66F70FF6" w14:textId="4EBA603C"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EDEDED" w:themeFill="accent3" w:themeFillTint="33"/>
          </w:tcPr>
          <w:p w14:paraId="3018C456"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rPr>
                <w:rFonts w:ascii="Calibri" w:hAnsi="Calibri"/>
                <w:sz w:val="20"/>
                <w:szCs w:val="20"/>
                <w:highlight w:val="lightGray"/>
              </w:rPr>
            </w:pPr>
            <w:r w:rsidRPr="00776143">
              <w:rPr>
                <w:rFonts w:ascii="Calibri" w:hAnsi="Calibri"/>
                <w:sz w:val="20"/>
                <w:szCs w:val="20"/>
                <w:highlight w:val="lightGray"/>
              </w:rPr>
              <w:t xml:space="preserve">Post your </w:t>
            </w:r>
            <w:r w:rsidRPr="00776143">
              <w:rPr>
                <w:rFonts w:ascii="Calibri" w:hAnsi="Calibri"/>
                <w:b/>
                <w:sz w:val="20"/>
                <w:szCs w:val="20"/>
                <w:highlight w:val="lightGray"/>
              </w:rPr>
              <w:t>New Thread</w:t>
            </w:r>
            <w:r w:rsidRPr="00776143">
              <w:rPr>
                <w:rFonts w:ascii="Calibri" w:hAnsi="Calibri"/>
                <w:sz w:val="20"/>
                <w:szCs w:val="20"/>
                <w:highlight w:val="lightGray"/>
              </w:rPr>
              <w:t xml:space="preserve"> discussions on the Weekly Chapter Db NLT midnight</w:t>
            </w:r>
          </w:p>
          <w:p w14:paraId="2F2C43FC" w14:textId="77777777" w:rsidR="009F2C05" w:rsidRPr="00776143" w:rsidRDefault="009F2C05" w:rsidP="009F2C05">
            <w:pPr>
              <w:widowControl w:val="0"/>
              <w:spacing w:line="240" w:lineRule="atLeast"/>
              <w:rPr>
                <w:rFonts w:cstheme="minorHAnsi"/>
                <w:bCs/>
                <w:color w:val="000000"/>
                <w:sz w:val="20"/>
                <w:szCs w:val="20"/>
                <w:highlight w:val="lightGray"/>
              </w:rPr>
            </w:pPr>
          </w:p>
        </w:tc>
      </w:tr>
      <w:tr w:rsidR="009F2C05" w:rsidRPr="00271CB5" w14:paraId="73979D5D" w14:textId="77777777" w:rsidTr="00A77DF9">
        <w:tc>
          <w:tcPr>
            <w:tcW w:w="1075" w:type="dxa"/>
            <w:shd w:val="clear" w:color="auto" w:fill="EDEDED" w:themeFill="accent3" w:themeFillTint="33"/>
          </w:tcPr>
          <w:p w14:paraId="5602ED71" w14:textId="77777777" w:rsidR="009F2C05" w:rsidRPr="00A54DFE" w:rsidRDefault="009F2C05" w:rsidP="009F2C05">
            <w:pPr>
              <w:jc w:val="center"/>
              <w:rPr>
                <w:rFonts w:cstheme="minorHAnsi"/>
                <w:b/>
                <w:color w:val="A50021"/>
                <w:sz w:val="16"/>
                <w:szCs w:val="16"/>
              </w:rPr>
            </w:pPr>
          </w:p>
        </w:tc>
        <w:tc>
          <w:tcPr>
            <w:tcW w:w="720" w:type="dxa"/>
            <w:shd w:val="clear" w:color="auto" w:fill="EDEDED" w:themeFill="accent3" w:themeFillTint="33"/>
          </w:tcPr>
          <w:p w14:paraId="495BE4F6" w14:textId="38BAFF52"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4/22</w:t>
            </w:r>
          </w:p>
        </w:tc>
        <w:tc>
          <w:tcPr>
            <w:tcW w:w="653" w:type="dxa"/>
            <w:shd w:val="clear" w:color="auto" w:fill="EDEDED" w:themeFill="accent3" w:themeFillTint="33"/>
          </w:tcPr>
          <w:p w14:paraId="656B9432" w14:textId="1FA9ED40"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EDEDED" w:themeFill="accent3" w:themeFillTint="33"/>
          </w:tcPr>
          <w:p w14:paraId="6BFF2BE9" w14:textId="77777777" w:rsidR="009F2C05" w:rsidRPr="00271CB5" w:rsidRDefault="009F2C05" w:rsidP="009F2C05">
            <w:pPr>
              <w:widowControl w:val="0"/>
              <w:spacing w:line="240" w:lineRule="atLeast"/>
              <w:rPr>
                <w:rFonts w:cstheme="minorHAnsi"/>
                <w:b/>
                <w:bCs/>
                <w:color w:val="000000"/>
                <w:sz w:val="20"/>
                <w:szCs w:val="20"/>
              </w:rPr>
            </w:pPr>
            <w:r w:rsidRPr="00271CB5">
              <w:rPr>
                <w:rFonts w:cstheme="minorHAnsi"/>
                <w:b/>
                <w:bCs/>
                <w:color w:val="000000"/>
                <w:sz w:val="20"/>
                <w:szCs w:val="20"/>
                <w:highlight w:val="green"/>
              </w:rPr>
              <w:t xml:space="preserve">Quiz: Chapter 17 </w:t>
            </w:r>
            <w:r w:rsidRPr="00271CB5">
              <w:rPr>
                <w:rFonts w:cstheme="minorHAnsi"/>
                <w:b/>
                <w:bCs/>
                <w:color w:val="000000"/>
                <w:sz w:val="20"/>
                <w:szCs w:val="20"/>
              </w:rPr>
              <w:t xml:space="preserve">              </w:t>
            </w:r>
          </w:p>
          <w:p w14:paraId="4130E3D2" w14:textId="598BB31C"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Pr>
                <w:rFonts w:ascii="Calibri" w:hAnsi="Calibri"/>
                <w:b/>
                <w:sz w:val="20"/>
                <w:szCs w:val="20"/>
              </w:rPr>
              <w:t>Post replies on the Weekly Chapter Db and the CCWC Db</w:t>
            </w:r>
          </w:p>
          <w:p w14:paraId="6B213268" w14:textId="77777777" w:rsidR="009F2C05" w:rsidRPr="00271CB5" w:rsidRDefault="009F2C05" w:rsidP="009F2C05">
            <w:pPr>
              <w:widowControl w:val="0"/>
              <w:spacing w:line="240" w:lineRule="atLeast"/>
              <w:rPr>
                <w:rFonts w:cstheme="minorHAnsi"/>
                <w:bCs/>
                <w:color w:val="000000"/>
                <w:sz w:val="20"/>
                <w:szCs w:val="20"/>
              </w:rPr>
            </w:pPr>
          </w:p>
        </w:tc>
      </w:tr>
      <w:tr w:rsidR="009F2C05" w:rsidRPr="00271CB5" w14:paraId="685BB47F" w14:textId="77777777" w:rsidTr="00A77DF9">
        <w:tc>
          <w:tcPr>
            <w:tcW w:w="1075" w:type="dxa"/>
            <w:shd w:val="clear" w:color="auto" w:fill="EDEDED" w:themeFill="accent3" w:themeFillTint="33"/>
          </w:tcPr>
          <w:p w14:paraId="19ABF491" w14:textId="733765E1" w:rsidR="009F2C05" w:rsidRPr="00A54DFE" w:rsidRDefault="009F2C05" w:rsidP="009F2C05">
            <w:pPr>
              <w:jc w:val="center"/>
              <w:rPr>
                <w:rFonts w:cstheme="minorHAnsi"/>
                <w:b/>
                <w:color w:val="A50021"/>
                <w:sz w:val="16"/>
                <w:szCs w:val="16"/>
              </w:rPr>
            </w:pPr>
          </w:p>
        </w:tc>
        <w:tc>
          <w:tcPr>
            <w:tcW w:w="720" w:type="dxa"/>
            <w:shd w:val="clear" w:color="auto" w:fill="EDEDED" w:themeFill="accent3" w:themeFillTint="33"/>
          </w:tcPr>
          <w:p w14:paraId="74D21EBD" w14:textId="0C2C7095" w:rsidR="009F2C05" w:rsidRPr="00A77DF9" w:rsidRDefault="009F2C05" w:rsidP="00A77DF9">
            <w:pPr>
              <w:jc w:val="center"/>
              <w:rPr>
                <w:rFonts w:asciiTheme="majorHAnsi" w:hAnsiTheme="majorHAnsi" w:cstheme="majorHAnsi"/>
                <w:b/>
                <w:bCs/>
                <w:sz w:val="18"/>
                <w:szCs w:val="18"/>
              </w:rPr>
            </w:pPr>
            <w:r w:rsidRPr="00A77DF9">
              <w:rPr>
                <w:rFonts w:asciiTheme="majorHAnsi" w:hAnsiTheme="majorHAnsi" w:cstheme="majorHAnsi"/>
                <w:b/>
                <w:bCs/>
                <w:sz w:val="18"/>
                <w:szCs w:val="18"/>
              </w:rPr>
              <w:t>4/23</w:t>
            </w:r>
          </w:p>
        </w:tc>
        <w:tc>
          <w:tcPr>
            <w:tcW w:w="653" w:type="dxa"/>
            <w:shd w:val="clear" w:color="auto" w:fill="EDEDED" w:themeFill="accent3" w:themeFillTint="33"/>
          </w:tcPr>
          <w:p w14:paraId="3BF21E1D" w14:textId="17088C28" w:rsidR="009F2C05" w:rsidRPr="00800E58" w:rsidRDefault="009F2C05" w:rsidP="009F2C05">
            <w:pPr>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Fri</w:t>
            </w:r>
          </w:p>
        </w:tc>
        <w:tc>
          <w:tcPr>
            <w:tcW w:w="8347" w:type="dxa"/>
            <w:shd w:val="clear" w:color="auto" w:fill="EDEDED" w:themeFill="accent3" w:themeFillTint="33"/>
          </w:tcPr>
          <w:p w14:paraId="5CA279EA" w14:textId="77777777" w:rsidR="009F2C05" w:rsidRPr="00776143"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highlight w:val="lightGray"/>
              </w:rPr>
            </w:pPr>
            <w:r w:rsidRPr="00776143">
              <w:rPr>
                <w:rFonts w:ascii="Calibri" w:hAnsi="Calibri"/>
                <w:b/>
                <w:sz w:val="20"/>
                <w:szCs w:val="20"/>
                <w:highlight w:val="lightGray"/>
              </w:rPr>
              <w:t>Post your reply to the CCWC Db NLT midnight tonight.</w:t>
            </w:r>
          </w:p>
          <w:p w14:paraId="602BED68" w14:textId="77777777" w:rsidR="009F2C05" w:rsidRDefault="009F2C05" w:rsidP="009F2C05">
            <w:pPr>
              <w:tabs>
                <w:tab w:val="left" w:pos="720"/>
                <w:tab w:val="left" w:pos="1440"/>
                <w:tab w:val="left" w:pos="2160"/>
                <w:tab w:val="left" w:pos="2880"/>
                <w:tab w:val="left" w:pos="3600"/>
                <w:tab w:val="left" w:pos="4320"/>
                <w:tab w:val="left" w:pos="5040"/>
                <w:tab w:val="left" w:pos="5760"/>
                <w:tab w:val="left" w:pos="6732"/>
                <w:tab w:val="left" w:pos="7200"/>
                <w:tab w:val="left" w:pos="8082"/>
                <w:tab w:val="left" w:pos="8640"/>
              </w:tabs>
              <w:spacing w:line="240" w:lineRule="atLeast"/>
              <w:ind w:left="-18" w:right="72" w:firstLine="18"/>
              <w:jc w:val="both"/>
              <w:rPr>
                <w:rFonts w:ascii="Calibri" w:hAnsi="Calibri"/>
                <w:b/>
                <w:sz w:val="20"/>
                <w:szCs w:val="20"/>
              </w:rPr>
            </w:pPr>
            <w:r w:rsidRPr="00776143">
              <w:rPr>
                <w:rFonts w:ascii="Calibri" w:hAnsi="Calibri"/>
                <w:b/>
                <w:sz w:val="20"/>
                <w:szCs w:val="20"/>
                <w:highlight w:val="lightGray"/>
              </w:rPr>
              <w:t>Post your reply posts on the Weekly Chapter Db by Noon on Sunday</w:t>
            </w:r>
          </w:p>
          <w:p w14:paraId="7A52EA80" w14:textId="4CCB7207" w:rsidR="009F2C05" w:rsidRDefault="009F2C05" w:rsidP="009F2C05">
            <w:pPr>
              <w:ind w:left="-18" w:right="72" w:firstLine="18"/>
              <w:rPr>
                <w:rFonts w:ascii="Calibri" w:hAnsi="Calibri"/>
                <w:b/>
                <w:i/>
                <w:sz w:val="20"/>
                <w:szCs w:val="20"/>
              </w:rPr>
            </w:pPr>
            <w:r>
              <w:rPr>
                <w:rFonts w:ascii="Calibri" w:hAnsi="Calibri"/>
                <w:b/>
                <w:i/>
                <w:sz w:val="20"/>
                <w:szCs w:val="20"/>
              </w:rPr>
              <w:t xml:space="preserve">Module 15 begins on Sunday at Noon </w:t>
            </w:r>
          </w:p>
          <w:p w14:paraId="33E25900" w14:textId="0D7D2268" w:rsidR="008154A6" w:rsidRDefault="008154A6" w:rsidP="009F2C05">
            <w:pPr>
              <w:ind w:left="-18" w:right="72" w:firstLine="18"/>
              <w:rPr>
                <w:rFonts w:ascii="Calibri" w:hAnsi="Calibri"/>
                <w:b/>
                <w:i/>
                <w:sz w:val="20"/>
                <w:szCs w:val="20"/>
              </w:rPr>
            </w:pPr>
          </w:p>
          <w:p w14:paraId="149D9540" w14:textId="7C7364D4" w:rsidR="008154A6" w:rsidRDefault="008154A6" w:rsidP="009F2C05">
            <w:pPr>
              <w:ind w:left="-18" w:right="72" w:firstLine="18"/>
              <w:rPr>
                <w:rFonts w:ascii="Calibri" w:hAnsi="Calibri"/>
                <w:b/>
                <w:i/>
                <w:sz w:val="20"/>
                <w:szCs w:val="20"/>
              </w:rPr>
            </w:pPr>
          </w:p>
          <w:p w14:paraId="7DCF2241" w14:textId="77777777" w:rsidR="009F2C05" w:rsidRDefault="009F2C05" w:rsidP="00A77DF9">
            <w:pPr>
              <w:ind w:right="72"/>
              <w:rPr>
                <w:rFonts w:ascii="Calibri" w:hAnsi="Calibri"/>
                <w:b/>
                <w:sz w:val="20"/>
                <w:szCs w:val="20"/>
              </w:rPr>
            </w:pPr>
          </w:p>
          <w:p w14:paraId="034D4956" w14:textId="77777777" w:rsidR="00C60561" w:rsidRDefault="00C60561" w:rsidP="00A77DF9">
            <w:pPr>
              <w:ind w:right="72"/>
              <w:rPr>
                <w:rFonts w:ascii="Calibri" w:hAnsi="Calibri"/>
                <w:b/>
                <w:sz w:val="20"/>
                <w:szCs w:val="20"/>
              </w:rPr>
            </w:pPr>
          </w:p>
          <w:p w14:paraId="183946BE" w14:textId="52CFA72D" w:rsidR="00C60561" w:rsidRPr="00C17992" w:rsidRDefault="00C60561" w:rsidP="00A77DF9">
            <w:pPr>
              <w:ind w:right="72"/>
              <w:rPr>
                <w:rFonts w:ascii="Calibri" w:hAnsi="Calibri"/>
                <w:b/>
                <w:sz w:val="20"/>
                <w:szCs w:val="20"/>
              </w:rPr>
            </w:pPr>
          </w:p>
        </w:tc>
      </w:tr>
      <w:tr w:rsidR="009F2C05" w:rsidRPr="00271CB5" w14:paraId="2C60BE39" w14:textId="77777777" w:rsidTr="00A77DF9">
        <w:trPr>
          <w:trHeight w:val="557"/>
        </w:trPr>
        <w:tc>
          <w:tcPr>
            <w:tcW w:w="1075" w:type="dxa"/>
            <w:shd w:val="clear" w:color="auto" w:fill="DEEAF6" w:themeFill="accent1" w:themeFillTint="33"/>
          </w:tcPr>
          <w:p w14:paraId="2128654C" w14:textId="5E414524" w:rsidR="009F2C05" w:rsidRPr="00A54DFE" w:rsidRDefault="009F2C05" w:rsidP="009F2C05">
            <w:pPr>
              <w:shd w:val="clear" w:color="auto" w:fill="DEEAF6" w:themeFill="accent1" w:themeFillTint="33"/>
              <w:jc w:val="center"/>
              <w:rPr>
                <w:rFonts w:cstheme="minorHAnsi"/>
                <w:b/>
                <w:color w:val="A50021"/>
                <w:sz w:val="16"/>
                <w:szCs w:val="16"/>
              </w:rPr>
            </w:pPr>
            <w:r w:rsidRPr="00A54DFE">
              <w:rPr>
                <w:rFonts w:cstheme="minorHAnsi"/>
                <w:b/>
                <w:bCs/>
                <w:sz w:val="18"/>
                <w:szCs w:val="18"/>
              </w:rPr>
              <w:lastRenderedPageBreak/>
              <w:t>Module 15 Week 15</w:t>
            </w:r>
          </w:p>
        </w:tc>
        <w:tc>
          <w:tcPr>
            <w:tcW w:w="720" w:type="dxa"/>
            <w:shd w:val="clear" w:color="auto" w:fill="DEEAF6" w:themeFill="accent1" w:themeFillTint="33"/>
          </w:tcPr>
          <w:p w14:paraId="25C2E370" w14:textId="11F96185" w:rsidR="009F2C05" w:rsidRPr="00A77DF9" w:rsidRDefault="009F2C05" w:rsidP="00A77DF9">
            <w:pPr>
              <w:shd w:val="clear" w:color="auto" w:fill="DEEAF6" w:themeFill="accent1" w:themeFillTint="33"/>
              <w:jc w:val="center"/>
              <w:rPr>
                <w:rFonts w:asciiTheme="majorHAnsi" w:hAnsiTheme="majorHAnsi" w:cstheme="majorHAnsi"/>
                <w:b/>
                <w:bCs/>
                <w:sz w:val="18"/>
                <w:szCs w:val="18"/>
              </w:rPr>
            </w:pPr>
            <w:r w:rsidRPr="00A77DF9">
              <w:rPr>
                <w:rFonts w:asciiTheme="majorHAnsi" w:hAnsiTheme="majorHAnsi" w:cstheme="majorHAnsi"/>
                <w:b/>
                <w:bCs/>
                <w:sz w:val="18"/>
                <w:szCs w:val="18"/>
              </w:rPr>
              <w:t>4/26</w:t>
            </w:r>
          </w:p>
        </w:tc>
        <w:tc>
          <w:tcPr>
            <w:tcW w:w="653" w:type="dxa"/>
            <w:shd w:val="clear" w:color="auto" w:fill="DEEAF6" w:themeFill="accent1" w:themeFillTint="33"/>
          </w:tcPr>
          <w:p w14:paraId="409BF676" w14:textId="68164F3E" w:rsidR="009F2C05" w:rsidRPr="00800E58" w:rsidRDefault="009F2C05" w:rsidP="00C60561">
            <w:pPr>
              <w:shd w:val="clear" w:color="auto" w:fill="DEEAF6" w:themeFill="accent1" w:themeFillTint="33"/>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Mon</w:t>
            </w:r>
          </w:p>
        </w:tc>
        <w:tc>
          <w:tcPr>
            <w:tcW w:w="8347" w:type="dxa"/>
            <w:shd w:val="clear" w:color="auto" w:fill="DEEAF6" w:themeFill="accent1" w:themeFillTint="33"/>
          </w:tcPr>
          <w:p w14:paraId="027C8F0B" w14:textId="6F099D4B" w:rsidR="009F2C05" w:rsidRDefault="009F2C05" w:rsidP="009F2C05">
            <w:pPr>
              <w:widowControl w:val="0"/>
              <w:shd w:val="clear" w:color="auto" w:fill="DEEAF6" w:themeFill="accent1" w:themeFillTint="33"/>
              <w:spacing w:line="240" w:lineRule="atLeast"/>
              <w:rPr>
                <w:rFonts w:cstheme="minorHAnsi"/>
                <w:b/>
                <w:bCs/>
                <w:sz w:val="20"/>
                <w:szCs w:val="20"/>
              </w:rPr>
            </w:pPr>
            <w:r w:rsidRPr="00183631">
              <w:rPr>
                <w:rFonts w:cstheme="minorHAnsi"/>
                <w:b/>
                <w:bCs/>
                <w:sz w:val="20"/>
                <w:szCs w:val="20"/>
              </w:rPr>
              <w:t xml:space="preserve">Module </w:t>
            </w:r>
            <w:r>
              <w:rPr>
                <w:rFonts w:cstheme="minorHAnsi"/>
                <w:b/>
                <w:bCs/>
                <w:sz w:val="20"/>
                <w:szCs w:val="20"/>
              </w:rPr>
              <w:t>15</w:t>
            </w:r>
          </w:p>
          <w:p w14:paraId="5EE449AB" w14:textId="77777777" w:rsidR="009F2C05" w:rsidRDefault="009F2C05" w:rsidP="009F2C05">
            <w:pPr>
              <w:widowControl w:val="0"/>
              <w:shd w:val="clear" w:color="auto" w:fill="DEEAF6" w:themeFill="accent1" w:themeFillTint="33"/>
              <w:spacing w:line="240" w:lineRule="atLeast"/>
              <w:rPr>
                <w:rFonts w:cstheme="minorHAnsi"/>
                <w:b/>
                <w:bCs/>
                <w:color w:val="C00000"/>
                <w:sz w:val="20"/>
                <w:szCs w:val="20"/>
              </w:rPr>
            </w:pPr>
          </w:p>
          <w:p w14:paraId="0733A88B" w14:textId="77777777" w:rsidR="009F2C05" w:rsidRDefault="009F2C05" w:rsidP="009F2C05">
            <w:pPr>
              <w:widowControl w:val="0"/>
              <w:shd w:val="clear" w:color="auto" w:fill="DEEAF6" w:themeFill="accent1" w:themeFillTint="33"/>
              <w:spacing w:line="240" w:lineRule="atLeast"/>
              <w:rPr>
                <w:rFonts w:cstheme="minorHAnsi"/>
                <w:b/>
                <w:bCs/>
                <w:color w:val="000000"/>
                <w:sz w:val="20"/>
                <w:szCs w:val="20"/>
                <w:highlight w:val="green"/>
              </w:rPr>
            </w:pPr>
            <w:r>
              <w:rPr>
                <w:rFonts w:cstheme="minorHAnsi"/>
                <w:b/>
                <w:bCs/>
                <w:color w:val="000000"/>
                <w:sz w:val="20"/>
                <w:szCs w:val="20"/>
                <w:highlight w:val="green"/>
              </w:rPr>
              <w:t>Take any Practice Quizzes you have not taken to prepare for the Practice Final.</w:t>
            </w:r>
          </w:p>
          <w:p w14:paraId="519DB924" w14:textId="2F35D41A" w:rsidR="009F2C05" w:rsidRDefault="009F2C05" w:rsidP="009F2C05">
            <w:pPr>
              <w:widowControl w:val="0"/>
              <w:shd w:val="clear" w:color="auto" w:fill="DEEAF6" w:themeFill="accent1" w:themeFillTint="33"/>
              <w:rPr>
                <w:rFonts w:cstheme="minorHAnsi"/>
                <w:b/>
                <w:bCs/>
                <w:i/>
                <w:color w:val="000000"/>
                <w:sz w:val="20"/>
                <w:szCs w:val="20"/>
              </w:rPr>
            </w:pPr>
            <w:r>
              <w:rPr>
                <w:rFonts w:cstheme="minorHAnsi"/>
                <w:b/>
                <w:bCs/>
                <w:i/>
                <w:color w:val="000000"/>
                <w:sz w:val="20"/>
                <w:szCs w:val="20"/>
              </w:rPr>
              <w:t>Review your Practice Quiz results</w:t>
            </w:r>
          </w:p>
          <w:p w14:paraId="63ED9457" w14:textId="03182DB2" w:rsidR="009F2C05" w:rsidRPr="0030527C" w:rsidRDefault="009F2C05" w:rsidP="009F2C05">
            <w:pPr>
              <w:widowControl w:val="0"/>
              <w:shd w:val="clear" w:color="auto" w:fill="DEEAF6" w:themeFill="accent1" w:themeFillTint="33"/>
              <w:rPr>
                <w:rFonts w:cstheme="minorHAnsi"/>
                <w:b/>
                <w:bCs/>
                <w:i/>
                <w:color w:val="000000"/>
                <w:sz w:val="20"/>
                <w:szCs w:val="20"/>
              </w:rPr>
            </w:pPr>
          </w:p>
        </w:tc>
      </w:tr>
      <w:tr w:rsidR="009F2C05" w:rsidRPr="00271CB5" w14:paraId="05FECBBF" w14:textId="77777777" w:rsidTr="00A77DF9">
        <w:tc>
          <w:tcPr>
            <w:tcW w:w="1075" w:type="dxa"/>
            <w:shd w:val="clear" w:color="auto" w:fill="DEEAF6" w:themeFill="accent1" w:themeFillTint="33"/>
          </w:tcPr>
          <w:p w14:paraId="705B18A3" w14:textId="77777777" w:rsidR="009F2C05" w:rsidRPr="00A54DFE" w:rsidRDefault="009F2C05" w:rsidP="009F2C05">
            <w:pPr>
              <w:shd w:val="clear" w:color="auto" w:fill="DEEAF6" w:themeFill="accent1" w:themeFillTint="33"/>
              <w:jc w:val="center"/>
              <w:rPr>
                <w:rFonts w:cstheme="minorHAnsi"/>
                <w:b/>
                <w:color w:val="C45911" w:themeColor="accent2" w:themeShade="BF"/>
                <w:sz w:val="16"/>
                <w:szCs w:val="16"/>
              </w:rPr>
            </w:pPr>
          </w:p>
        </w:tc>
        <w:tc>
          <w:tcPr>
            <w:tcW w:w="720" w:type="dxa"/>
            <w:shd w:val="clear" w:color="auto" w:fill="DEEAF6" w:themeFill="accent1" w:themeFillTint="33"/>
          </w:tcPr>
          <w:p w14:paraId="71CD2A49" w14:textId="5FA80D32" w:rsidR="009F2C05" w:rsidRPr="00A77DF9" w:rsidRDefault="009F2C05" w:rsidP="00A77DF9">
            <w:pPr>
              <w:shd w:val="clear" w:color="auto" w:fill="DEEAF6" w:themeFill="accent1" w:themeFillTint="33"/>
              <w:jc w:val="center"/>
              <w:rPr>
                <w:rFonts w:asciiTheme="majorHAnsi" w:hAnsiTheme="majorHAnsi" w:cstheme="majorHAnsi"/>
                <w:b/>
                <w:bCs/>
                <w:sz w:val="18"/>
                <w:szCs w:val="18"/>
              </w:rPr>
            </w:pPr>
            <w:r w:rsidRPr="00A77DF9">
              <w:rPr>
                <w:rFonts w:asciiTheme="majorHAnsi" w:hAnsiTheme="majorHAnsi" w:cstheme="majorHAnsi"/>
                <w:b/>
                <w:bCs/>
                <w:sz w:val="18"/>
                <w:szCs w:val="18"/>
              </w:rPr>
              <w:t>4/27</w:t>
            </w:r>
          </w:p>
        </w:tc>
        <w:tc>
          <w:tcPr>
            <w:tcW w:w="653" w:type="dxa"/>
            <w:shd w:val="clear" w:color="auto" w:fill="DEEAF6" w:themeFill="accent1" w:themeFillTint="33"/>
          </w:tcPr>
          <w:p w14:paraId="66DC2322" w14:textId="57D81058" w:rsidR="009F2C05" w:rsidRPr="00800E58" w:rsidRDefault="009F2C05" w:rsidP="00C60561">
            <w:pPr>
              <w:shd w:val="clear" w:color="auto" w:fill="DEEAF6" w:themeFill="accent1" w:themeFillTint="33"/>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Tues</w:t>
            </w:r>
          </w:p>
        </w:tc>
        <w:tc>
          <w:tcPr>
            <w:tcW w:w="8347" w:type="dxa"/>
            <w:shd w:val="clear" w:color="auto" w:fill="DEEAF6" w:themeFill="accent1" w:themeFillTint="33"/>
          </w:tcPr>
          <w:p w14:paraId="0D26627A" w14:textId="77777777" w:rsidR="009F2C05" w:rsidRDefault="009F2C05" w:rsidP="009F2C05">
            <w:pPr>
              <w:widowControl w:val="0"/>
              <w:shd w:val="clear" w:color="auto" w:fill="DEEAF6" w:themeFill="accent1" w:themeFillTint="33"/>
              <w:spacing w:line="240" w:lineRule="atLeast"/>
              <w:rPr>
                <w:rFonts w:cstheme="minorHAnsi"/>
                <w:b/>
                <w:bCs/>
                <w:color w:val="000000"/>
                <w:sz w:val="20"/>
                <w:szCs w:val="20"/>
                <w:highlight w:val="green"/>
              </w:rPr>
            </w:pPr>
            <w:r>
              <w:rPr>
                <w:rFonts w:cstheme="minorHAnsi"/>
                <w:b/>
                <w:bCs/>
                <w:color w:val="000000"/>
                <w:sz w:val="20"/>
                <w:szCs w:val="20"/>
                <w:highlight w:val="green"/>
              </w:rPr>
              <w:t xml:space="preserve">Review the results. </w:t>
            </w:r>
          </w:p>
          <w:p w14:paraId="149C9AEE" w14:textId="77777777" w:rsidR="009F2C05" w:rsidRDefault="009F2C05" w:rsidP="009F2C05">
            <w:pPr>
              <w:shd w:val="clear" w:color="auto" w:fill="DEEAF6" w:themeFill="accent1" w:themeFillTint="33"/>
              <w:ind w:left="-18"/>
              <w:rPr>
                <w:rFonts w:ascii="Calibri" w:hAnsi="Calibri"/>
                <w:b/>
                <w:sz w:val="20"/>
                <w:szCs w:val="20"/>
              </w:rPr>
            </w:pPr>
            <w:r w:rsidRPr="00776143">
              <w:rPr>
                <w:rFonts w:ascii="Calibri" w:hAnsi="Calibri"/>
                <w:b/>
                <w:sz w:val="20"/>
                <w:szCs w:val="20"/>
                <w:highlight w:val="lightGray"/>
              </w:rPr>
              <w:t>Post on the Weekly Chapter Db and the CCWC Db—ask each other AND me about the material that seems to have eluded your understanding, is unclear, or confusing.</w:t>
            </w:r>
            <w:r>
              <w:rPr>
                <w:rFonts w:ascii="Calibri" w:hAnsi="Calibri"/>
                <w:b/>
                <w:sz w:val="20"/>
                <w:szCs w:val="20"/>
              </w:rPr>
              <w:t xml:space="preserve"> </w:t>
            </w:r>
          </w:p>
          <w:p w14:paraId="263CCFDB" w14:textId="3DCA6CEC" w:rsidR="009F2C05" w:rsidRPr="00271CB5" w:rsidRDefault="009F2C05" w:rsidP="009F2C05">
            <w:pPr>
              <w:widowControl w:val="0"/>
              <w:shd w:val="clear" w:color="auto" w:fill="DEEAF6" w:themeFill="accent1" w:themeFillTint="33"/>
              <w:spacing w:line="240" w:lineRule="atLeast"/>
              <w:rPr>
                <w:rFonts w:cstheme="minorHAnsi"/>
                <w:b/>
                <w:bCs/>
                <w:color w:val="000000"/>
                <w:sz w:val="20"/>
                <w:szCs w:val="20"/>
                <w:highlight w:val="green"/>
              </w:rPr>
            </w:pPr>
          </w:p>
        </w:tc>
      </w:tr>
      <w:tr w:rsidR="009F2C05" w:rsidRPr="00271CB5" w14:paraId="765AF84F" w14:textId="77777777" w:rsidTr="00A77DF9">
        <w:tc>
          <w:tcPr>
            <w:tcW w:w="1075" w:type="dxa"/>
            <w:shd w:val="clear" w:color="auto" w:fill="DEEAF6" w:themeFill="accent1" w:themeFillTint="33"/>
          </w:tcPr>
          <w:p w14:paraId="2925553B" w14:textId="77777777" w:rsidR="009F2C05" w:rsidRPr="00A54DFE" w:rsidRDefault="009F2C05" w:rsidP="009F2C05">
            <w:pPr>
              <w:shd w:val="clear" w:color="auto" w:fill="DEEAF6" w:themeFill="accent1" w:themeFillTint="33"/>
              <w:jc w:val="center"/>
              <w:rPr>
                <w:rFonts w:cstheme="minorHAnsi"/>
                <w:b/>
                <w:color w:val="C45911" w:themeColor="accent2" w:themeShade="BF"/>
                <w:sz w:val="16"/>
                <w:szCs w:val="16"/>
              </w:rPr>
            </w:pPr>
          </w:p>
        </w:tc>
        <w:tc>
          <w:tcPr>
            <w:tcW w:w="720" w:type="dxa"/>
            <w:shd w:val="clear" w:color="auto" w:fill="DEEAF6" w:themeFill="accent1" w:themeFillTint="33"/>
          </w:tcPr>
          <w:p w14:paraId="18437B1F" w14:textId="3C467910" w:rsidR="009F2C05" w:rsidRPr="00A77DF9" w:rsidRDefault="009F2C05" w:rsidP="00A77DF9">
            <w:pPr>
              <w:shd w:val="clear" w:color="auto" w:fill="DEEAF6" w:themeFill="accent1" w:themeFillTint="33"/>
              <w:jc w:val="center"/>
              <w:rPr>
                <w:rFonts w:asciiTheme="majorHAnsi" w:hAnsiTheme="majorHAnsi" w:cstheme="majorHAnsi"/>
                <w:b/>
                <w:bCs/>
                <w:sz w:val="18"/>
                <w:szCs w:val="18"/>
              </w:rPr>
            </w:pPr>
            <w:r w:rsidRPr="00A77DF9">
              <w:rPr>
                <w:rFonts w:asciiTheme="majorHAnsi" w:hAnsiTheme="majorHAnsi" w:cstheme="majorHAnsi"/>
                <w:b/>
                <w:bCs/>
                <w:sz w:val="18"/>
                <w:szCs w:val="18"/>
              </w:rPr>
              <w:t>4/28</w:t>
            </w:r>
          </w:p>
        </w:tc>
        <w:tc>
          <w:tcPr>
            <w:tcW w:w="653" w:type="dxa"/>
            <w:shd w:val="clear" w:color="auto" w:fill="DEEAF6" w:themeFill="accent1" w:themeFillTint="33"/>
          </w:tcPr>
          <w:p w14:paraId="6FD72110" w14:textId="54633FF6" w:rsidR="009F2C05" w:rsidRPr="00800E58" w:rsidRDefault="009F2C05" w:rsidP="00C60561">
            <w:pPr>
              <w:shd w:val="clear" w:color="auto" w:fill="DEEAF6" w:themeFill="accent1" w:themeFillTint="33"/>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Wed</w:t>
            </w:r>
          </w:p>
        </w:tc>
        <w:tc>
          <w:tcPr>
            <w:tcW w:w="8347" w:type="dxa"/>
            <w:shd w:val="clear" w:color="auto" w:fill="DEEAF6" w:themeFill="accent1" w:themeFillTint="33"/>
          </w:tcPr>
          <w:p w14:paraId="68E4A480" w14:textId="77777777" w:rsidR="009F2C05" w:rsidRDefault="009F2C05" w:rsidP="009F2C05">
            <w:pPr>
              <w:widowControl w:val="0"/>
              <w:shd w:val="clear" w:color="auto" w:fill="DEEAF6" w:themeFill="accent1" w:themeFillTint="33"/>
              <w:rPr>
                <w:rFonts w:cstheme="minorHAnsi"/>
                <w:b/>
                <w:bCs/>
                <w:color w:val="000000"/>
                <w:sz w:val="20"/>
                <w:szCs w:val="20"/>
              </w:rPr>
            </w:pPr>
            <w:r w:rsidRPr="00B02542">
              <w:rPr>
                <w:rFonts w:cstheme="minorHAnsi"/>
                <w:b/>
                <w:bCs/>
                <w:color w:val="000000"/>
                <w:sz w:val="20"/>
                <w:szCs w:val="20"/>
              </w:rPr>
              <w:t>Study and prepare for the Final Exam</w:t>
            </w:r>
          </w:p>
          <w:p w14:paraId="2B1C439F" w14:textId="6EDF55DA" w:rsidR="009F2C05" w:rsidRPr="00271CB5" w:rsidRDefault="009F2C05" w:rsidP="009F2C05">
            <w:pPr>
              <w:shd w:val="clear" w:color="auto" w:fill="DEEAF6" w:themeFill="accent1" w:themeFillTint="33"/>
              <w:ind w:left="-18"/>
              <w:rPr>
                <w:rFonts w:cstheme="minorHAnsi"/>
                <w:b/>
                <w:bCs/>
                <w:color w:val="000000"/>
                <w:sz w:val="20"/>
                <w:szCs w:val="20"/>
                <w:highlight w:val="green"/>
              </w:rPr>
            </w:pPr>
          </w:p>
        </w:tc>
      </w:tr>
      <w:tr w:rsidR="009F2C05" w:rsidRPr="00271CB5" w14:paraId="189A2DFB" w14:textId="77777777" w:rsidTr="00A77DF9">
        <w:tc>
          <w:tcPr>
            <w:tcW w:w="1075" w:type="dxa"/>
            <w:shd w:val="clear" w:color="auto" w:fill="DEEAF6" w:themeFill="accent1" w:themeFillTint="33"/>
          </w:tcPr>
          <w:p w14:paraId="739D7941" w14:textId="77777777" w:rsidR="009F2C05" w:rsidRPr="00A54DFE" w:rsidRDefault="009F2C05" w:rsidP="009F2C05">
            <w:pPr>
              <w:shd w:val="clear" w:color="auto" w:fill="DEEAF6" w:themeFill="accent1" w:themeFillTint="33"/>
              <w:jc w:val="center"/>
              <w:rPr>
                <w:rFonts w:cstheme="minorHAnsi"/>
                <w:b/>
                <w:color w:val="C45911" w:themeColor="accent2" w:themeShade="BF"/>
                <w:sz w:val="16"/>
                <w:szCs w:val="16"/>
              </w:rPr>
            </w:pPr>
          </w:p>
        </w:tc>
        <w:tc>
          <w:tcPr>
            <w:tcW w:w="720" w:type="dxa"/>
            <w:shd w:val="clear" w:color="auto" w:fill="DEEAF6" w:themeFill="accent1" w:themeFillTint="33"/>
          </w:tcPr>
          <w:p w14:paraId="7B419E5B" w14:textId="65BDB4EC" w:rsidR="009F2C05" w:rsidRPr="00A77DF9" w:rsidRDefault="009F2C05" w:rsidP="00A77DF9">
            <w:pPr>
              <w:shd w:val="clear" w:color="auto" w:fill="DEEAF6" w:themeFill="accent1" w:themeFillTint="33"/>
              <w:jc w:val="center"/>
              <w:rPr>
                <w:rFonts w:asciiTheme="majorHAnsi" w:hAnsiTheme="majorHAnsi" w:cstheme="majorHAnsi"/>
                <w:b/>
                <w:bCs/>
                <w:sz w:val="18"/>
                <w:szCs w:val="18"/>
              </w:rPr>
            </w:pPr>
            <w:r w:rsidRPr="00A77DF9">
              <w:rPr>
                <w:rFonts w:asciiTheme="majorHAnsi" w:hAnsiTheme="majorHAnsi" w:cstheme="majorHAnsi"/>
                <w:b/>
                <w:bCs/>
                <w:sz w:val="18"/>
                <w:szCs w:val="18"/>
              </w:rPr>
              <w:t>4/29</w:t>
            </w:r>
          </w:p>
        </w:tc>
        <w:tc>
          <w:tcPr>
            <w:tcW w:w="653" w:type="dxa"/>
            <w:shd w:val="clear" w:color="auto" w:fill="DEEAF6" w:themeFill="accent1" w:themeFillTint="33"/>
          </w:tcPr>
          <w:p w14:paraId="1F65110E" w14:textId="54FF8298" w:rsidR="009F2C05" w:rsidRPr="00800E58" w:rsidRDefault="009F2C05" w:rsidP="00C60561">
            <w:pPr>
              <w:shd w:val="clear" w:color="auto" w:fill="DEEAF6" w:themeFill="accent1" w:themeFillTint="33"/>
              <w:jc w:val="center"/>
              <w:rPr>
                <w:rFonts w:asciiTheme="majorHAnsi" w:hAnsiTheme="majorHAnsi" w:cstheme="majorHAnsi"/>
                <w:b/>
                <w:bCs/>
                <w:i/>
                <w:iCs/>
                <w:color w:val="000000"/>
                <w:sz w:val="16"/>
                <w:szCs w:val="16"/>
              </w:rPr>
            </w:pPr>
            <w:r w:rsidRPr="00800E58">
              <w:rPr>
                <w:rFonts w:asciiTheme="majorHAnsi" w:hAnsiTheme="majorHAnsi" w:cstheme="majorHAnsi"/>
                <w:b/>
                <w:bCs/>
                <w:sz w:val="16"/>
                <w:szCs w:val="16"/>
              </w:rPr>
              <w:t>Thurs</w:t>
            </w:r>
          </w:p>
        </w:tc>
        <w:tc>
          <w:tcPr>
            <w:tcW w:w="8347" w:type="dxa"/>
            <w:shd w:val="clear" w:color="auto" w:fill="DEEAF6" w:themeFill="accent1" w:themeFillTint="33"/>
          </w:tcPr>
          <w:p w14:paraId="24128BDF" w14:textId="12F40359" w:rsidR="009F2C05" w:rsidRDefault="008154A6" w:rsidP="008154A6">
            <w:pPr>
              <w:widowControl w:val="0"/>
              <w:shd w:val="clear" w:color="auto" w:fill="DEEAF6" w:themeFill="accent1" w:themeFillTint="33"/>
              <w:spacing w:line="240" w:lineRule="atLeast"/>
              <w:rPr>
                <w:rFonts w:cstheme="minorHAnsi"/>
                <w:b/>
                <w:bCs/>
                <w:color w:val="000000"/>
                <w:sz w:val="20"/>
                <w:szCs w:val="20"/>
                <w:highlight w:val="green"/>
              </w:rPr>
            </w:pPr>
            <w:r>
              <w:rPr>
                <w:rFonts w:cstheme="minorHAnsi"/>
                <w:b/>
                <w:bCs/>
                <w:color w:val="000000"/>
                <w:sz w:val="20"/>
                <w:szCs w:val="20"/>
                <w:highlight w:val="green"/>
              </w:rPr>
              <w:t>Practice Final Exam</w:t>
            </w:r>
            <w:r w:rsidR="00476948">
              <w:rPr>
                <w:rFonts w:cstheme="minorHAnsi"/>
                <w:b/>
                <w:bCs/>
                <w:color w:val="000000"/>
                <w:sz w:val="20"/>
                <w:szCs w:val="20"/>
                <w:highlight w:val="green"/>
              </w:rPr>
              <w:t>:</w:t>
            </w:r>
            <w:r>
              <w:rPr>
                <w:rFonts w:cstheme="minorHAnsi"/>
                <w:b/>
                <w:bCs/>
                <w:color w:val="000000"/>
                <w:sz w:val="20"/>
                <w:szCs w:val="20"/>
                <w:highlight w:val="green"/>
              </w:rPr>
              <w:t xml:space="preserve"> </w:t>
            </w:r>
            <w:r w:rsidRPr="00476948">
              <w:rPr>
                <w:rFonts w:cstheme="minorHAnsi"/>
                <w:color w:val="000000"/>
                <w:sz w:val="20"/>
                <w:szCs w:val="20"/>
                <w:highlight w:val="green"/>
              </w:rPr>
              <w:t>Due NLT midnight on Sunday</w:t>
            </w:r>
          </w:p>
          <w:p w14:paraId="034C13A4" w14:textId="55511EAC" w:rsidR="008154A6" w:rsidRPr="00271CB5" w:rsidRDefault="008154A6" w:rsidP="008154A6">
            <w:pPr>
              <w:widowControl w:val="0"/>
              <w:shd w:val="clear" w:color="auto" w:fill="DEEAF6" w:themeFill="accent1" w:themeFillTint="33"/>
              <w:spacing w:line="240" w:lineRule="atLeast"/>
              <w:rPr>
                <w:rFonts w:cstheme="minorHAnsi"/>
                <w:b/>
                <w:bCs/>
                <w:color w:val="000000"/>
                <w:sz w:val="20"/>
                <w:szCs w:val="20"/>
                <w:highlight w:val="green"/>
              </w:rPr>
            </w:pPr>
          </w:p>
        </w:tc>
      </w:tr>
      <w:tr w:rsidR="009F2C05" w:rsidRPr="00476948" w14:paraId="7B3AAE79" w14:textId="77777777" w:rsidTr="00A77DF9">
        <w:tc>
          <w:tcPr>
            <w:tcW w:w="1075" w:type="dxa"/>
            <w:shd w:val="clear" w:color="auto" w:fill="F2F2F2" w:themeFill="background1" w:themeFillShade="F2"/>
          </w:tcPr>
          <w:p w14:paraId="4289F425" w14:textId="77777777" w:rsidR="009F2C05" w:rsidRPr="00A77DF9" w:rsidRDefault="009F2C05" w:rsidP="00A77DF9">
            <w:pPr>
              <w:jc w:val="center"/>
              <w:rPr>
                <w:b/>
                <w:bCs/>
                <w:sz w:val="18"/>
                <w:szCs w:val="18"/>
              </w:rPr>
            </w:pPr>
            <w:r w:rsidRPr="00A77DF9">
              <w:rPr>
                <w:b/>
                <w:bCs/>
                <w:sz w:val="18"/>
                <w:szCs w:val="18"/>
              </w:rPr>
              <w:t>Module 16</w:t>
            </w:r>
          </w:p>
          <w:p w14:paraId="50A830AF" w14:textId="5C7FEBA4" w:rsidR="009F2C05" w:rsidRPr="00476948" w:rsidRDefault="009F2C05" w:rsidP="00A77DF9">
            <w:pPr>
              <w:jc w:val="center"/>
              <w:rPr>
                <w:sz w:val="20"/>
                <w:szCs w:val="20"/>
              </w:rPr>
            </w:pPr>
            <w:r w:rsidRPr="00A77DF9">
              <w:rPr>
                <w:b/>
                <w:bCs/>
                <w:sz w:val="18"/>
                <w:szCs w:val="18"/>
              </w:rPr>
              <w:t>Week 16</w:t>
            </w:r>
          </w:p>
        </w:tc>
        <w:tc>
          <w:tcPr>
            <w:tcW w:w="720" w:type="dxa"/>
            <w:shd w:val="clear" w:color="auto" w:fill="F2F2F2" w:themeFill="background1" w:themeFillShade="F2"/>
          </w:tcPr>
          <w:p w14:paraId="5F607E2B" w14:textId="4CE7EC5F" w:rsidR="009F2C05" w:rsidRPr="00C60561" w:rsidRDefault="009F2C05" w:rsidP="00A77DF9">
            <w:pPr>
              <w:jc w:val="center"/>
              <w:rPr>
                <w:rFonts w:cstheme="minorHAnsi"/>
                <w:sz w:val="18"/>
                <w:szCs w:val="18"/>
              </w:rPr>
            </w:pPr>
            <w:r w:rsidRPr="00C60561">
              <w:rPr>
                <w:rFonts w:cstheme="minorHAnsi"/>
                <w:sz w:val="18"/>
                <w:szCs w:val="18"/>
              </w:rPr>
              <w:t>5/3</w:t>
            </w:r>
          </w:p>
        </w:tc>
        <w:tc>
          <w:tcPr>
            <w:tcW w:w="653" w:type="dxa"/>
            <w:shd w:val="clear" w:color="auto" w:fill="F2F2F2" w:themeFill="background1" w:themeFillShade="F2"/>
          </w:tcPr>
          <w:p w14:paraId="13D5143C" w14:textId="28FF7311" w:rsidR="009F2C05" w:rsidRPr="00C60561" w:rsidRDefault="009F2C05" w:rsidP="00C60561">
            <w:pPr>
              <w:jc w:val="center"/>
              <w:rPr>
                <w:rFonts w:cstheme="minorHAnsi"/>
                <w:sz w:val="16"/>
                <w:szCs w:val="16"/>
              </w:rPr>
            </w:pPr>
            <w:r w:rsidRPr="00C60561">
              <w:rPr>
                <w:rFonts w:cstheme="minorHAnsi"/>
                <w:sz w:val="16"/>
                <w:szCs w:val="16"/>
              </w:rPr>
              <w:t>Mon</w:t>
            </w:r>
          </w:p>
        </w:tc>
        <w:tc>
          <w:tcPr>
            <w:tcW w:w="8347" w:type="dxa"/>
            <w:shd w:val="clear" w:color="auto" w:fill="F2F2F2" w:themeFill="background1" w:themeFillShade="F2"/>
          </w:tcPr>
          <w:p w14:paraId="1C3063E2" w14:textId="4FD68590" w:rsidR="008154A6" w:rsidRPr="00C60561" w:rsidRDefault="008154A6" w:rsidP="00476948">
            <w:pPr>
              <w:rPr>
                <w:rFonts w:cstheme="minorHAnsi"/>
                <w:sz w:val="20"/>
                <w:szCs w:val="20"/>
              </w:rPr>
            </w:pPr>
            <w:r w:rsidRPr="00C60561">
              <w:rPr>
                <w:rFonts w:cstheme="minorHAnsi"/>
                <w:b/>
                <w:bCs/>
                <w:sz w:val="20"/>
                <w:szCs w:val="20"/>
                <w:highlight w:val="green"/>
              </w:rPr>
              <w:t>Final Exam:</w:t>
            </w:r>
            <w:r w:rsidRPr="00C60561">
              <w:rPr>
                <w:rFonts w:cstheme="minorHAnsi"/>
                <w:sz w:val="20"/>
                <w:szCs w:val="20"/>
                <w:highlight w:val="green"/>
              </w:rPr>
              <w:t xml:space="preserve"> Submit this Fifty Question Exam No Later than Midnight tonight</w:t>
            </w:r>
            <w:r w:rsidRPr="00C60561">
              <w:rPr>
                <w:rFonts w:cstheme="minorHAnsi"/>
                <w:sz w:val="20"/>
                <w:szCs w:val="20"/>
              </w:rPr>
              <w:t xml:space="preserve">—it is </w:t>
            </w:r>
            <w:proofErr w:type="gramStart"/>
            <w:r w:rsidRPr="00C60561">
              <w:rPr>
                <w:rFonts w:cstheme="minorHAnsi"/>
                <w:sz w:val="20"/>
                <w:szCs w:val="20"/>
              </w:rPr>
              <w:t>similar to</w:t>
            </w:r>
            <w:proofErr w:type="gramEnd"/>
            <w:r w:rsidRPr="00C60561">
              <w:rPr>
                <w:rFonts w:cstheme="minorHAnsi"/>
                <w:sz w:val="20"/>
                <w:szCs w:val="20"/>
              </w:rPr>
              <w:t xml:space="preserve"> taking the quizzes—all of the questions come from the same pool as your quizzes. </w:t>
            </w:r>
          </w:p>
          <w:p w14:paraId="707608C0" w14:textId="776125A2" w:rsidR="009F2C05" w:rsidRPr="00C60561" w:rsidRDefault="009F2C05" w:rsidP="00476948">
            <w:pPr>
              <w:rPr>
                <w:rFonts w:cstheme="minorHAnsi"/>
                <w:sz w:val="20"/>
                <w:szCs w:val="20"/>
              </w:rPr>
            </w:pPr>
          </w:p>
        </w:tc>
      </w:tr>
      <w:tr w:rsidR="008154A6" w:rsidRPr="00476948" w14:paraId="51706184" w14:textId="77777777" w:rsidTr="00A77DF9">
        <w:tc>
          <w:tcPr>
            <w:tcW w:w="1075" w:type="dxa"/>
            <w:shd w:val="clear" w:color="auto" w:fill="F2F2F2" w:themeFill="background1" w:themeFillShade="F2"/>
          </w:tcPr>
          <w:p w14:paraId="79C908E0" w14:textId="77777777" w:rsidR="008154A6" w:rsidRPr="00476948" w:rsidRDefault="008154A6" w:rsidP="00476948">
            <w:pPr>
              <w:rPr>
                <w:sz w:val="20"/>
                <w:szCs w:val="20"/>
              </w:rPr>
            </w:pPr>
          </w:p>
        </w:tc>
        <w:tc>
          <w:tcPr>
            <w:tcW w:w="720" w:type="dxa"/>
            <w:shd w:val="clear" w:color="auto" w:fill="F2F2F2" w:themeFill="background1" w:themeFillShade="F2"/>
          </w:tcPr>
          <w:p w14:paraId="30666A12" w14:textId="4BE05F8B" w:rsidR="008154A6" w:rsidRPr="00C60561" w:rsidRDefault="008154A6" w:rsidP="00A77DF9">
            <w:pPr>
              <w:jc w:val="center"/>
              <w:rPr>
                <w:rFonts w:cstheme="minorHAnsi"/>
                <w:sz w:val="18"/>
                <w:szCs w:val="18"/>
              </w:rPr>
            </w:pPr>
            <w:r w:rsidRPr="00C60561">
              <w:rPr>
                <w:rFonts w:cstheme="minorHAnsi"/>
                <w:sz w:val="18"/>
                <w:szCs w:val="18"/>
              </w:rPr>
              <w:t>5/4</w:t>
            </w:r>
          </w:p>
        </w:tc>
        <w:tc>
          <w:tcPr>
            <w:tcW w:w="653" w:type="dxa"/>
            <w:shd w:val="clear" w:color="auto" w:fill="F2F2F2" w:themeFill="background1" w:themeFillShade="F2"/>
          </w:tcPr>
          <w:p w14:paraId="63FFEF35" w14:textId="0F1E9170" w:rsidR="008154A6" w:rsidRPr="00C60561" w:rsidRDefault="008154A6" w:rsidP="00C60561">
            <w:pPr>
              <w:jc w:val="center"/>
              <w:rPr>
                <w:rFonts w:cstheme="minorHAnsi"/>
                <w:sz w:val="16"/>
                <w:szCs w:val="16"/>
              </w:rPr>
            </w:pPr>
            <w:r w:rsidRPr="00C60561">
              <w:rPr>
                <w:rFonts w:cstheme="minorHAnsi"/>
                <w:sz w:val="16"/>
                <w:szCs w:val="16"/>
              </w:rPr>
              <w:t>Tues</w:t>
            </w:r>
          </w:p>
        </w:tc>
        <w:tc>
          <w:tcPr>
            <w:tcW w:w="8347" w:type="dxa"/>
            <w:shd w:val="clear" w:color="auto" w:fill="F2F2F2" w:themeFill="background1" w:themeFillShade="F2"/>
          </w:tcPr>
          <w:p w14:paraId="6C88A6B5" w14:textId="05C02FBB" w:rsidR="008154A6" w:rsidRPr="00C60561" w:rsidRDefault="008154A6" w:rsidP="00476948">
            <w:pPr>
              <w:rPr>
                <w:rFonts w:cstheme="minorHAnsi"/>
                <w:sz w:val="20"/>
                <w:szCs w:val="20"/>
              </w:rPr>
            </w:pPr>
            <w:r w:rsidRPr="00C60561">
              <w:rPr>
                <w:rFonts w:cstheme="minorHAnsi"/>
                <w:b/>
                <w:bCs/>
                <w:sz w:val="20"/>
                <w:szCs w:val="20"/>
                <w:highlight w:val="yellow"/>
              </w:rPr>
              <w:t>Post On the Final Thoughts Db</w:t>
            </w:r>
            <w:r w:rsidR="00E81848" w:rsidRPr="00C60561">
              <w:rPr>
                <w:rFonts w:cstheme="minorHAnsi"/>
                <w:b/>
                <w:bCs/>
                <w:sz w:val="20"/>
                <w:szCs w:val="20"/>
                <w:highlight w:val="yellow"/>
                <w:shd w:val="clear" w:color="auto" w:fill="F2F2F2" w:themeFill="background1" w:themeFillShade="F2"/>
              </w:rPr>
              <w:t>--Req</w:t>
            </w:r>
            <w:r w:rsidRPr="00C60561">
              <w:rPr>
                <w:rFonts w:cstheme="minorHAnsi"/>
                <w:b/>
                <w:bCs/>
                <w:sz w:val="20"/>
                <w:szCs w:val="20"/>
                <w:highlight w:val="yellow"/>
                <w:shd w:val="clear" w:color="auto" w:fill="F2F2F2" w:themeFill="background1" w:themeFillShade="F2"/>
              </w:rPr>
              <w:t>uired</w:t>
            </w:r>
            <w:r w:rsidRPr="00C60561">
              <w:rPr>
                <w:rFonts w:cstheme="minorHAnsi"/>
                <w:sz w:val="20"/>
                <w:szCs w:val="20"/>
              </w:rPr>
              <w:t xml:space="preserve">—NLT </w:t>
            </w:r>
            <w:r w:rsidR="00476948" w:rsidRPr="00C60561">
              <w:rPr>
                <w:rFonts w:cstheme="minorHAnsi"/>
                <w:sz w:val="20"/>
                <w:szCs w:val="20"/>
              </w:rPr>
              <w:t>Friday</w:t>
            </w:r>
            <w:r w:rsidRPr="00C60561">
              <w:rPr>
                <w:rFonts w:cstheme="minorHAnsi"/>
                <w:sz w:val="20"/>
                <w:szCs w:val="20"/>
              </w:rPr>
              <w:t xml:space="preserve"> at noon.</w:t>
            </w:r>
          </w:p>
        </w:tc>
      </w:tr>
      <w:tr w:rsidR="008154A6" w:rsidRPr="00476948" w14:paraId="496ACC2F" w14:textId="77777777" w:rsidTr="00A77DF9">
        <w:tc>
          <w:tcPr>
            <w:tcW w:w="1075" w:type="dxa"/>
            <w:shd w:val="clear" w:color="auto" w:fill="F2F2F2" w:themeFill="background1" w:themeFillShade="F2"/>
          </w:tcPr>
          <w:p w14:paraId="590921B8" w14:textId="77777777" w:rsidR="008154A6" w:rsidRPr="00476948" w:rsidRDefault="008154A6" w:rsidP="00476948">
            <w:pPr>
              <w:rPr>
                <w:sz w:val="20"/>
                <w:szCs w:val="20"/>
              </w:rPr>
            </w:pPr>
          </w:p>
        </w:tc>
        <w:tc>
          <w:tcPr>
            <w:tcW w:w="720" w:type="dxa"/>
            <w:shd w:val="clear" w:color="auto" w:fill="F2F2F2" w:themeFill="background1" w:themeFillShade="F2"/>
          </w:tcPr>
          <w:p w14:paraId="4E5F7E70" w14:textId="739189B0" w:rsidR="008154A6" w:rsidRPr="00C60561" w:rsidRDefault="008154A6" w:rsidP="00A77DF9">
            <w:pPr>
              <w:jc w:val="center"/>
              <w:rPr>
                <w:rFonts w:cstheme="minorHAnsi"/>
                <w:sz w:val="18"/>
                <w:szCs w:val="18"/>
              </w:rPr>
            </w:pPr>
            <w:r w:rsidRPr="00C60561">
              <w:rPr>
                <w:rFonts w:cstheme="minorHAnsi"/>
                <w:sz w:val="18"/>
                <w:szCs w:val="18"/>
              </w:rPr>
              <w:t>5/5</w:t>
            </w:r>
          </w:p>
        </w:tc>
        <w:tc>
          <w:tcPr>
            <w:tcW w:w="653" w:type="dxa"/>
            <w:shd w:val="clear" w:color="auto" w:fill="F2F2F2" w:themeFill="background1" w:themeFillShade="F2"/>
          </w:tcPr>
          <w:p w14:paraId="40826C6C" w14:textId="33C80D55" w:rsidR="008154A6" w:rsidRPr="00C60561" w:rsidRDefault="008154A6" w:rsidP="00C60561">
            <w:pPr>
              <w:jc w:val="center"/>
              <w:rPr>
                <w:rFonts w:cstheme="minorHAnsi"/>
                <w:sz w:val="16"/>
                <w:szCs w:val="16"/>
              </w:rPr>
            </w:pPr>
            <w:r w:rsidRPr="00C60561">
              <w:rPr>
                <w:rFonts w:cstheme="minorHAnsi"/>
                <w:sz w:val="16"/>
                <w:szCs w:val="16"/>
              </w:rPr>
              <w:t>Wed</w:t>
            </w:r>
          </w:p>
        </w:tc>
        <w:tc>
          <w:tcPr>
            <w:tcW w:w="8347" w:type="dxa"/>
            <w:shd w:val="clear" w:color="auto" w:fill="F2F2F2" w:themeFill="background1" w:themeFillShade="F2"/>
          </w:tcPr>
          <w:p w14:paraId="66864DFD" w14:textId="3C7FF781" w:rsidR="008154A6" w:rsidRPr="00C60561" w:rsidRDefault="008154A6" w:rsidP="00476948">
            <w:pPr>
              <w:rPr>
                <w:rFonts w:cstheme="minorHAnsi"/>
                <w:sz w:val="20"/>
                <w:szCs w:val="20"/>
              </w:rPr>
            </w:pPr>
            <w:r w:rsidRPr="00C60561">
              <w:rPr>
                <w:rFonts w:cstheme="minorHAnsi"/>
                <w:sz w:val="20"/>
                <w:szCs w:val="20"/>
              </w:rPr>
              <w:t>Check My Grades on Brightspace—contact me if you have any questions.</w:t>
            </w:r>
          </w:p>
        </w:tc>
      </w:tr>
      <w:tr w:rsidR="008154A6" w:rsidRPr="00476948" w14:paraId="2E6D085D" w14:textId="77777777" w:rsidTr="00A77DF9">
        <w:tc>
          <w:tcPr>
            <w:tcW w:w="1075" w:type="dxa"/>
            <w:shd w:val="clear" w:color="auto" w:fill="F2F2F2" w:themeFill="background1" w:themeFillShade="F2"/>
          </w:tcPr>
          <w:p w14:paraId="0493897C" w14:textId="77777777" w:rsidR="008154A6" w:rsidRPr="00476948" w:rsidRDefault="008154A6" w:rsidP="00476948">
            <w:pPr>
              <w:rPr>
                <w:sz w:val="20"/>
                <w:szCs w:val="20"/>
              </w:rPr>
            </w:pPr>
          </w:p>
        </w:tc>
        <w:tc>
          <w:tcPr>
            <w:tcW w:w="720" w:type="dxa"/>
            <w:shd w:val="clear" w:color="auto" w:fill="F2F2F2" w:themeFill="background1" w:themeFillShade="F2"/>
          </w:tcPr>
          <w:p w14:paraId="2B0E16D1" w14:textId="487DA464" w:rsidR="008154A6" w:rsidRPr="00C60561" w:rsidRDefault="008154A6" w:rsidP="00A77DF9">
            <w:pPr>
              <w:jc w:val="center"/>
              <w:rPr>
                <w:rFonts w:cstheme="minorHAnsi"/>
                <w:sz w:val="18"/>
                <w:szCs w:val="18"/>
              </w:rPr>
            </w:pPr>
            <w:r w:rsidRPr="00C60561">
              <w:rPr>
                <w:rFonts w:cstheme="minorHAnsi"/>
                <w:sz w:val="18"/>
                <w:szCs w:val="18"/>
              </w:rPr>
              <w:t>5/6</w:t>
            </w:r>
          </w:p>
        </w:tc>
        <w:tc>
          <w:tcPr>
            <w:tcW w:w="653" w:type="dxa"/>
            <w:shd w:val="clear" w:color="auto" w:fill="F2F2F2" w:themeFill="background1" w:themeFillShade="F2"/>
          </w:tcPr>
          <w:p w14:paraId="568E0F50" w14:textId="6941F2F5" w:rsidR="008154A6" w:rsidRPr="00C60561" w:rsidRDefault="008154A6" w:rsidP="00C60561">
            <w:pPr>
              <w:jc w:val="center"/>
              <w:rPr>
                <w:rFonts w:cstheme="minorHAnsi"/>
                <w:sz w:val="16"/>
                <w:szCs w:val="16"/>
              </w:rPr>
            </w:pPr>
            <w:r w:rsidRPr="00C60561">
              <w:rPr>
                <w:rFonts w:cstheme="minorHAnsi"/>
                <w:sz w:val="16"/>
                <w:szCs w:val="16"/>
              </w:rPr>
              <w:t>Thurs</w:t>
            </w:r>
          </w:p>
        </w:tc>
        <w:tc>
          <w:tcPr>
            <w:tcW w:w="8347" w:type="dxa"/>
            <w:shd w:val="clear" w:color="auto" w:fill="F2F2F2" w:themeFill="background1" w:themeFillShade="F2"/>
          </w:tcPr>
          <w:p w14:paraId="22EE6387" w14:textId="7E458E72" w:rsidR="008154A6" w:rsidRPr="00C60561" w:rsidRDefault="008154A6" w:rsidP="00476948">
            <w:pPr>
              <w:rPr>
                <w:rFonts w:cstheme="minorHAnsi"/>
                <w:sz w:val="20"/>
                <w:szCs w:val="20"/>
              </w:rPr>
            </w:pPr>
            <w:r w:rsidRPr="00C60561">
              <w:rPr>
                <w:rFonts w:cstheme="minorHAnsi"/>
                <w:sz w:val="20"/>
                <w:szCs w:val="20"/>
              </w:rPr>
              <w:t>Check My Grades on Brightspace—contact me if you have any questions.</w:t>
            </w:r>
          </w:p>
        </w:tc>
      </w:tr>
      <w:tr w:rsidR="008154A6" w:rsidRPr="00476948" w14:paraId="4149A78E" w14:textId="77777777" w:rsidTr="00A77DF9">
        <w:tc>
          <w:tcPr>
            <w:tcW w:w="1075" w:type="dxa"/>
            <w:shd w:val="clear" w:color="auto" w:fill="F2F2F2" w:themeFill="background1" w:themeFillShade="F2"/>
          </w:tcPr>
          <w:p w14:paraId="17DFA4A2" w14:textId="77777777" w:rsidR="008154A6" w:rsidRPr="00476948" w:rsidRDefault="008154A6" w:rsidP="00476948">
            <w:pPr>
              <w:rPr>
                <w:sz w:val="20"/>
                <w:szCs w:val="20"/>
              </w:rPr>
            </w:pPr>
          </w:p>
        </w:tc>
        <w:tc>
          <w:tcPr>
            <w:tcW w:w="720" w:type="dxa"/>
            <w:shd w:val="clear" w:color="auto" w:fill="F2F2F2" w:themeFill="background1" w:themeFillShade="F2"/>
          </w:tcPr>
          <w:p w14:paraId="79BB8A0E" w14:textId="1F4831D1" w:rsidR="008154A6" w:rsidRPr="00C60561" w:rsidRDefault="008154A6" w:rsidP="00A77DF9">
            <w:pPr>
              <w:jc w:val="center"/>
              <w:rPr>
                <w:rFonts w:cstheme="minorHAnsi"/>
                <w:sz w:val="18"/>
                <w:szCs w:val="18"/>
              </w:rPr>
            </w:pPr>
            <w:r w:rsidRPr="00C60561">
              <w:rPr>
                <w:rFonts w:cstheme="minorHAnsi"/>
                <w:sz w:val="18"/>
                <w:szCs w:val="18"/>
              </w:rPr>
              <w:t>5/7</w:t>
            </w:r>
          </w:p>
        </w:tc>
        <w:tc>
          <w:tcPr>
            <w:tcW w:w="653" w:type="dxa"/>
            <w:shd w:val="clear" w:color="auto" w:fill="F2F2F2" w:themeFill="background1" w:themeFillShade="F2"/>
          </w:tcPr>
          <w:p w14:paraId="2AAC2590" w14:textId="6F151B2E" w:rsidR="008154A6" w:rsidRPr="00C60561" w:rsidRDefault="008154A6" w:rsidP="00C60561">
            <w:pPr>
              <w:jc w:val="center"/>
              <w:rPr>
                <w:rFonts w:cstheme="minorHAnsi"/>
                <w:sz w:val="16"/>
                <w:szCs w:val="16"/>
              </w:rPr>
            </w:pPr>
            <w:r w:rsidRPr="00C60561">
              <w:rPr>
                <w:rFonts w:cstheme="minorHAnsi"/>
                <w:sz w:val="16"/>
                <w:szCs w:val="16"/>
              </w:rPr>
              <w:t>Fri</w:t>
            </w:r>
          </w:p>
        </w:tc>
        <w:tc>
          <w:tcPr>
            <w:tcW w:w="8347" w:type="dxa"/>
            <w:shd w:val="clear" w:color="auto" w:fill="F2F2F2" w:themeFill="background1" w:themeFillShade="F2"/>
          </w:tcPr>
          <w:p w14:paraId="2929BD23" w14:textId="09F6608C" w:rsidR="008154A6" w:rsidRPr="00C60561" w:rsidRDefault="008154A6" w:rsidP="00476948">
            <w:pPr>
              <w:rPr>
                <w:rFonts w:cstheme="minorHAnsi"/>
                <w:sz w:val="20"/>
                <w:szCs w:val="20"/>
              </w:rPr>
            </w:pPr>
            <w:r w:rsidRPr="00C60561">
              <w:rPr>
                <w:rFonts w:cstheme="minorHAnsi"/>
                <w:sz w:val="20"/>
                <w:szCs w:val="20"/>
              </w:rPr>
              <w:t>Check My Grades on Brightspace—contact me if you have any questions.</w:t>
            </w:r>
          </w:p>
        </w:tc>
      </w:tr>
    </w:tbl>
    <w:p w14:paraId="2BFA36A8" w14:textId="4FB030BC" w:rsidR="00CA4206" w:rsidRDefault="00C17992" w:rsidP="00476948">
      <w:pPr>
        <w:shd w:val="clear" w:color="auto" w:fill="DEEAF6" w:themeFill="accent1" w:themeFillTint="33"/>
        <w:ind w:right="-576"/>
        <w:rPr>
          <w:b/>
          <w:bCs/>
        </w:rPr>
      </w:pPr>
      <w:r w:rsidRPr="00C17992">
        <w:rPr>
          <w:b/>
          <w:bCs/>
        </w:rPr>
        <w:t>Notes:</w:t>
      </w:r>
    </w:p>
    <w:p w14:paraId="354A8A71" w14:textId="07ADEB58" w:rsidR="00776143" w:rsidRDefault="00776143" w:rsidP="00476948">
      <w:pPr>
        <w:shd w:val="clear" w:color="auto" w:fill="DEEAF6" w:themeFill="accent1" w:themeFillTint="33"/>
        <w:ind w:right="-576"/>
        <w:rPr>
          <w:b/>
          <w:bCs/>
        </w:rPr>
      </w:pPr>
    </w:p>
    <w:p w14:paraId="362A3DBA" w14:textId="0D8EC93D" w:rsidR="00776143" w:rsidRDefault="00776143" w:rsidP="00476948">
      <w:pPr>
        <w:shd w:val="clear" w:color="auto" w:fill="DEEAF6" w:themeFill="accent1" w:themeFillTint="33"/>
        <w:ind w:right="-576"/>
        <w:rPr>
          <w:b/>
          <w:bCs/>
        </w:rPr>
      </w:pPr>
    </w:p>
    <w:p w14:paraId="39CAD345" w14:textId="3517DB0E" w:rsidR="00776143" w:rsidRDefault="00776143" w:rsidP="00476948">
      <w:pPr>
        <w:shd w:val="clear" w:color="auto" w:fill="DEEAF6" w:themeFill="accent1" w:themeFillTint="33"/>
        <w:ind w:right="-576"/>
        <w:rPr>
          <w:b/>
          <w:bCs/>
        </w:rPr>
      </w:pPr>
    </w:p>
    <w:p w14:paraId="6F3B6B85" w14:textId="5598B970" w:rsidR="00776143" w:rsidRDefault="00776143" w:rsidP="00476948">
      <w:pPr>
        <w:shd w:val="clear" w:color="auto" w:fill="DEEAF6" w:themeFill="accent1" w:themeFillTint="33"/>
        <w:ind w:right="-576"/>
        <w:rPr>
          <w:b/>
          <w:bCs/>
        </w:rPr>
      </w:pPr>
    </w:p>
    <w:p w14:paraId="0C58D96C" w14:textId="4799AF9E" w:rsidR="00776143" w:rsidRDefault="00776143" w:rsidP="00476948">
      <w:pPr>
        <w:shd w:val="clear" w:color="auto" w:fill="DEEAF6" w:themeFill="accent1" w:themeFillTint="33"/>
        <w:ind w:right="-576"/>
        <w:rPr>
          <w:b/>
          <w:bCs/>
        </w:rPr>
      </w:pPr>
    </w:p>
    <w:sectPr w:rsidR="00776143" w:rsidSect="00773C77">
      <w:headerReference w:type="even" r:id="rId42"/>
      <w:headerReference w:type="default" r:id="rId43"/>
      <w:footerReference w:type="even" r:id="rId44"/>
      <w:footerReference w:type="default" r:id="rId45"/>
      <w:headerReference w:type="first" r:id="rId46"/>
      <w:footerReference w:type="first" r:id="rId47"/>
      <w:pgSz w:w="12240" w:h="15840"/>
      <w:pgMar w:top="864"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CD7CC" w14:textId="77777777" w:rsidR="00C03C08" w:rsidRDefault="00C03C08" w:rsidP="008B7F31">
      <w:r>
        <w:separator/>
      </w:r>
    </w:p>
  </w:endnote>
  <w:endnote w:type="continuationSeparator" w:id="0">
    <w:p w14:paraId="1073B725" w14:textId="77777777" w:rsidR="00C03C08" w:rsidRDefault="00C03C08" w:rsidP="008B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D348" w14:textId="77777777" w:rsidR="00CA4F08" w:rsidRDefault="00CA4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16E9" w14:textId="77777777" w:rsidR="00CA4F08" w:rsidRDefault="00CA4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5DB0C" w14:textId="77777777" w:rsidR="00CA4F08" w:rsidRDefault="00CA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83072" w14:textId="77777777" w:rsidR="00C03C08" w:rsidRDefault="00C03C08" w:rsidP="008B7F31">
      <w:r>
        <w:separator/>
      </w:r>
    </w:p>
  </w:footnote>
  <w:footnote w:type="continuationSeparator" w:id="0">
    <w:p w14:paraId="1B314307" w14:textId="77777777" w:rsidR="00C03C08" w:rsidRDefault="00C03C08" w:rsidP="008B7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6B106" w14:textId="2C0C9018" w:rsidR="00CA4F08" w:rsidRDefault="00CA4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10623" w14:textId="3FAAD5D9" w:rsidR="00CA4F08" w:rsidRPr="00CE6804" w:rsidRDefault="00C03C08" w:rsidP="00CE6804">
    <w:pPr>
      <w:pStyle w:val="Header"/>
      <w:rPr>
        <w:sz w:val="16"/>
        <w:szCs w:val="16"/>
      </w:rPr>
    </w:pPr>
    <w:sdt>
      <w:sdtPr>
        <w:id w:val="-1318336367"/>
        <w:docPartObj>
          <w:docPartGallery w:val="Page Numbers (Top of Page)"/>
          <w:docPartUnique/>
        </w:docPartObj>
      </w:sdtPr>
      <w:sdtEndPr>
        <w:rPr>
          <w:sz w:val="16"/>
          <w:szCs w:val="16"/>
        </w:rPr>
      </w:sdtEndPr>
      <w:sdtContent>
        <w:r w:rsidR="00CA4F08" w:rsidRPr="00CE6804">
          <w:rPr>
            <w:noProof/>
            <w:color w:val="2E74B5" w:themeColor="accent1" w:themeShade="BF"/>
          </w:rPr>
          <w:drawing>
            <wp:anchor distT="0" distB="0" distL="114300" distR="114300" simplePos="0" relativeHeight="251658240" behindDoc="1" locked="0" layoutInCell="1" allowOverlap="1" wp14:anchorId="129F25ED" wp14:editId="4EB75786">
              <wp:simplePos x="0" y="0"/>
              <wp:positionH relativeFrom="margin">
                <wp:align>right</wp:align>
              </wp:positionH>
              <wp:positionV relativeFrom="paragraph">
                <wp:posOffset>-278342</wp:posOffset>
              </wp:positionV>
              <wp:extent cx="1588135" cy="496570"/>
              <wp:effectExtent l="0" t="0" r="0" b="0"/>
              <wp:wrapNone/>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North%20Central%20logo/it's-what-matters-201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135" cy="49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CA4F08" w:rsidRPr="00CE6804">
          <w:rPr>
            <w:color w:val="2E74B5" w:themeColor="accent1" w:themeShade="BF"/>
          </w:rPr>
          <w:t xml:space="preserve">                                                                                                                                                   </w:t>
        </w:r>
        <w:r w:rsidR="00CA4F08" w:rsidRPr="004F18DD">
          <w:rPr>
            <w:color w:val="1F4E79" w:themeColor="accent1" w:themeShade="80"/>
            <w:sz w:val="16"/>
            <w:szCs w:val="16"/>
          </w:rPr>
          <w:t xml:space="preserve">Page </w:t>
        </w:r>
        <w:r w:rsidR="00CA4F08" w:rsidRPr="004F18DD">
          <w:rPr>
            <w:b/>
            <w:bCs/>
            <w:color w:val="1F4E79" w:themeColor="accent1" w:themeShade="80"/>
            <w:sz w:val="16"/>
            <w:szCs w:val="16"/>
          </w:rPr>
          <w:fldChar w:fldCharType="begin"/>
        </w:r>
        <w:r w:rsidR="00CA4F08" w:rsidRPr="004F18DD">
          <w:rPr>
            <w:b/>
            <w:bCs/>
            <w:color w:val="1F4E79" w:themeColor="accent1" w:themeShade="80"/>
            <w:sz w:val="16"/>
            <w:szCs w:val="16"/>
          </w:rPr>
          <w:instrText xml:space="preserve"> PAGE </w:instrText>
        </w:r>
        <w:r w:rsidR="00CA4F08" w:rsidRPr="004F18DD">
          <w:rPr>
            <w:b/>
            <w:bCs/>
            <w:color w:val="1F4E79" w:themeColor="accent1" w:themeShade="80"/>
            <w:sz w:val="16"/>
            <w:szCs w:val="16"/>
          </w:rPr>
          <w:fldChar w:fldCharType="separate"/>
        </w:r>
        <w:r w:rsidR="00CA4F08">
          <w:rPr>
            <w:b/>
            <w:bCs/>
            <w:noProof/>
            <w:color w:val="1F4E79" w:themeColor="accent1" w:themeShade="80"/>
            <w:sz w:val="16"/>
            <w:szCs w:val="16"/>
          </w:rPr>
          <w:t>18</w:t>
        </w:r>
        <w:r w:rsidR="00CA4F08" w:rsidRPr="004F18DD">
          <w:rPr>
            <w:b/>
            <w:bCs/>
            <w:color w:val="1F4E79" w:themeColor="accent1" w:themeShade="80"/>
            <w:sz w:val="16"/>
            <w:szCs w:val="16"/>
          </w:rPr>
          <w:fldChar w:fldCharType="end"/>
        </w:r>
        <w:r w:rsidR="00CA4F08" w:rsidRPr="004F18DD">
          <w:rPr>
            <w:color w:val="1F4E79" w:themeColor="accent1" w:themeShade="80"/>
            <w:sz w:val="16"/>
            <w:szCs w:val="16"/>
          </w:rPr>
          <w:t xml:space="preserve"> </w:t>
        </w:r>
        <w:r w:rsidR="00CA4F08" w:rsidRPr="00C17992">
          <w:rPr>
            <w:b/>
            <w:i/>
            <w:sz w:val="16"/>
            <w:szCs w:val="16"/>
          </w:rPr>
          <w:t xml:space="preserve">of </w:t>
        </w:r>
        <w:r w:rsidR="00CA4F08" w:rsidRPr="00C17992">
          <w:rPr>
            <w:b/>
            <w:bCs/>
            <w:i/>
            <w:sz w:val="16"/>
            <w:szCs w:val="16"/>
          </w:rPr>
          <w:fldChar w:fldCharType="begin"/>
        </w:r>
        <w:r w:rsidR="00CA4F08" w:rsidRPr="00C17992">
          <w:rPr>
            <w:b/>
            <w:bCs/>
            <w:i/>
            <w:sz w:val="16"/>
            <w:szCs w:val="16"/>
          </w:rPr>
          <w:instrText xml:space="preserve"> NUMPAGES  </w:instrText>
        </w:r>
        <w:r w:rsidR="00CA4F08" w:rsidRPr="00C17992">
          <w:rPr>
            <w:b/>
            <w:bCs/>
            <w:i/>
            <w:sz w:val="16"/>
            <w:szCs w:val="16"/>
          </w:rPr>
          <w:fldChar w:fldCharType="separate"/>
        </w:r>
        <w:r w:rsidR="00CA4F08" w:rsidRPr="00C17992">
          <w:rPr>
            <w:b/>
            <w:bCs/>
            <w:i/>
            <w:noProof/>
            <w:sz w:val="16"/>
            <w:szCs w:val="16"/>
          </w:rPr>
          <w:t>18</w:t>
        </w:r>
        <w:r w:rsidR="00CA4F08" w:rsidRPr="00C17992">
          <w:rPr>
            <w:b/>
            <w:bCs/>
            <w:i/>
            <w:sz w:val="16"/>
            <w:szCs w:val="16"/>
          </w:rPr>
          <w:fldChar w:fldCharType="end"/>
        </w:r>
      </w:sdtContent>
    </w:sdt>
  </w:p>
  <w:p w14:paraId="68EC9388" w14:textId="4FA56332" w:rsidR="00CA4F08" w:rsidRDefault="00CA4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DE8FF" w14:textId="05626D6D" w:rsidR="00CA4F08" w:rsidRDefault="00CA4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894EE874"/>
    <w:lvl w:ilvl="0">
      <w:start w:val="1"/>
      <w:numFmt w:val="decimal"/>
      <w:isLgl/>
      <w:lvlText w:val="%1."/>
      <w:lvlJc w:val="left"/>
      <w:pPr>
        <w:tabs>
          <w:tab w:val="num" w:pos="360"/>
        </w:tabs>
        <w:ind w:left="360" w:firstLine="360"/>
      </w:pPr>
      <w:rPr>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cs="Times New Roman" w:hint="default"/>
        <w:color w:val="000000"/>
        <w:position w:val="0"/>
        <w:sz w:val="24"/>
      </w:rPr>
    </w:lvl>
    <w:lvl w:ilvl="2">
      <w:start w:val="1"/>
      <w:numFmt w:val="lowerRoman"/>
      <w:lvlText w:val="%3."/>
      <w:lvlJc w:val="left"/>
      <w:pPr>
        <w:tabs>
          <w:tab w:val="num" w:pos="360"/>
        </w:tabs>
        <w:ind w:left="360" w:firstLine="1800"/>
      </w:pPr>
      <w:rPr>
        <w:color w:val="000000"/>
        <w:position w:val="0"/>
        <w:sz w:val="24"/>
      </w:rPr>
    </w:lvl>
    <w:lvl w:ilvl="3">
      <w:start w:val="1"/>
      <w:numFmt w:val="decimal"/>
      <w:isLgl/>
      <w:lvlText w:val="%4."/>
      <w:lvlJc w:val="left"/>
      <w:pPr>
        <w:tabs>
          <w:tab w:val="num" w:pos="360"/>
        </w:tabs>
        <w:ind w:left="360" w:firstLine="2520"/>
      </w:pPr>
      <w:rPr>
        <w:color w:val="000000"/>
        <w:position w:val="0"/>
        <w:sz w:val="24"/>
      </w:rPr>
    </w:lvl>
    <w:lvl w:ilvl="4">
      <w:start w:val="1"/>
      <w:numFmt w:val="lowerLetter"/>
      <w:lvlText w:val="%5."/>
      <w:lvlJc w:val="left"/>
      <w:pPr>
        <w:tabs>
          <w:tab w:val="num" w:pos="360"/>
        </w:tabs>
        <w:ind w:left="360" w:firstLine="3240"/>
      </w:pPr>
      <w:rPr>
        <w:color w:val="000000"/>
        <w:position w:val="0"/>
        <w:sz w:val="24"/>
      </w:rPr>
    </w:lvl>
    <w:lvl w:ilvl="5">
      <w:start w:val="1"/>
      <w:numFmt w:val="lowerRoman"/>
      <w:lvlText w:val="%6."/>
      <w:lvlJc w:val="left"/>
      <w:pPr>
        <w:tabs>
          <w:tab w:val="num" w:pos="360"/>
        </w:tabs>
        <w:ind w:left="360" w:firstLine="3960"/>
      </w:pPr>
      <w:rPr>
        <w:color w:val="000000"/>
        <w:position w:val="0"/>
        <w:sz w:val="24"/>
      </w:rPr>
    </w:lvl>
    <w:lvl w:ilvl="6">
      <w:start w:val="1"/>
      <w:numFmt w:val="decimal"/>
      <w:isLgl/>
      <w:lvlText w:val="%7."/>
      <w:lvlJc w:val="left"/>
      <w:pPr>
        <w:tabs>
          <w:tab w:val="num" w:pos="360"/>
        </w:tabs>
        <w:ind w:left="360" w:firstLine="4680"/>
      </w:pPr>
      <w:rPr>
        <w:color w:val="000000"/>
        <w:position w:val="0"/>
        <w:sz w:val="24"/>
      </w:rPr>
    </w:lvl>
    <w:lvl w:ilvl="7">
      <w:start w:val="1"/>
      <w:numFmt w:val="lowerLetter"/>
      <w:lvlText w:val="%8."/>
      <w:lvlJc w:val="left"/>
      <w:pPr>
        <w:tabs>
          <w:tab w:val="num" w:pos="360"/>
        </w:tabs>
        <w:ind w:left="360" w:firstLine="5400"/>
      </w:pPr>
      <w:rPr>
        <w:color w:val="000000"/>
        <w:position w:val="0"/>
        <w:sz w:val="24"/>
      </w:rPr>
    </w:lvl>
    <w:lvl w:ilvl="8">
      <w:start w:val="1"/>
      <w:numFmt w:val="lowerRoman"/>
      <w:lvlText w:val="%9."/>
      <w:lvlJc w:val="left"/>
      <w:pPr>
        <w:tabs>
          <w:tab w:val="num" w:pos="360"/>
        </w:tabs>
        <w:ind w:left="360" w:firstLine="6120"/>
      </w:pPr>
      <w:rPr>
        <w:color w:val="000000"/>
        <w:position w:val="0"/>
        <w:sz w:val="24"/>
      </w:rPr>
    </w:lvl>
  </w:abstractNum>
  <w:abstractNum w:abstractNumId="1" w15:restartNumberingAfterBreak="0">
    <w:nsid w:val="0AAB6912"/>
    <w:multiLevelType w:val="hybridMultilevel"/>
    <w:tmpl w:val="0B00712C"/>
    <w:lvl w:ilvl="0" w:tplc="F6026974">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2FC8"/>
    <w:multiLevelType w:val="hybridMultilevel"/>
    <w:tmpl w:val="9CFCDDB2"/>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213"/>
    <w:multiLevelType w:val="hybridMultilevel"/>
    <w:tmpl w:val="D8D857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91AC1"/>
    <w:multiLevelType w:val="hybridMultilevel"/>
    <w:tmpl w:val="17EC22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1B4"/>
    <w:multiLevelType w:val="hybridMultilevel"/>
    <w:tmpl w:val="CD4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87A34"/>
    <w:multiLevelType w:val="hybridMultilevel"/>
    <w:tmpl w:val="2DB25576"/>
    <w:lvl w:ilvl="0" w:tplc="EE90ABE4">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9D40AA1"/>
    <w:multiLevelType w:val="hybridMultilevel"/>
    <w:tmpl w:val="3D1019A6"/>
    <w:lvl w:ilvl="0" w:tplc="5F047A0E">
      <w:start w:val="1"/>
      <w:numFmt w:val="lowerLetter"/>
      <w:lvlText w:val="%1."/>
      <w:lvlJc w:val="left"/>
      <w:pPr>
        <w:ind w:left="702" w:hanging="360"/>
      </w:pPr>
      <w:rPr>
        <w:rFonts w:hint="default"/>
        <w:i w:val="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 w15:restartNumberingAfterBreak="0">
    <w:nsid w:val="20662B4C"/>
    <w:multiLevelType w:val="hybridMultilevel"/>
    <w:tmpl w:val="98E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B0959"/>
    <w:multiLevelType w:val="hybridMultilevel"/>
    <w:tmpl w:val="62DAAE98"/>
    <w:lvl w:ilvl="0" w:tplc="A746BDF8">
      <w:start w:val="1"/>
      <w:numFmt w:val="decimal"/>
      <w:lvlText w:val="%1."/>
      <w:lvlJc w:val="left"/>
      <w:pPr>
        <w:tabs>
          <w:tab w:val="num" w:pos="720"/>
        </w:tabs>
        <w:ind w:left="720" w:hanging="360"/>
      </w:pPr>
      <w:rPr>
        <w:i w:val="0"/>
        <w:color w:val="auto"/>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17B007C"/>
    <w:multiLevelType w:val="hybridMultilevel"/>
    <w:tmpl w:val="24682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52B86"/>
    <w:multiLevelType w:val="hybridMultilevel"/>
    <w:tmpl w:val="DEE48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279DA"/>
    <w:multiLevelType w:val="hybridMultilevel"/>
    <w:tmpl w:val="7BC24FF2"/>
    <w:lvl w:ilvl="0" w:tplc="5D5268F8">
      <w:start w:val="1"/>
      <w:numFmt w:val="decimal"/>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D8F496D"/>
    <w:multiLevelType w:val="hybridMultilevel"/>
    <w:tmpl w:val="AF303E08"/>
    <w:lvl w:ilvl="0" w:tplc="5F047A0E">
      <w:start w:val="1"/>
      <w:numFmt w:val="lowerLetter"/>
      <w:lvlText w:val="%1."/>
      <w:lvlJc w:val="left"/>
      <w:pPr>
        <w:ind w:left="702" w:hanging="360"/>
      </w:pPr>
      <w:rPr>
        <w:rFonts w:hint="default"/>
        <w:i w:val="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 w15:restartNumberingAfterBreak="0">
    <w:nsid w:val="3F044CE4"/>
    <w:multiLevelType w:val="hybridMultilevel"/>
    <w:tmpl w:val="01C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80B20"/>
    <w:multiLevelType w:val="hybridMultilevel"/>
    <w:tmpl w:val="D93C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E741E"/>
    <w:multiLevelType w:val="hybridMultilevel"/>
    <w:tmpl w:val="93C44114"/>
    <w:lvl w:ilvl="0" w:tplc="2A86C6C8">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7" w15:restartNumberingAfterBreak="0">
    <w:nsid w:val="4E124279"/>
    <w:multiLevelType w:val="hybridMultilevel"/>
    <w:tmpl w:val="D12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348CE"/>
    <w:multiLevelType w:val="hybridMultilevel"/>
    <w:tmpl w:val="7102B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A3752"/>
    <w:multiLevelType w:val="hybridMultilevel"/>
    <w:tmpl w:val="3FC0253E"/>
    <w:lvl w:ilvl="0" w:tplc="3626B7A6">
      <w:start w:val="1"/>
      <w:numFmt w:val="decimal"/>
      <w:lvlText w:val="%1."/>
      <w:lvlJc w:val="left"/>
      <w:pPr>
        <w:tabs>
          <w:tab w:val="num" w:pos="786"/>
        </w:tabs>
        <w:ind w:left="786" w:hanging="360"/>
      </w:pPr>
      <w:rPr>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FF47A64"/>
    <w:multiLevelType w:val="hybridMultilevel"/>
    <w:tmpl w:val="F25A2B90"/>
    <w:lvl w:ilvl="0" w:tplc="D7E88DFE">
      <w:start w:val="1"/>
      <w:numFmt w:val="lowerLetter"/>
      <w:lvlText w:val="%1."/>
      <w:lvlJc w:val="left"/>
      <w:pPr>
        <w:ind w:left="702" w:hanging="360"/>
      </w:pPr>
      <w:rPr>
        <w:rFonts w:hint="default"/>
        <w:i w:val="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53576571"/>
    <w:multiLevelType w:val="hybridMultilevel"/>
    <w:tmpl w:val="B990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3592F"/>
    <w:multiLevelType w:val="hybridMultilevel"/>
    <w:tmpl w:val="71AC5B16"/>
    <w:lvl w:ilvl="0" w:tplc="C4DEF7EC">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B3492"/>
    <w:multiLevelType w:val="hybridMultilevel"/>
    <w:tmpl w:val="E0A0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5425C"/>
    <w:multiLevelType w:val="hybridMultilevel"/>
    <w:tmpl w:val="E84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64C7E"/>
    <w:multiLevelType w:val="hybridMultilevel"/>
    <w:tmpl w:val="E7E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35B3F"/>
    <w:multiLevelType w:val="singleLevel"/>
    <w:tmpl w:val="988E12B2"/>
    <w:lvl w:ilvl="0">
      <w:start w:val="1"/>
      <w:numFmt w:val="decimal"/>
      <w:lvlText w:val="%1."/>
      <w:legacy w:legacy="1" w:legacySpace="120" w:legacyIndent="360"/>
      <w:lvlJc w:val="left"/>
      <w:pPr>
        <w:ind w:left="630" w:hanging="360"/>
      </w:pPr>
    </w:lvl>
  </w:abstractNum>
  <w:abstractNum w:abstractNumId="27" w15:restartNumberingAfterBreak="0">
    <w:nsid w:val="5ACA4E77"/>
    <w:multiLevelType w:val="hybridMultilevel"/>
    <w:tmpl w:val="D586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93AED"/>
    <w:multiLevelType w:val="hybridMultilevel"/>
    <w:tmpl w:val="A78658E6"/>
    <w:lvl w:ilvl="0" w:tplc="E556A886">
      <w:start w:val="1"/>
      <w:numFmt w:val="decimal"/>
      <w:lvlText w:val="%1."/>
      <w:lvlJc w:val="left"/>
      <w:pPr>
        <w:tabs>
          <w:tab w:val="num" w:pos="720"/>
        </w:tabs>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625564"/>
    <w:multiLevelType w:val="hybridMultilevel"/>
    <w:tmpl w:val="424264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41F3413"/>
    <w:multiLevelType w:val="hybridMultilevel"/>
    <w:tmpl w:val="12409254"/>
    <w:lvl w:ilvl="0" w:tplc="4009000F">
      <w:start w:val="1"/>
      <w:numFmt w:val="decimal"/>
      <w:lvlText w:val="%1."/>
      <w:lvlJc w:val="left"/>
      <w:pPr>
        <w:ind w:left="862" w:hanging="360"/>
      </w:p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31" w15:restartNumberingAfterBreak="0">
    <w:nsid w:val="6580331A"/>
    <w:multiLevelType w:val="hybridMultilevel"/>
    <w:tmpl w:val="D532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E5003"/>
    <w:multiLevelType w:val="hybridMultilevel"/>
    <w:tmpl w:val="9B0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5519C"/>
    <w:multiLevelType w:val="hybridMultilevel"/>
    <w:tmpl w:val="2D0E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B55BA"/>
    <w:multiLevelType w:val="hybridMultilevel"/>
    <w:tmpl w:val="3384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024A9"/>
    <w:multiLevelType w:val="hybridMultilevel"/>
    <w:tmpl w:val="5A5CF2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D79112C"/>
    <w:multiLevelType w:val="hybridMultilevel"/>
    <w:tmpl w:val="891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F7BFE"/>
    <w:multiLevelType w:val="hybridMultilevel"/>
    <w:tmpl w:val="0D12C27E"/>
    <w:lvl w:ilvl="0" w:tplc="0409000F">
      <w:start w:val="1"/>
      <w:numFmt w:val="decimal"/>
      <w:lvlText w:val="%1."/>
      <w:lvlJc w:val="left"/>
      <w:pPr>
        <w:tabs>
          <w:tab w:val="num" w:pos="36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6F060A9C"/>
    <w:multiLevelType w:val="hybridMultilevel"/>
    <w:tmpl w:val="50D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5450C"/>
    <w:multiLevelType w:val="hybridMultilevel"/>
    <w:tmpl w:val="438E0A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74B91ECF"/>
    <w:multiLevelType w:val="hybridMultilevel"/>
    <w:tmpl w:val="487AB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74E67497"/>
    <w:multiLevelType w:val="hybridMultilevel"/>
    <w:tmpl w:val="2062AF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76EA3D96"/>
    <w:multiLevelType w:val="hybridMultilevel"/>
    <w:tmpl w:val="C9F4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E549A"/>
    <w:multiLevelType w:val="hybridMultilevel"/>
    <w:tmpl w:val="D3FAB5D4"/>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90A4C"/>
    <w:multiLevelType w:val="hybridMultilevel"/>
    <w:tmpl w:val="925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73FC"/>
    <w:multiLevelType w:val="hybridMultilevel"/>
    <w:tmpl w:val="E7BE2372"/>
    <w:lvl w:ilvl="0" w:tplc="0409000F">
      <w:start w:val="1"/>
      <w:numFmt w:val="decimal"/>
      <w:lvlText w:val="%1."/>
      <w:lvlJc w:val="left"/>
      <w:pPr>
        <w:tabs>
          <w:tab w:val="num" w:pos="720"/>
        </w:tabs>
        <w:ind w:left="720" w:hanging="360"/>
      </w:pPr>
    </w:lvl>
    <w:lvl w:ilvl="1" w:tplc="2D02FE96">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79B32D75"/>
    <w:multiLevelType w:val="hybridMultilevel"/>
    <w:tmpl w:val="4D0E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47460"/>
    <w:multiLevelType w:val="hybridMultilevel"/>
    <w:tmpl w:val="B816A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2"/>
  </w:num>
  <w:num w:numId="2">
    <w:abstractNumId w:val="17"/>
  </w:num>
  <w:num w:numId="3">
    <w:abstractNumId w:val="24"/>
  </w:num>
  <w:num w:numId="4">
    <w:abstractNumId w:val="33"/>
  </w:num>
  <w:num w:numId="5">
    <w:abstractNumId w:val="44"/>
  </w:num>
  <w:num w:numId="6">
    <w:abstractNumId w:val="15"/>
  </w:num>
  <w:num w:numId="7">
    <w:abstractNumId w:val="23"/>
  </w:num>
  <w:num w:numId="8">
    <w:abstractNumId w:val="38"/>
  </w:num>
  <w:num w:numId="9">
    <w:abstractNumId w:val="14"/>
  </w:num>
  <w:num w:numId="10">
    <w:abstractNumId w:val="27"/>
  </w:num>
  <w:num w:numId="11">
    <w:abstractNumId w:val="25"/>
  </w:num>
  <w:num w:numId="12">
    <w:abstractNumId w:val="36"/>
  </w:num>
  <w:num w:numId="13">
    <w:abstractNumId w:val="32"/>
  </w:num>
  <w:num w:numId="14">
    <w:abstractNumId w:val="22"/>
  </w:num>
  <w:num w:numId="15">
    <w:abstractNumId w:val="2"/>
  </w:num>
  <w:num w:numId="16">
    <w:abstractNumId w:val="43"/>
  </w:num>
  <w:num w:numId="17">
    <w:abstractNumId w:val="1"/>
  </w:num>
  <w:num w:numId="18">
    <w:abstractNumId w:val="26"/>
  </w:num>
  <w:num w:numId="19">
    <w:abstractNumId w:val="3"/>
  </w:num>
  <w:num w:numId="20">
    <w:abstractNumId w:val="10"/>
  </w:num>
  <w:num w:numId="21">
    <w:abstractNumId w:val="16"/>
  </w:num>
  <w:num w:numId="22">
    <w:abstractNumId w:val="20"/>
  </w:num>
  <w:num w:numId="23">
    <w:abstractNumId w:val="11"/>
  </w:num>
  <w:num w:numId="24">
    <w:abstractNumId w:val="46"/>
  </w:num>
  <w:num w:numId="25">
    <w:abstractNumId w:val="21"/>
  </w:num>
  <w:num w:numId="26">
    <w:abstractNumId w:val="31"/>
  </w:num>
  <w:num w:numId="27">
    <w:abstractNumId w:val="5"/>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lvlOverride w:ilvl="2"/>
    <w:lvlOverride w:ilvl="3"/>
    <w:lvlOverride w:ilvl="4"/>
    <w:lvlOverride w:ilvl="5"/>
    <w:lvlOverride w:ilvl="6"/>
    <w:lvlOverride w:ilvl="7"/>
    <w:lvlOverride w:ilvl="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4"/>
  </w:num>
  <w:num w:numId="45">
    <w:abstractNumId w:val="7"/>
  </w:num>
  <w:num w:numId="46">
    <w:abstractNumId w:val="6"/>
  </w:num>
  <w:num w:numId="47">
    <w:abstractNumId w:val="13"/>
  </w:num>
  <w:num w:numId="48">
    <w:abstractNumId w:val="34"/>
  </w:num>
  <w:num w:numId="4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onica Ostwald">
    <w15:presenceInfo w15:providerId="AD" w15:userId="S-1-5-21-976049000-988588559-3353727486-2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NTCxNDAxNrE0NrJU0lEKTi0uzszPAykwMqoFAOiGdLYtAAAA"/>
  </w:docVars>
  <w:rsids>
    <w:rsidRoot w:val="00E124E7"/>
    <w:rsid w:val="00005A4B"/>
    <w:rsid w:val="000113AA"/>
    <w:rsid w:val="000131C7"/>
    <w:rsid w:val="00016B1F"/>
    <w:rsid w:val="000211D0"/>
    <w:rsid w:val="00022227"/>
    <w:rsid w:val="000225FA"/>
    <w:rsid w:val="0002704A"/>
    <w:rsid w:val="00027961"/>
    <w:rsid w:val="000409D6"/>
    <w:rsid w:val="00050249"/>
    <w:rsid w:val="00057DBA"/>
    <w:rsid w:val="000700BC"/>
    <w:rsid w:val="000704BA"/>
    <w:rsid w:val="00075D80"/>
    <w:rsid w:val="00075F10"/>
    <w:rsid w:val="000B455D"/>
    <w:rsid w:val="000B637D"/>
    <w:rsid w:val="000C4597"/>
    <w:rsid w:val="000C48CA"/>
    <w:rsid w:val="000C5460"/>
    <w:rsid w:val="000D33D6"/>
    <w:rsid w:val="000D4E53"/>
    <w:rsid w:val="000D55B6"/>
    <w:rsid w:val="000D59A8"/>
    <w:rsid w:val="000E3DD0"/>
    <w:rsid w:val="000E43C7"/>
    <w:rsid w:val="000E69E4"/>
    <w:rsid w:val="000F2710"/>
    <w:rsid w:val="000F490F"/>
    <w:rsid w:val="00105321"/>
    <w:rsid w:val="0010537C"/>
    <w:rsid w:val="00110C04"/>
    <w:rsid w:val="00114108"/>
    <w:rsid w:val="00123E2E"/>
    <w:rsid w:val="001249B1"/>
    <w:rsid w:val="0013018A"/>
    <w:rsid w:val="00133C6C"/>
    <w:rsid w:val="00134FBA"/>
    <w:rsid w:val="0014249C"/>
    <w:rsid w:val="001473A1"/>
    <w:rsid w:val="0015121A"/>
    <w:rsid w:val="00154803"/>
    <w:rsid w:val="00161C4A"/>
    <w:rsid w:val="001634D6"/>
    <w:rsid w:val="00164847"/>
    <w:rsid w:val="00167FEA"/>
    <w:rsid w:val="00172DEB"/>
    <w:rsid w:val="001745C7"/>
    <w:rsid w:val="0017460E"/>
    <w:rsid w:val="001760FC"/>
    <w:rsid w:val="001763B1"/>
    <w:rsid w:val="001828AA"/>
    <w:rsid w:val="00182D40"/>
    <w:rsid w:val="00183631"/>
    <w:rsid w:val="00184C4B"/>
    <w:rsid w:val="00186DF9"/>
    <w:rsid w:val="00192DE3"/>
    <w:rsid w:val="00193C82"/>
    <w:rsid w:val="001A0E67"/>
    <w:rsid w:val="001A1BE0"/>
    <w:rsid w:val="001A2ABC"/>
    <w:rsid w:val="001A2E91"/>
    <w:rsid w:val="001A59FE"/>
    <w:rsid w:val="001B0D20"/>
    <w:rsid w:val="001B52B9"/>
    <w:rsid w:val="001B55D2"/>
    <w:rsid w:val="001B5C17"/>
    <w:rsid w:val="001B6703"/>
    <w:rsid w:val="001B67EB"/>
    <w:rsid w:val="001B6A34"/>
    <w:rsid w:val="001B6FF8"/>
    <w:rsid w:val="001D16D8"/>
    <w:rsid w:val="001D5ED2"/>
    <w:rsid w:val="001D6AFC"/>
    <w:rsid w:val="001D75C0"/>
    <w:rsid w:val="001D7D05"/>
    <w:rsid w:val="001E5797"/>
    <w:rsid w:val="001F04B4"/>
    <w:rsid w:val="001F1DC5"/>
    <w:rsid w:val="001F4187"/>
    <w:rsid w:val="001F48BE"/>
    <w:rsid w:val="001F73F0"/>
    <w:rsid w:val="002004BF"/>
    <w:rsid w:val="002005CF"/>
    <w:rsid w:val="00201F8F"/>
    <w:rsid w:val="00202C94"/>
    <w:rsid w:val="0020391C"/>
    <w:rsid w:val="00206F76"/>
    <w:rsid w:val="00217C15"/>
    <w:rsid w:val="00220596"/>
    <w:rsid w:val="00221546"/>
    <w:rsid w:val="0022702A"/>
    <w:rsid w:val="00247C3E"/>
    <w:rsid w:val="00250F60"/>
    <w:rsid w:val="00251BF7"/>
    <w:rsid w:val="00252397"/>
    <w:rsid w:val="00253790"/>
    <w:rsid w:val="0025467F"/>
    <w:rsid w:val="002549B3"/>
    <w:rsid w:val="0025676A"/>
    <w:rsid w:val="00262748"/>
    <w:rsid w:val="00264889"/>
    <w:rsid w:val="002675B8"/>
    <w:rsid w:val="00271CB5"/>
    <w:rsid w:val="002744FD"/>
    <w:rsid w:val="0027643A"/>
    <w:rsid w:val="002800B8"/>
    <w:rsid w:val="00281417"/>
    <w:rsid w:val="002827D1"/>
    <w:rsid w:val="00282B8D"/>
    <w:rsid w:val="002842AF"/>
    <w:rsid w:val="002842F3"/>
    <w:rsid w:val="00285AFE"/>
    <w:rsid w:val="00287B64"/>
    <w:rsid w:val="00287B85"/>
    <w:rsid w:val="00290272"/>
    <w:rsid w:val="00293F66"/>
    <w:rsid w:val="0029621B"/>
    <w:rsid w:val="002A10C6"/>
    <w:rsid w:val="002A6B32"/>
    <w:rsid w:val="002A7B1A"/>
    <w:rsid w:val="002B062C"/>
    <w:rsid w:val="002B1B22"/>
    <w:rsid w:val="002B1F16"/>
    <w:rsid w:val="002B3885"/>
    <w:rsid w:val="002B56DA"/>
    <w:rsid w:val="002C0A4F"/>
    <w:rsid w:val="002D0389"/>
    <w:rsid w:val="002D075B"/>
    <w:rsid w:val="002D623C"/>
    <w:rsid w:val="002E4AFC"/>
    <w:rsid w:val="002E4FC0"/>
    <w:rsid w:val="002F6829"/>
    <w:rsid w:val="002F7EA1"/>
    <w:rsid w:val="00300871"/>
    <w:rsid w:val="00302EE3"/>
    <w:rsid w:val="003038AD"/>
    <w:rsid w:val="0030527C"/>
    <w:rsid w:val="00311C16"/>
    <w:rsid w:val="003125C6"/>
    <w:rsid w:val="0031439A"/>
    <w:rsid w:val="00317B34"/>
    <w:rsid w:val="00322354"/>
    <w:rsid w:val="00334190"/>
    <w:rsid w:val="00336906"/>
    <w:rsid w:val="00341758"/>
    <w:rsid w:val="00344AAF"/>
    <w:rsid w:val="003512F8"/>
    <w:rsid w:val="00351791"/>
    <w:rsid w:val="00351DBE"/>
    <w:rsid w:val="003561E4"/>
    <w:rsid w:val="003636EF"/>
    <w:rsid w:val="00372ADA"/>
    <w:rsid w:val="00373C42"/>
    <w:rsid w:val="00374227"/>
    <w:rsid w:val="00381976"/>
    <w:rsid w:val="00382902"/>
    <w:rsid w:val="00386F17"/>
    <w:rsid w:val="0039289D"/>
    <w:rsid w:val="003A569F"/>
    <w:rsid w:val="003A5A9F"/>
    <w:rsid w:val="003A7158"/>
    <w:rsid w:val="003B6F90"/>
    <w:rsid w:val="003C0848"/>
    <w:rsid w:val="003C48B0"/>
    <w:rsid w:val="003D18B6"/>
    <w:rsid w:val="003D58C0"/>
    <w:rsid w:val="003D6E98"/>
    <w:rsid w:val="003E0263"/>
    <w:rsid w:val="003E5EBD"/>
    <w:rsid w:val="003F07BD"/>
    <w:rsid w:val="003F189B"/>
    <w:rsid w:val="00402C19"/>
    <w:rsid w:val="00411AF8"/>
    <w:rsid w:val="00413206"/>
    <w:rsid w:val="00421F40"/>
    <w:rsid w:val="0042217B"/>
    <w:rsid w:val="00423B73"/>
    <w:rsid w:val="0042442C"/>
    <w:rsid w:val="00426831"/>
    <w:rsid w:val="00426A0F"/>
    <w:rsid w:val="004324BE"/>
    <w:rsid w:val="00433A74"/>
    <w:rsid w:val="004354EB"/>
    <w:rsid w:val="00435734"/>
    <w:rsid w:val="00436AD7"/>
    <w:rsid w:val="00443CEB"/>
    <w:rsid w:val="004549C1"/>
    <w:rsid w:val="00464E41"/>
    <w:rsid w:val="00476948"/>
    <w:rsid w:val="00480543"/>
    <w:rsid w:val="00483A12"/>
    <w:rsid w:val="00484095"/>
    <w:rsid w:val="00490C67"/>
    <w:rsid w:val="00491E2A"/>
    <w:rsid w:val="00491FC8"/>
    <w:rsid w:val="004B465F"/>
    <w:rsid w:val="004B4F3B"/>
    <w:rsid w:val="004C0748"/>
    <w:rsid w:val="004C1AEB"/>
    <w:rsid w:val="004C26BE"/>
    <w:rsid w:val="004D12AA"/>
    <w:rsid w:val="004D16FA"/>
    <w:rsid w:val="004D1DC7"/>
    <w:rsid w:val="004D46F7"/>
    <w:rsid w:val="004D5102"/>
    <w:rsid w:val="004E2729"/>
    <w:rsid w:val="004F18DD"/>
    <w:rsid w:val="004F3F86"/>
    <w:rsid w:val="00517725"/>
    <w:rsid w:val="00521ADE"/>
    <w:rsid w:val="00524AAA"/>
    <w:rsid w:val="00525DCC"/>
    <w:rsid w:val="0052638D"/>
    <w:rsid w:val="0052726A"/>
    <w:rsid w:val="005435E1"/>
    <w:rsid w:val="005452C2"/>
    <w:rsid w:val="00556ABF"/>
    <w:rsid w:val="005651C8"/>
    <w:rsid w:val="00566F24"/>
    <w:rsid w:val="0057149E"/>
    <w:rsid w:val="00573B38"/>
    <w:rsid w:val="00576047"/>
    <w:rsid w:val="005855F6"/>
    <w:rsid w:val="00594CEF"/>
    <w:rsid w:val="00596368"/>
    <w:rsid w:val="005A0C4F"/>
    <w:rsid w:val="005A440F"/>
    <w:rsid w:val="005B33E8"/>
    <w:rsid w:val="005B4124"/>
    <w:rsid w:val="005B5651"/>
    <w:rsid w:val="005B60C2"/>
    <w:rsid w:val="005B797F"/>
    <w:rsid w:val="005B7FD3"/>
    <w:rsid w:val="005B7FF0"/>
    <w:rsid w:val="005C12DC"/>
    <w:rsid w:val="005C4203"/>
    <w:rsid w:val="005D4BF2"/>
    <w:rsid w:val="005D4C66"/>
    <w:rsid w:val="005F58C3"/>
    <w:rsid w:val="005F5EA6"/>
    <w:rsid w:val="005F6036"/>
    <w:rsid w:val="006010E7"/>
    <w:rsid w:val="00611A90"/>
    <w:rsid w:val="00612C91"/>
    <w:rsid w:val="006134BD"/>
    <w:rsid w:val="0061783A"/>
    <w:rsid w:val="00622138"/>
    <w:rsid w:val="00627209"/>
    <w:rsid w:val="00637A46"/>
    <w:rsid w:val="00641F26"/>
    <w:rsid w:val="00643097"/>
    <w:rsid w:val="00643B20"/>
    <w:rsid w:val="006525B1"/>
    <w:rsid w:val="00657DB9"/>
    <w:rsid w:val="00660C4F"/>
    <w:rsid w:val="006616A4"/>
    <w:rsid w:val="00663C77"/>
    <w:rsid w:val="00664158"/>
    <w:rsid w:val="0066418C"/>
    <w:rsid w:val="006668A0"/>
    <w:rsid w:val="00674439"/>
    <w:rsid w:val="006803B5"/>
    <w:rsid w:val="00680BC9"/>
    <w:rsid w:val="00680D0A"/>
    <w:rsid w:val="00682937"/>
    <w:rsid w:val="00685FE8"/>
    <w:rsid w:val="006863C7"/>
    <w:rsid w:val="006A02C8"/>
    <w:rsid w:val="006A1F5C"/>
    <w:rsid w:val="006A2927"/>
    <w:rsid w:val="006A4C87"/>
    <w:rsid w:val="006A511B"/>
    <w:rsid w:val="006A53EC"/>
    <w:rsid w:val="006A5840"/>
    <w:rsid w:val="006A5DA8"/>
    <w:rsid w:val="006A5ED4"/>
    <w:rsid w:val="006B2399"/>
    <w:rsid w:val="006B4431"/>
    <w:rsid w:val="006B4AD5"/>
    <w:rsid w:val="006C7D4F"/>
    <w:rsid w:val="006D32B5"/>
    <w:rsid w:val="006E74DC"/>
    <w:rsid w:val="006F6729"/>
    <w:rsid w:val="006F7E38"/>
    <w:rsid w:val="0070490B"/>
    <w:rsid w:val="0071527F"/>
    <w:rsid w:val="0071574C"/>
    <w:rsid w:val="00723285"/>
    <w:rsid w:val="007232ED"/>
    <w:rsid w:val="00723CAC"/>
    <w:rsid w:val="00724DB4"/>
    <w:rsid w:val="00732181"/>
    <w:rsid w:val="00751035"/>
    <w:rsid w:val="007543D1"/>
    <w:rsid w:val="0075510D"/>
    <w:rsid w:val="00755577"/>
    <w:rsid w:val="007563E8"/>
    <w:rsid w:val="00757E7E"/>
    <w:rsid w:val="00762B00"/>
    <w:rsid w:val="00767B95"/>
    <w:rsid w:val="00767F9B"/>
    <w:rsid w:val="00771213"/>
    <w:rsid w:val="007732E9"/>
    <w:rsid w:val="00773C77"/>
    <w:rsid w:val="00776143"/>
    <w:rsid w:val="00781A65"/>
    <w:rsid w:val="00781C27"/>
    <w:rsid w:val="0079199C"/>
    <w:rsid w:val="00794773"/>
    <w:rsid w:val="007951C7"/>
    <w:rsid w:val="00795E9B"/>
    <w:rsid w:val="00797253"/>
    <w:rsid w:val="00797661"/>
    <w:rsid w:val="007B162A"/>
    <w:rsid w:val="007B2219"/>
    <w:rsid w:val="007D194D"/>
    <w:rsid w:val="007D2FCA"/>
    <w:rsid w:val="007D4697"/>
    <w:rsid w:val="007D4A7A"/>
    <w:rsid w:val="007D5EEC"/>
    <w:rsid w:val="007E720D"/>
    <w:rsid w:val="007F2A05"/>
    <w:rsid w:val="007F3B0F"/>
    <w:rsid w:val="007F4FB6"/>
    <w:rsid w:val="007F704C"/>
    <w:rsid w:val="00800A9B"/>
    <w:rsid w:val="00800E58"/>
    <w:rsid w:val="00801C54"/>
    <w:rsid w:val="0080487E"/>
    <w:rsid w:val="00807944"/>
    <w:rsid w:val="00811676"/>
    <w:rsid w:val="008154A6"/>
    <w:rsid w:val="00825997"/>
    <w:rsid w:val="00832818"/>
    <w:rsid w:val="0083292E"/>
    <w:rsid w:val="008341F5"/>
    <w:rsid w:val="008355C2"/>
    <w:rsid w:val="0084106A"/>
    <w:rsid w:val="00851FF4"/>
    <w:rsid w:val="0085226F"/>
    <w:rsid w:val="0085549E"/>
    <w:rsid w:val="00857459"/>
    <w:rsid w:val="008625CA"/>
    <w:rsid w:val="008630DF"/>
    <w:rsid w:val="008636DE"/>
    <w:rsid w:val="008638C5"/>
    <w:rsid w:val="00863F35"/>
    <w:rsid w:val="00864CDF"/>
    <w:rsid w:val="00866666"/>
    <w:rsid w:val="00874A96"/>
    <w:rsid w:val="0088288C"/>
    <w:rsid w:val="00883779"/>
    <w:rsid w:val="00883AFF"/>
    <w:rsid w:val="00884287"/>
    <w:rsid w:val="008842A6"/>
    <w:rsid w:val="00885C21"/>
    <w:rsid w:val="008971FF"/>
    <w:rsid w:val="008A2C25"/>
    <w:rsid w:val="008A7300"/>
    <w:rsid w:val="008B274B"/>
    <w:rsid w:val="008B7F31"/>
    <w:rsid w:val="008C34F7"/>
    <w:rsid w:val="008C5981"/>
    <w:rsid w:val="008F0B9C"/>
    <w:rsid w:val="008F3FC9"/>
    <w:rsid w:val="008F729E"/>
    <w:rsid w:val="00901443"/>
    <w:rsid w:val="00904AD8"/>
    <w:rsid w:val="009077C1"/>
    <w:rsid w:val="0091388E"/>
    <w:rsid w:val="009173DF"/>
    <w:rsid w:val="0093375F"/>
    <w:rsid w:val="009339CA"/>
    <w:rsid w:val="00936920"/>
    <w:rsid w:val="0094124D"/>
    <w:rsid w:val="00943B3E"/>
    <w:rsid w:val="00950A6F"/>
    <w:rsid w:val="0095134A"/>
    <w:rsid w:val="00954D8C"/>
    <w:rsid w:val="00961DEA"/>
    <w:rsid w:val="00966A50"/>
    <w:rsid w:val="00967721"/>
    <w:rsid w:val="009678D9"/>
    <w:rsid w:val="00970258"/>
    <w:rsid w:val="0097148B"/>
    <w:rsid w:val="00972267"/>
    <w:rsid w:val="00990D68"/>
    <w:rsid w:val="009910E2"/>
    <w:rsid w:val="00991851"/>
    <w:rsid w:val="00997299"/>
    <w:rsid w:val="009A217C"/>
    <w:rsid w:val="009A5856"/>
    <w:rsid w:val="009A6363"/>
    <w:rsid w:val="009C06F1"/>
    <w:rsid w:val="009D1627"/>
    <w:rsid w:val="009E4F1A"/>
    <w:rsid w:val="009E7ED9"/>
    <w:rsid w:val="009F2C05"/>
    <w:rsid w:val="009F461B"/>
    <w:rsid w:val="009F7A3B"/>
    <w:rsid w:val="00A0511A"/>
    <w:rsid w:val="00A14A3C"/>
    <w:rsid w:val="00A152A1"/>
    <w:rsid w:val="00A16CF9"/>
    <w:rsid w:val="00A20996"/>
    <w:rsid w:val="00A23078"/>
    <w:rsid w:val="00A26D3C"/>
    <w:rsid w:val="00A338DB"/>
    <w:rsid w:val="00A35926"/>
    <w:rsid w:val="00A35B08"/>
    <w:rsid w:val="00A366BF"/>
    <w:rsid w:val="00A406DE"/>
    <w:rsid w:val="00A41A56"/>
    <w:rsid w:val="00A41E5C"/>
    <w:rsid w:val="00A44135"/>
    <w:rsid w:val="00A45270"/>
    <w:rsid w:val="00A453C7"/>
    <w:rsid w:val="00A46125"/>
    <w:rsid w:val="00A468DA"/>
    <w:rsid w:val="00A54DFE"/>
    <w:rsid w:val="00A5695A"/>
    <w:rsid w:val="00A6097B"/>
    <w:rsid w:val="00A62E6A"/>
    <w:rsid w:val="00A73DB8"/>
    <w:rsid w:val="00A74ABF"/>
    <w:rsid w:val="00A75DF0"/>
    <w:rsid w:val="00A763A7"/>
    <w:rsid w:val="00A77DF9"/>
    <w:rsid w:val="00A81B70"/>
    <w:rsid w:val="00A86329"/>
    <w:rsid w:val="00A92604"/>
    <w:rsid w:val="00A94C40"/>
    <w:rsid w:val="00AA56A6"/>
    <w:rsid w:val="00AA75BB"/>
    <w:rsid w:val="00AA76F0"/>
    <w:rsid w:val="00AA7CBD"/>
    <w:rsid w:val="00AB1BC6"/>
    <w:rsid w:val="00AB1DF8"/>
    <w:rsid w:val="00AC3F03"/>
    <w:rsid w:val="00AC4012"/>
    <w:rsid w:val="00AD1AA9"/>
    <w:rsid w:val="00AD33CF"/>
    <w:rsid w:val="00AD46F2"/>
    <w:rsid w:val="00AE0F93"/>
    <w:rsid w:val="00AE1D53"/>
    <w:rsid w:val="00AE42B1"/>
    <w:rsid w:val="00AE4AE0"/>
    <w:rsid w:val="00AF4008"/>
    <w:rsid w:val="00AF4AFB"/>
    <w:rsid w:val="00B016E5"/>
    <w:rsid w:val="00B02542"/>
    <w:rsid w:val="00B02E4E"/>
    <w:rsid w:val="00B02FA7"/>
    <w:rsid w:val="00B11667"/>
    <w:rsid w:val="00B129E7"/>
    <w:rsid w:val="00B321ED"/>
    <w:rsid w:val="00B343D7"/>
    <w:rsid w:val="00B3468A"/>
    <w:rsid w:val="00B34E31"/>
    <w:rsid w:val="00B46A74"/>
    <w:rsid w:val="00B4782E"/>
    <w:rsid w:val="00B54FCD"/>
    <w:rsid w:val="00B56EF9"/>
    <w:rsid w:val="00B574F2"/>
    <w:rsid w:val="00B64CAD"/>
    <w:rsid w:val="00B71BED"/>
    <w:rsid w:val="00B72D43"/>
    <w:rsid w:val="00B745C5"/>
    <w:rsid w:val="00B76EEF"/>
    <w:rsid w:val="00B77068"/>
    <w:rsid w:val="00B818B4"/>
    <w:rsid w:val="00B86C98"/>
    <w:rsid w:val="00B8773D"/>
    <w:rsid w:val="00B91968"/>
    <w:rsid w:val="00BA0D81"/>
    <w:rsid w:val="00BB21F0"/>
    <w:rsid w:val="00BC3CB1"/>
    <w:rsid w:val="00BC75F3"/>
    <w:rsid w:val="00BD0BF0"/>
    <w:rsid w:val="00BD1229"/>
    <w:rsid w:val="00BE0DE1"/>
    <w:rsid w:val="00BE12AB"/>
    <w:rsid w:val="00BE68CC"/>
    <w:rsid w:val="00BF0546"/>
    <w:rsid w:val="00BF2AD2"/>
    <w:rsid w:val="00BF549A"/>
    <w:rsid w:val="00BF6582"/>
    <w:rsid w:val="00C00204"/>
    <w:rsid w:val="00C03C08"/>
    <w:rsid w:val="00C07961"/>
    <w:rsid w:val="00C118AA"/>
    <w:rsid w:val="00C17992"/>
    <w:rsid w:val="00C20A62"/>
    <w:rsid w:val="00C20CCA"/>
    <w:rsid w:val="00C249BF"/>
    <w:rsid w:val="00C24AC6"/>
    <w:rsid w:val="00C348D7"/>
    <w:rsid w:val="00C40971"/>
    <w:rsid w:val="00C410A2"/>
    <w:rsid w:val="00C51D57"/>
    <w:rsid w:val="00C55822"/>
    <w:rsid w:val="00C569EC"/>
    <w:rsid w:val="00C60561"/>
    <w:rsid w:val="00C668B2"/>
    <w:rsid w:val="00C819BE"/>
    <w:rsid w:val="00C81F2C"/>
    <w:rsid w:val="00C84C85"/>
    <w:rsid w:val="00C92C13"/>
    <w:rsid w:val="00C95191"/>
    <w:rsid w:val="00C96059"/>
    <w:rsid w:val="00C97DB7"/>
    <w:rsid w:val="00CA229D"/>
    <w:rsid w:val="00CA25DA"/>
    <w:rsid w:val="00CA4206"/>
    <w:rsid w:val="00CA4F08"/>
    <w:rsid w:val="00CA4F1B"/>
    <w:rsid w:val="00CB0A7B"/>
    <w:rsid w:val="00CC1076"/>
    <w:rsid w:val="00CC17A9"/>
    <w:rsid w:val="00CC1B7B"/>
    <w:rsid w:val="00CC2F18"/>
    <w:rsid w:val="00CE1ED6"/>
    <w:rsid w:val="00CE27D3"/>
    <w:rsid w:val="00CE6804"/>
    <w:rsid w:val="00CE7156"/>
    <w:rsid w:val="00CF00CF"/>
    <w:rsid w:val="00CF3FA6"/>
    <w:rsid w:val="00CF4FD5"/>
    <w:rsid w:val="00D001B9"/>
    <w:rsid w:val="00D03612"/>
    <w:rsid w:val="00D1259A"/>
    <w:rsid w:val="00D12AC8"/>
    <w:rsid w:val="00D13FF7"/>
    <w:rsid w:val="00D16F63"/>
    <w:rsid w:val="00D2078F"/>
    <w:rsid w:val="00D20983"/>
    <w:rsid w:val="00D25D16"/>
    <w:rsid w:val="00D26A17"/>
    <w:rsid w:val="00D2730E"/>
    <w:rsid w:val="00D30A99"/>
    <w:rsid w:val="00D349FD"/>
    <w:rsid w:val="00D35BD5"/>
    <w:rsid w:val="00D44127"/>
    <w:rsid w:val="00D46272"/>
    <w:rsid w:val="00D52643"/>
    <w:rsid w:val="00D54811"/>
    <w:rsid w:val="00D6056B"/>
    <w:rsid w:val="00D649AC"/>
    <w:rsid w:val="00D75A05"/>
    <w:rsid w:val="00D75C1A"/>
    <w:rsid w:val="00D77CA8"/>
    <w:rsid w:val="00D82453"/>
    <w:rsid w:val="00D82AB4"/>
    <w:rsid w:val="00D845DD"/>
    <w:rsid w:val="00D846EB"/>
    <w:rsid w:val="00D8523F"/>
    <w:rsid w:val="00D904FD"/>
    <w:rsid w:val="00D93F2F"/>
    <w:rsid w:val="00D961B3"/>
    <w:rsid w:val="00DA1EE0"/>
    <w:rsid w:val="00DA23E4"/>
    <w:rsid w:val="00DA42A3"/>
    <w:rsid w:val="00DA5021"/>
    <w:rsid w:val="00DA5891"/>
    <w:rsid w:val="00DA6B28"/>
    <w:rsid w:val="00DB1C09"/>
    <w:rsid w:val="00DB2884"/>
    <w:rsid w:val="00DB636F"/>
    <w:rsid w:val="00DC5540"/>
    <w:rsid w:val="00DD67DF"/>
    <w:rsid w:val="00DD7F0B"/>
    <w:rsid w:val="00DE0B7B"/>
    <w:rsid w:val="00DE40E5"/>
    <w:rsid w:val="00DE4631"/>
    <w:rsid w:val="00DF097B"/>
    <w:rsid w:val="00DF7A9A"/>
    <w:rsid w:val="00E0165E"/>
    <w:rsid w:val="00E01C89"/>
    <w:rsid w:val="00E03C8A"/>
    <w:rsid w:val="00E124E7"/>
    <w:rsid w:val="00E13F79"/>
    <w:rsid w:val="00E15CC6"/>
    <w:rsid w:val="00E16C5A"/>
    <w:rsid w:val="00E3054A"/>
    <w:rsid w:val="00E3122C"/>
    <w:rsid w:val="00E34BD4"/>
    <w:rsid w:val="00E37EAF"/>
    <w:rsid w:val="00E4302F"/>
    <w:rsid w:val="00E4397D"/>
    <w:rsid w:val="00E52862"/>
    <w:rsid w:val="00E53254"/>
    <w:rsid w:val="00E56D46"/>
    <w:rsid w:val="00E60D34"/>
    <w:rsid w:val="00E6483B"/>
    <w:rsid w:val="00E66793"/>
    <w:rsid w:val="00E67093"/>
    <w:rsid w:val="00E73E65"/>
    <w:rsid w:val="00E81848"/>
    <w:rsid w:val="00E82276"/>
    <w:rsid w:val="00E84A46"/>
    <w:rsid w:val="00E91EF1"/>
    <w:rsid w:val="00E972F1"/>
    <w:rsid w:val="00E97DA6"/>
    <w:rsid w:val="00EA1457"/>
    <w:rsid w:val="00EA1778"/>
    <w:rsid w:val="00EA793C"/>
    <w:rsid w:val="00EA7C1F"/>
    <w:rsid w:val="00EB420D"/>
    <w:rsid w:val="00EC2357"/>
    <w:rsid w:val="00EC7408"/>
    <w:rsid w:val="00ED0AB2"/>
    <w:rsid w:val="00EE3691"/>
    <w:rsid w:val="00EE6BD0"/>
    <w:rsid w:val="00EF2506"/>
    <w:rsid w:val="00EF3CC6"/>
    <w:rsid w:val="00F00F26"/>
    <w:rsid w:val="00F03238"/>
    <w:rsid w:val="00F05042"/>
    <w:rsid w:val="00F0784D"/>
    <w:rsid w:val="00F12543"/>
    <w:rsid w:val="00F13C7E"/>
    <w:rsid w:val="00F26CF8"/>
    <w:rsid w:val="00F30586"/>
    <w:rsid w:val="00F375F9"/>
    <w:rsid w:val="00F51E9F"/>
    <w:rsid w:val="00F53C5C"/>
    <w:rsid w:val="00F53DB4"/>
    <w:rsid w:val="00F62024"/>
    <w:rsid w:val="00F621FB"/>
    <w:rsid w:val="00F62FF7"/>
    <w:rsid w:val="00F66F68"/>
    <w:rsid w:val="00F678D6"/>
    <w:rsid w:val="00F679F8"/>
    <w:rsid w:val="00F76729"/>
    <w:rsid w:val="00F80572"/>
    <w:rsid w:val="00F82775"/>
    <w:rsid w:val="00F83BD0"/>
    <w:rsid w:val="00F9165C"/>
    <w:rsid w:val="00F9362E"/>
    <w:rsid w:val="00F94C6A"/>
    <w:rsid w:val="00F9539D"/>
    <w:rsid w:val="00F96639"/>
    <w:rsid w:val="00FA0C57"/>
    <w:rsid w:val="00FA2487"/>
    <w:rsid w:val="00FA4042"/>
    <w:rsid w:val="00FA4438"/>
    <w:rsid w:val="00FB37CC"/>
    <w:rsid w:val="00FB4525"/>
    <w:rsid w:val="00FB4938"/>
    <w:rsid w:val="00FC0B63"/>
    <w:rsid w:val="00FC19F5"/>
    <w:rsid w:val="00FD075F"/>
    <w:rsid w:val="00FD410C"/>
    <w:rsid w:val="00FE67BB"/>
    <w:rsid w:val="00FF01CF"/>
    <w:rsid w:val="00FF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62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C9"/>
  </w:style>
  <w:style w:type="paragraph" w:styleId="Heading1">
    <w:name w:val="heading 1"/>
    <w:basedOn w:val="IntenseQuote"/>
    <w:next w:val="Normal"/>
    <w:link w:val="Heading1Char"/>
    <w:uiPriority w:val="9"/>
    <w:qFormat/>
    <w:rsid w:val="001B6A34"/>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641F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F26"/>
    <w:pPr>
      <w:keepNext/>
      <w:keepLines/>
      <w:spacing w:before="40"/>
      <w:outlineLvl w:val="2"/>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598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34"/>
    <w:rPr>
      <w:rFonts w:eastAsiaTheme="majorEastAsia" w:cstheme="majorBidi"/>
      <w:iCs/>
      <w:color w:val="2E74B5" w:themeColor="accent1" w:themeShade="BF"/>
      <w:sz w:val="32"/>
      <w:szCs w:val="32"/>
    </w:rPr>
  </w:style>
  <w:style w:type="paragraph" w:styleId="IntenseQuote">
    <w:name w:val="Intense Quote"/>
    <w:basedOn w:val="Normal"/>
    <w:next w:val="Normal"/>
    <w:link w:val="IntenseQuoteChar"/>
    <w:uiPriority w:val="30"/>
    <w:qFormat/>
    <w:rsid w:val="00732181"/>
    <w:pPr>
      <w:pBdr>
        <w:top w:val="single" w:sz="4" w:space="6" w:color="5B9BD5" w:themeColor="accent1"/>
        <w:bottom w:val="single" w:sz="4" w:space="6" w:color="5B9BD5" w:themeColor="accent1"/>
      </w:pBdr>
      <w:spacing w:before="120" w:after="120"/>
      <w:jc w:val="center"/>
    </w:pPr>
    <w:rPr>
      <w:iCs/>
      <w:color w:val="4085C6"/>
      <w:sz w:val="32"/>
    </w:rPr>
  </w:style>
  <w:style w:type="character" w:customStyle="1" w:styleId="IntenseQuoteChar">
    <w:name w:val="Intense Quote Char"/>
    <w:basedOn w:val="DefaultParagraphFont"/>
    <w:link w:val="IntenseQuote"/>
    <w:uiPriority w:val="30"/>
    <w:rsid w:val="00732181"/>
    <w:rPr>
      <w:iCs/>
      <w:color w:val="4085C6"/>
      <w:sz w:val="32"/>
    </w:rPr>
  </w:style>
  <w:style w:type="character" w:styleId="Strong">
    <w:name w:val="Strong"/>
    <w:basedOn w:val="DefaultParagraphFont"/>
    <w:uiPriority w:val="22"/>
    <w:qFormat/>
    <w:rsid w:val="00732181"/>
    <w:rPr>
      <w:b/>
      <w:bCs/>
    </w:rPr>
  </w:style>
  <w:style w:type="paragraph" w:styleId="ListParagraph">
    <w:name w:val="List Paragraph"/>
    <w:basedOn w:val="Normal"/>
    <w:uiPriority w:val="34"/>
    <w:qFormat/>
    <w:rsid w:val="000D33D6"/>
    <w:pPr>
      <w:ind w:left="720"/>
      <w:contextualSpacing/>
    </w:pPr>
  </w:style>
  <w:style w:type="character" w:styleId="Hyperlink">
    <w:name w:val="Hyperlink"/>
    <w:basedOn w:val="DefaultParagraphFont"/>
    <w:uiPriority w:val="99"/>
    <w:unhideWhenUsed/>
    <w:rsid w:val="00DD7F0B"/>
    <w:rPr>
      <w:color w:val="0563C1" w:themeColor="hyperlink"/>
      <w:u w:val="single"/>
    </w:rPr>
  </w:style>
  <w:style w:type="table" w:styleId="TableGrid">
    <w:name w:val="Table Grid"/>
    <w:basedOn w:val="TableNormal"/>
    <w:uiPriority w:val="59"/>
    <w:rsid w:val="00E53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325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7732E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A02C8"/>
    <w:rPr>
      <w:sz w:val="18"/>
      <w:szCs w:val="18"/>
    </w:rPr>
  </w:style>
  <w:style w:type="paragraph" w:styleId="CommentText">
    <w:name w:val="annotation text"/>
    <w:basedOn w:val="Normal"/>
    <w:link w:val="CommentTextChar"/>
    <w:uiPriority w:val="99"/>
    <w:semiHidden/>
    <w:unhideWhenUsed/>
    <w:rsid w:val="006A02C8"/>
  </w:style>
  <w:style w:type="character" w:customStyle="1" w:styleId="CommentTextChar">
    <w:name w:val="Comment Text Char"/>
    <w:basedOn w:val="DefaultParagraphFont"/>
    <w:link w:val="CommentText"/>
    <w:uiPriority w:val="99"/>
    <w:semiHidden/>
    <w:rsid w:val="006A02C8"/>
  </w:style>
  <w:style w:type="paragraph" w:styleId="CommentSubject">
    <w:name w:val="annotation subject"/>
    <w:basedOn w:val="CommentText"/>
    <w:next w:val="CommentText"/>
    <w:link w:val="CommentSubjectChar"/>
    <w:uiPriority w:val="99"/>
    <w:semiHidden/>
    <w:unhideWhenUsed/>
    <w:rsid w:val="006A02C8"/>
    <w:rPr>
      <w:b/>
      <w:bCs/>
      <w:sz w:val="20"/>
      <w:szCs w:val="20"/>
    </w:rPr>
  </w:style>
  <w:style w:type="character" w:customStyle="1" w:styleId="CommentSubjectChar">
    <w:name w:val="Comment Subject Char"/>
    <w:basedOn w:val="CommentTextChar"/>
    <w:link w:val="CommentSubject"/>
    <w:uiPriority w:val="99"/>
    <w:semiHidden/>
    <w:rsid w:val="006A02C8"/>
    <w:rPr>
      <w:b/>
      <w:bCs/>
      <w:sz w:val="20"/>
      <w:szCs w:val="20"/>
    </w:rPr>
  </w:style>
  <w:style w:type="paragraph" w:styleId="BalloonText">
    <w:name w:val="Balloon Text"/>
    <w:basedOn w:val="Normal"/>
    <w:link w:val="BalloonTextChar"/>
    <w:uiPriority w:val="99"/>
    <w:semiHidden/>
    <w:unhideWhenUsed/>
    <w:rsid w:val="006A02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2C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D16FA"/>
    <w:rPr>
      <w:color w:val="954F72" w:themeColor="followedHyperlink"/>
      <w:u w:val="single"/>
    </w:rPr>
  </w:style>
  <w:style w:type="table" w:styleId="ListTable4-Accent1">
    <w:name w:val="List Table 4 Accent 1"/>
    <w:basedOn w:val="TableNormal"/>
    <w:uiPriority w:val="49"/>
    <w:rsid w:val="008F7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92D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0211D0"/>
    <w:pPr>
      <w:spacing w:before="120"/>
    </w:pPr>
    <w:rPr>
      <w:rFonts w:asciiTheme="majorHAnsi" w:hAnsiTheme="majorHAnsi"/>
      <w:b/>
      <w:bCs/>
      <w:color w:val="0660B5"/>
    </w:rPr>
  </w:style>
  <w:style w:type="paragraph" w:styleId="TOC2">
    <w:name w:val="toc 2"/>
    <w:basedOn w:val="Normal"/>
    <w:next w:val="Normal"/>
    <w:autoRedefine/>
    <w:uiPriority w:val="39"/>
    <w:unhideWhenUsed/>
    <w:rsid w:val="001B6A34"/>
    <w:rPr>
      <w:sz w:val="22"/>
      <w:szCs w:val="22"/>
    </w:rPr>
  </w:style>
  <w:style w:type="paragraph" w:styleId="TOC3">
    <w:name w:val="toc 3"/>
    <w:basedOn w:val="Normal"/>
    <w:next w:val="Normal"/>
    <w:autoRedefine/>
    <w:uiPriority w:val="39"/>
    <w:unhideWhenUsed/>
    <w:rsid w:val="001B6A34"/>
    <w:pPr>
      <w:ind w:left="240"/>
    </w:pPr>
    <w:rPr>
      <w:i/>
      <w:iCs/>
      <w:sz w:val="22"/>
      <w:szCs w:val="22"/>
    </w:rPr>
  </w:style>
  <w:style w:type="paragraph" w:styleId="TOC4">
    <w:name w:val="toc 4"/>
    <w:basedOn w:val="Normal"/>
    <w:next w:val="Normal"/>
    <w:autoRedefine/>
    <w:uiPriority w:val="39"/>
    <w:unhideWhenUsed/>
    <w:rsid w:val="001B6A34"/>
    <w:pPr>
      <w:pBdr>
        <w:between w:val="double" w:sz="6" w:space="0" w:color="auto"/>
      </w:pBdr>
      <w:ind w:left="480"/>
    </w:pPr>
    <w:rPr>
      <w:sz w:val="20"/>
      <w:szCs w:val="20"/>
    </w:rPr>
  </w:style>
  <w:style w:type="paragraph" w:styleId="TOC5">
    <w:name w:val="toc 5"/>
    <w:basedOn w:val="Normal"/>
    <w:next w:val="Normal"/>
    <w:autoRedefine/>
    <w:uiPriority w:val="39"/>
    <w:unhideWhenUsed/>
    <w:rsid w:val="001B6A34"/>
    <w:pPr>
      <w:pBdr>
        <w:between w:val="double" w:sz="6" w:space="0" w:color="auto"/>
      </w:pBdr>
      <w:ind w:left="720"/>
    </w:pPr>
    <w:rPr>
      <w:sz w:val="20"/>
      <w:szCs w:val="20"/>
    </w:rPr>
  </w:style>
  <w:style w:type="paragraph" w:styleId="TOC6">
    <w:name w:val="toc 6"/>
    <w:basedOn w:val="Normal"/>
    <w:next w:val="Normal"/>
    <w:autoRedefine/>
    <w:uiPriority w:val="39"/>
    <w:unhideWhenUsed/>
    <w:rsid w:val="001B6A34"/>
    <w:pPr>
      <w:pBdr>
        <w:between w:val="double" w:sz="6" w:space="0" w:color="auto"/>
      </w:pBdr>
      <w:ind w:left="960"/>
    </w:pPr>
    <w:rPr>
      <w:sz w:val="20"/>
      <w:szCs w:val="20"/>
    </w:rPr>
  </w:style>
  <w:style w:type="paragraph" w:styleId="TOC7">
    <w:name w:val="toc 7"/>
    <w:basedOn w:val="Normal"/>
    <w:next w:val="Normal"/>
    <w:autoRedefine/>
    <w:uiPriority w:val="39"/>
    <w:unhideWhenUsed/>
    <w:rsid w:val="001B6A34"/>
    <w:pPr>
      <w:pBdr>
        <w:between w:val="double" w:sz="6" w:space="0" w:color="auto"/>
      </w:pBdr>
      <w:ind w:left="1200"/>
    </w:pPr>
    <w:rPr>
      <w:sz w:val="20"/>
      <w:szCs w:val="20"/>
    </w:rPr>
  </w:style>
  <w:style w:type="paragraph" w:styleId="TOC8">
    <w:name w:val="toc 8"/>
    <w:basedOn w:val="Normal"/>
    <w:next w:val="Normal"/>
    <w:autoRedefine/>
    <w:uiPriority w:val="39"/>
    <w:unhideWhenUsed/>
    <w:rsid w:val="001B6A34"/>
    <w:pPr>
      <w:pBdr>
        <w:between w:val="double" w:sz="6" w:space="0" w:color="auto"/>
      </w:pBdr>
      <w:ind w:left="1440"/>
    </w:pPr>
    <w:rPr>
      <w:sz w:val="20"/>
      <w:szCs w:val="20"/>
    </w:rPr>
  </w:style>
  <w:style w:type="paragraph" w:styleId="TOC9">
    <w:name w:val="toc 9"/>
    <w:basedOn w:val="Normal"/>
    <w:next w:val="Normal"/>
    <w:autoRedefine/>
    <w:uiPriority w:val="39"/>
    <w:unhideWhenUsed/>
    <w:rsid w:val="001B6A34"/>
    <w:pPr>
      <w:pBdr>
        <w:between w:val="double" w:sz="6" w:space="0" w:color="auto"/>
      </w:pBdr>
      <w:ind w:left="1680"/>
    </w:pPr>
    <w:rPr>
      <w:sz w:val="20"/>
      <w:szCs w:val="20"/>
    </w:rPr>
  </w:style>
  <w:style w:type="paragraph" w:styleId="Title">
    <w:name w:val="Title"/>
    <w:basedOn w:val="Normal"/>
    <w:next w:val="Normal"/>
    <w:link w:val="TitleChar"/>
    <w:uiPriority w:val="10"/>
    <w:qFormat/>
    <w:rsid w:val="000211D0"/>
    <w:pPr>
      <w:jc w:val="center"/>
    </w:pPr>
    <w:rPr>
      <w:rFonts w:asciiTheme="majorHAnsi" w:eastAsiaTheme="majorEastAsia" w:hAnsiTheme="majorHAnsi" w:cstheme="majorBidi"/>
      <w:color w:val="0660B5"/>
      <w:spacing w:val="-10"/>
      <w:kern w:val="32"/>
      <w:sz w:val="44"/>
      <w:szCs w:val="56"/>
    </w:rPr>
  </w:style>
  <w:style w:type="character" w:customStyle="1" w:styleId="TitleChar">
    <w:name w:val="Title Char"/>
    <w:basedOn w:val="DefaultParagraphFont"/>
    <w:link w:val="Title"/>
    <w:uiPriority w:val="10"/>
    <w:rsid w:val="000211D0"/>
    <w:rPr>
      <w:rFonts w:asciiTheme="majorHAnsi" w:eastAsiaTheme="majorEastAsia" w:hAnsiTheme="majorHAnsi" w:cstheme="majorBidi"/>
      <w:color w:val="0660B5"/>
      <w:spacing w:val="-10"/>
      <w:kern w:val="32"/>
      <w:sz w:val="44"/>
      <w:szCs w:val="56"/>
    </w:rPr>
  </w:style>
  <w:style w:type="paragraph" w:styleId="DocumentMap">
    <w:name w:val="Document Map"/>
    <w:basedOn w:val="Normal"/>
    <w:link w:val="DocumentMapChar"/>
    <w:uiPriority w:val="99"/>
    <w:semiHidden/>
    <w:unhideWhenUsed/>
    <w:rsid w:val="00AB1DF8"/>
    <w:rPr>
      <w:rFonts w:ascii="Times New Roman" w:hAnsi="Times New Roman" w:cs="Times New Roman"/>
    </w:rPr>
  </w:style>
  <w:style w:type="character" w:customStyle="1" w:styleId="DocumentMapChar">
    <w:name w:val="Document Map Char"/>
    <w:basedOn w:val="DefaultParagraphFont"/>
    <w:link w:val="DocumentMap"/>
    <w:uiPriority w:val="99"/>
    <w:semiHidden/>
    <w:rsid w:val="00AB1DF8"/>
    <w:rPr>
      <w:rFonts w:ascii="Times New Roman" w:hAnsi="Times New Roman" w:cs="Times New Roman"/>
    </w:rPr>
  </w:style>
  <w:style w:type="character" w:customStyle="1" w:styleId="Heading2Char">
    <w:name w:val="Heading 2 Char"/>
    <w:basedOn w:val="DefaultParagraphFont"/>
    <w:link w:val="Heading2"/>
    <w:uiPriority w:val="9"/>
    <w:rsid w:val="00641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1F26"/>
    <w:rPr>
      <w:rFonts w:asciiTheme="majorHAnsi" w:eastAsiaTheme="majorEastAsia" w:hAnsiTheme="majorHAnsi" w:cstheme="majorBidi"/>
      <w:color w:val="1F4D78" w:themeColor="accent1" w:themeShade="7F"/>
    </w:rPr>
  </w:style>
  <w:style w:type="paragraph" w:customStyle="1" w:styleId="Body1">
    <w:name w:val="Body 1"/>
    <w:rsid w:val="00A338DB"/>
    <w:pPr>
      <w:outlineLvl w:val="0"/>
    </w:pPr>
    <w:rPr>
      <w:rFonts w:ascii="Times New Roman" w:eastAsia="Arial Unicode MS" w:hAnsi="Times New Roman" w:cs="Times New Roman"/>
      <w:color w:val="000000"/>
      <w:szCs w:val="20"/>
      <w:u w:color="000000"/>
    </w:rPr>
  </w:style>
  <w:style w:type="paragraph" w:styleId="Caption">
    <w:name w:val="caption"/>
    <w:basedOn w:val="Normal"/>
    <w:next w:val="Normal"/>
    <w:uiPriority w:val="35"/>
    <w:unhideWhenUsed/>
    <w:qFormat/>
    <w:rsid w:val="00F53DB4"/>
    <w:pPr>
      <w:spacing w:after="200"/>
    </w:pPr>
    <w:rPr>
      <w:i/>
      <w:iCs/>
      <w:color w:val="44546A" w:themeColor="text2"/>
      <w:sz w:val="18"/>
      <w:szCs w:val="18"/>
    </w:rPr>
  </w:style>
  <w:style w:type="paragraph" w:customStyle="1" w:styleId="Byline">
    <w:name w:val="Byline"/>
    <w:basedOn w:val="Normal"/>
    <w:rsid w:val="00433A74"/>
    <w:rPr>
      <w:rFonts w:ascii="Trebuchet MS" w:eastAsia="Times New Roman" w:hAnsi="Trebuchet MS" w:cs="Times New Roman"/>
      <w:i/>
      <w:color w:val="000000"/>
      <w:szCs w:val="20"/>
    </w:rPr>
  </w:style>
  <w:style w:type="paragraph" w:styleId="BodyText">
    <w:name w:val="Body Text"/>
    <w:link w:val="BodyTextChar"/>
    <w:rsid w:val="00433A74"/>
    <w:pPr>
      <w:spacing w:after="120" w:line="240" w:lineRule="atLeast"/>
    </w:pPr>
    <w:rPr>
      <w:rFonts w:ascii="Trebuchet MS" w:eastAsia="Times New Roman" w:hAnsi="Trebuchet MS" w:cs="Arial"/>
      <w:color w:val="000000"/>
      <w:sz w:val="22"/>
      <w:szCs w:val="20"/>
    </w:rPr>
  </w:style>
  <w:style w:type="character" w:customStyle="1" w:styleId="BodyTextChar">
    <w:name w:val="Body Text Char"/>
    <w:basedOn w:val="DefaultParagraphFont"/>
    <w:link w:val="BodyText"/>
    <w:rsid w:val="00433A74"/>
    <w:rPr>
      <w:rFonts w:ascii="Trebuchet MS" w:eastAsia="Times New Roman" w:hAnsi="Trebuchet MS" w:cs="Arial"/>
      <w:color w:val="000000"/>
      <w:sz w:val="22"/>
      <w:szCs w:val="20"/>
    </w:rPr>
  </w:style>
  <w:style w:type="paragraph" w:styleId="NormalWeb">
    <w:name w:val="Normal (Web)"/>
    <w:basedOn w:val="Normal"/>
    <w:uiPriority w:val="99"/>
    <w:unhideWhenUsed/>
    <w:rsid w:val="00433A74"/>
    <w:pPr>
      <w:spacing w:before="100" w:beforeAutospacing="1" w:after="100" w:afterAutospacing="1"/>
    </w:pPr>
    <w:rPr>
      <w:rFonts w:ascii="Times New Roman" w:eastAsia="Times New Roman" w:hAnsi="Times New Roman" w:cs="Times New Roman"/>
    </w:rPr>
  </w:style>
  <w:style w:type="paragraph" w:customStyle="1" w:styleId="Pullquote">
    <w:name w:val="Pullquote"/>
    <w:basedOn w:val="Normal"/>
    <w:rsid w:val="00421F40"/>
    <w:pPr>
      <w:pBdr>
        <w:top w:val="single" w:sz="6" w:space="1" w:color="336699"/>
        <w:bottom w:val="single" w:sz="6" w:space="3" w:color="336699"/>
      </w:pBdr>
      <w:spacing w:before="60" w:after="60" w:line="280" w:lineRule="exact"/>
      <w:ind w:left="58" w:right="58"/>
      <w:jc w:val="center"/>
    </w:pPr>
    <w:rPr>
      <w:rFonts w:ascii="Arial" w:eastAsia="Times New Roman" w:hAnsi="Arial" w:cs="Times New Roman"/>
      <w:i/>
      <w:color w:val="336699"/>
      <w:sz w:val="22"/>
      <w:szCs w:val="20"/>
    </w:rPr>
  </w:style>
  <w:style w:type="paragraph" w:styleId="Header">
    <w:name w:val="header"/>
    <w:basedOn w:val="Normal"/>
    <w:link w:val="HeaderChar"/>
    <w:uiPriority w:val="99"/>
    <w:unhideWhenUsed/>
    <w:rsid w:val="008B7F31"/>
    <w:pPr>
      <w:tabs>
        <w:tab w:val="center" w:pos="4680"/>
        <w:tab w:val="right" w:pos="9360"/>
      </w:tabs>
    </w:pPr>
  </w:style>
  <w:style w:type="character" w:customStyle="1" w:styleId="HeaderChar">
    <w:name w:val="Header Char"/>
    <w:basedOn w:val="DefaultParagraphFont"/>
    <w:link w:val="Header"/>
    <w:uiPriority w:val="99"/>
    <w:rsid w:val="008B7F31"/>
  </w:style>
  <w:style w:type="paragraph" w:styleId="Footer">
    <w:name w:val="footer"/>
    <w:basedOn w:val="Normal"/>
    <w:link w:val="FooterChar"/>
    <w:uiPriority w:val="99"/>
    <w:unhideWhenUsed/>
    <w:rsid w:val="008B7F31"/>
    <w:pPr>
      <w:tabs>
        <w:tab w:val="center" w:pos="4680"/>
        <w:tab w:val="right" w:pos="9360"/>
      </w:tabs>
    </w:pPr>
  </w:style>
  <w:style w:type="character" w:customStyle="1" w:styleId="FooterChar">
    <w:name w:val="Footer Char"/>
    <w:basedOn w:val="DefaultParagraphFont"/>
    <w:link w:val="Footer"/>
    <w:uiPriority w:val="99"/>
    <w:rsid w:val="008B7F31"/>
  </w:style>
  <w:style w:type="character" w:styleId="Emphasis">
    <w:name w:val="Emphasis"/>
    <w:basedOn w:val="DefaultParagraphFont"/>
    <w:uiPriority w:val="20"/>
    <w:qFormat/>
    <w:rsid w:val="007F2A05"/>
    <w:rPr>
      <w:i/>
      <w:iCs/>
    </w:rPr>
  </w:style>
  <w:style w:type="paragraph" w:customStyle="1" w:styleId="Chet">
    <w:name w:val="Chet"/>
    <w:basedOn w:val="Normal"/>
    <w:rsid w:val="002B56DA"/>
    <w:pPr>
      <w:tabs>
        <w:tab w:val="left" w:pos="720"/>
        <w:tab w:val="left" w:pos="144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line="240" w:lineRule="atLeast"/>
      <w:ind w:left="2160" w:right="-720"/>
      <w:jc w:val="both"/>
      <w:textAlignment w:val="baseline"/>
    </w:pPr>
    <w:rPr>
      <w:rFonts w:ascii="Palatino" w:eastAsia="Times New Roman" w:hAnsi="Palatino" w:cs="Times New Roman"/>
      <w:sz w:val="20"/>
      <w:szCs w:val="20"/>
    </w:rPr>
  </w:style>
  <w:style w:type="character" w:customStyle="1" w:styleId="fnt0">
    <w:name w:val="fnt0"/>
    <w:basedOn w:val="DefaultParagraphFont"/>
    <w:rsid w:val="002B56DA"/>
  </w:style>
  <w:style w:type="character" w:customStyle="1" w:styleId="apple-converted-space">
    <w:name w:val="apple-converted-space"/>
    <w:basedOn w:val="DefaultParagraphFont"/>
    <w:rsid w:val="00BD0BF0"/>
  </w:style>
  <w:style w:type="character" w:customStyle="1" w:styleId="Heading7Char">
    <w:name w:val="Heading 7 Char"/>
    <w:basedOn w:val="DefaultParagraphFont"/>
    <w:link w:val="Heading7"/>
    <w:uiPriority w:val="9"/>
    <w:semiHidden/>
    <w:rsid w:val="008C5981"/>
    <w:rPr>
      <w:rFonts w:asciiTheme="majorHAnsi" w:eastAsiaTheme="majorEastAsia" w:hAnsiTheme="majorHAnsi" w:cstheme="majorBidi"/>
      <w:i/>
      <w:iCs/>
      <w:color w:val="1F4D78" w:themeColor="accent1" w:themeShade="7F"/>
    </w:rPr>
  </w:style>
  <w:style w:type="table" w:styleId="GridTable5Dark-Accent3">
    <w:name w:val="Grid Table 5 Dark Accent 3"/>
    <w:basedOn w:val="TableNormal"/>
    <w:uiPriority w:val="50"/>
    <w:rsid w:val="008C5981"/>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8C5981"/>
    <w:pPr>
      <w:autoSpaceDE w:val="0"/>
      <w:autoSpaceDN w:val="0"/>
      <w:adjustRightInd w:val="0"/>
    </w:pPr>
    <w:rPr>
      <w:rFonts w:ascii="Times New Roman" w:eastAsia="Cambria" w:hAnsi="Times New Roman" w:cs="Times New Roman"/>
      <w:color w:val="000000"/>
    </w:rPr>
  </w:style>
  <w:style w:type="table" w:styleId="MediumGrid1-Accent3">
    <w:name w:val="Medium Grid 1 Accent 3"/>
    <w:basedOn w:val="TableNormal"/>
    <w:uiPriority w:val="67"/>
    <w:rsid w:val="008C5981"/>
    <w:rPr>
      <w:rFonts w:ascii="Cambria" w:eastAsia="Cambria" w:hAnsi="Cambria"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styleId="PlaceholderText">
    <w:name w:val="Placeholder Text"/>
    <w:basedOn w:val="DefaultParagraphFont"/>
    <w:uiPriority w:val="99"/>
    <w:semiHidden/>
    <w:rsid w:val="000113AA"/>
    <w:rPr>
      <w:color w:val="808080"/>
    </w:rPr>
  </w:style>
  <w:style w:type="table" w:styleId="TableGridLight">
    <w:name w:val="Grid Table Light"/>
    <w:basedOn w:val="TableNormal"/>
    <w:uiPriority w:val="40"/>
    <w:rsid w:val="00C179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D6056B"/>
    <w:rPr>
      <w:rFonts w:ascii="Helvetica" w:hAnsi="Helvetica" w:cs="Times New Roman"/>
      <w:color w:val="000000"/>
      <w:sz w:val="18"/>
      <w:szCs w:val="18"/>
    </w:rPr>
  </w:style>
  <w:style w:type="table" w:styleId="ListTable2-Accent3">
    <w:name w:val="List Table 2 Accent 3"/>
    <w:basedOn w:val="TableNormal"/>
    <w:uiPriority w:val="47"/>
    <w:rsid w:val="009F2C05"/>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839">
      <w:bodyDiv w:val="1"/>
      <w:marLeft w:val="0"/>
      <w:marRight w:val="0"/>
      <w:marTop w:val="0"/>
      <w:marBottom w:val="0"/>
      <w:divBdr>
        <w:top w:val="none" w:sz="0" w:space="0" w:color="auto"/>
        <w:left w:val="none" w:sz="0" w:space="0" w:color="auto"/>
        <w:bottom w:val="none" w:sz="0" w:space="0" w:color="auto"/>
        <w:right w:val="none" w:sz="0" w:space="0" w:color="auto"/>
      </w:divBdr>
    </w:div>
    <w:div w:id="15813286">
      <w:bodyDiv w:val="1"/>
      <w:marLeft w:val="0"/>
      <w:marRight w:val="0"/>
      <w:marTop w:val="0"/>
      <w:marBottom w:val="0"/>
      <w:divBdr>
        <w:top w:val="none" w:sz="0" w:space="0" w:color="auto"/>
        <w:left w:val="none" w:sz="0" w:space="0" w:color="auto"/>
        <w:bottom w:val="none" w:sz="0" w:space="0" w:color="auto"/>
        <w:right w:val="none" w:sz="0" w:space="0" w:color="auto"/>
      </w:divBdr>
    </w:div>
    <w:div w:id="16588242">
      <w:bodyDiv w:val="1"/>
      <w:marLeft w:val="0"/>
      <w:marRight w:val="0"/>
      <w:marTop w:val="0"/>
      <w:marBottom w:val="0"/>
      <w:divBdr>
        <w:top w:val="none" w:sz="0" w:space="0" w:color="auto"/>
        <w:left w:val="none" w:sz="0" w:space="0" w:color="auto"/>
        <w:bottom w:val="none" w:sz="0" w:space="0" w:color="auto"/>
        <w:right w:val="none" w:sz="0" w:space="0" w:color="auto"/>
      </w:divBdr>
    </w:div>
    <w:div w:id="25954260">
      <w:bodyDiv w:val="1"/>
      <w:marLeft w:val="0"/>
      <w:marRight w:val="0"/>
      <w:marTop w:val="0"/>
      <w:marBottom w:val="0"/>
      <w:divBdr>
        <w:top w:val="none" w:sz="0" w:space="0" w:color="auto"/>
        <w:left w:val="none" w:sz="0" w:space="0" w:color="auto"/>
        <w:bottom w:val="none" w:sz="0" w:space="0" w:color="auto"/>
        <w:right w:val="none" w:sz="0" w:space="0" w:color="auto"/>
      </w:divBdr>
    </w:div>
    <w:div w:id="107355905">
      <w:bodyDiv w:val="1"/>
      <w:marLeft w:val="0"/>
      <w:marRight w:val="0"/>
      <w:marTop w:val="0"/>
      <w:marBottom w:val="0"/>
      <w:divBdr>
        <w:top w:val="none" w:sz="0" w:space="0" w:color="auto"/>
        <w:left w:val="none" w:sz="0" w:space="0" w:color="auto"/>
        <w:bottom w:val="none" w:sz="0" w:space="0" w:color="auto"/>
        <w:right w:val="none" w:sz="0" w:space="0" w:color="auto"/>
      </w:divBdr>
    </w:div>
    <w:div w:id="138305194">
      <w:bodyDiv w:val="1"/>
      <w:marLeft w:val="0"/>
      <w:marRight w:val="0"/>
      <w:marTop w:val="0"/>
      <w:marBottom w:val="0"/>
      <w:divBdr>
        <w:top w:val="none" w:sz="0" w:space="0" w:color="auto"/>
        <w:left w:val="none" w:sz="0" w:space="0" w:color="auto"/>
        <w:bottom w:val="none" w:sz="0" w:space="0" w:color="auto"/>
        <w:right w:val="none" w:sz="0" w:space="0" w:color="auto"/>
      </w:divBdr>
    </w:div>
    <w:div w:id="234432883">
      <w:bodyDiv w:val="1"/>
      <w:marLeft w:val="0"/>
      <w:marRight w:val="0"/>
      <w:marTop w:val="0"/>
      <w:marBottom w:val="0"/>
      <w:divBdr>
        <w:top w:val="none" w:sz="0" w:space="0" w:color="auto"/>
        <w:left w:val="none" w:sz="0" w:space="0" w:color="auto"/>
        <w:bottom w:val="none" w:sz="0" w:space="0" w:color="auto"/>
        <w:right w:val="none" w:sz="0" w:space="0" w:color="auto"/>
      </w:divBdr>
    </w:div>
    <w:div w:id="248122378">
      <w:bodyDiv w:val="1"/>
      <w:marLeft w:val="0"/>
      <w:marRight w:val="0"/>
      <w:marTop w:val="0"/>
      <w:marBottom w:val="0"/>
      <w:divBdr>
        <w:top w:val="none" w:sz="0" w:space="0" w:color="auto"/>
        <w:left w:val="none" w:sz="0" w:space="0" w:color="auto"/>
        <w:bottom w:val="none" w:sz="0" w:space="0" w:color="auto"/>
        <w:right w:val="none" w:sz="0" w:space="0" w:color="auto"/>
      </w:divBdr>
    </w:div>
    <w:div w:id="331371456">
      <w:bodyDiv w:val="1"/>
      <w:marLeft w:val="0"/>
      <w:marRight w:val="0"/>
      <w:marTop w:val="0"/>
      <w:marBottom w:val="0"/>
      <w:divBdr>
        <w:top w:val="none" w:sz="0" w:space="0" w:color="auto"/>
        <w:left w:val="none" w:sz="0" w:space="0" w:color="auto"/>
        <w:bottom w:val="none" w:sz="0" w:space="0" w:color="auto"/>
        <w:right w:val="none" w:sz="0" w:space="0" w:color="auto"/>
      </w:divBdr>
    </w:div>
    <w:div w:id="403264240">
      <w:bodyDiv w:val="1"/>
      <w:marLeft w:val="0"/>
      <w:marRight w:val="0"/>
      <w:marTop w:val="0"/>
      <w:marBottom w:val="0"/>
      <w:divBdr>
        <w:top w:val="none" w:sz="0" w:space="0" w:color="auto"/>
        <w:left w:val="none" w:sz="0" w:space="0" w:color="auto"/>
        <w:bottom w:val="none" w:sz="0" w:space="0" w:color="auto"/>
        <w:right w:val="none" w:sz="0" w:space="0" w:color="auto"/>
      </w:divBdr>
    </w:div>
    <w:div w:id="505511269">
      <w:bodyDiv w:val="1"/>
      <w:marLeft w:val="0"/>
      <w:marRight w:val="0"/>
      <w:marTop w:val="0"/>
      <w:marBottom w:val="0"/>
      <w:divBdr>
        <w:top w:val="none" w:sz="0" w:space="0" w:color="auto"/>
        <w:left w:val="none" w:sz="0" w:space="0" w:color="auto"/>
        <w:bottom w:val="none" w:sz="0" w:space="0" w:color="auto"/>
        <w:right w:val="none" w:sz="0" w:space="0" w:color="auto"/>
      </w:divBdr>
    </w:div>
    <w:div w:id="517081810">
      <w:bodyDiv w:val="1"/>
      <w:marLeft w:val="0"/>
      <w:marRight w:val="0"/>
      <w:marTop w:val="0"/>
      <w:marBottom w:val="0"/>
      <w:divBdr>
        <w:top w:val="none" w:sz="0" w:space="0" w:color="auto"/>
        <w:left w:val="none" w:sz="0" w:space="0" w:color="auto"/>
        <w:bottom w:val="none" w:sz="0" w:space="0" w:color="auto"/>
        <w:right w:val="none" w:sz="0" w:space="0" w:color="auto"/>
      </w:divBdr>
    </w:div>
    <w:div w:id="521937087">
      <w:bodyDiv w:val="1"/>
      <w:marLeft w:val="0"/>
      <w:marRight w:val="0"/>
      <w:marTop w:val="0"/>
      <w:marBottom w:val="0"/>
      <w:divBdr>
        <w:top w:val="none" w:sz="0" w:space="0" w:color="auto"/>
        <w:left w:val="none" w:sz="0" w:space="0" w:color="auto"/>
        <w:bottom w:val="none" w:sz="0" w:space="0" w:color="auto"/>
        <w:right w:val="none" w:sz="0" w:space="0" w:color="auto"/>
      </w:divBdr>
    </w:div>
    <w:div w:id="545609955">
      <w:bodyDiv w:val="1"/>
      <w:marLeft w:val="0"/>
      <w:marRight w:val="0"/>
      <w:marTop w:val="0"/>
      <w:marBottom w:val="0"/>
      <w:divBdr>
        <w:top w:val="none" w:sz="0" w:space="0" w:color="auto"/>
        <w:left w:val="none" w:sz="0" w:space="0" w:color="auto"/>
        <w:bottom w:val="none" w:sz="0" w:space="0" w:color="auto"/>
        <w:right w:val="none" w:sz="0" w:space="0" w:color="auto"/>
      </w:divBdr>
    </w:div>
    <w:div w:id="578566559">
      <w:bodyDiv w:val="1"/>
      <w:marLeft w:val="0"/>
      <w:marRight w:val="0"/>
      <w:marTop w:val="0"/>
      <w:marBottom w:val="0"/>
      <w:divBdr>
        <w:top w:val="none" w:sz="0" w:space="0" w:color="auto"/>
        <w:left w:val="none" w:sz="0" w:space="0" w:color="auto"/>
        <w:bottom w:val="none" w:sz="0" w:space="0" w:color="auto"/>
        <w:right w:val="none" w:sz="0" w:space="0" w:color="auto"/>
      </w:divBdr>
      <w:divsChild>
        <w:div w:id="1420787501">
          <w:marLeft w:val="0"/>
          <w:marRight w:val="0"/>
          <w:marTop w:val="240"/>
          <w:marBottom w:val="0"/>
          <w:divBdr>
            <w:top w:val="none" w:sz="0" w:space="0" w:color="auto"/>
            <w:left w:val="none" w:sz="0" w:space="0" w:color="auto"/>
            <w:bottom w:val="none" w:sz="0" w:space="0" w:color="auto"/>
            <w:right w:val="none" w:sz="0" w:space="0" w:color="auto"/>
          </w:divBdr>
        </w:div>
      </w:divsChild>
    </w:div>
    <w:div w:id="643895445">
      <w:bodyDiv w:val="1"/>
      <w:marLeft w:val="0"/>
      <w:marRight w:val="0"/>
      <w:marTop w:val="0"/>
      <w:marBottom w:val="0"/>
      <w:divBdr>
        <w:top w:val="none" w:sz="0" w:space="0" w:color="auto"/>
        <w:left w:val="none" w:sz="0" w:space="0" w:color="auto"/>
        <w:bottom w:val="none" w:sz="0" w:space="0" w:color="auto"/>
        <w:right w:val="none" w:sz="0" w:space="0" w:color="auto"/>
      </w:divBdr>
    </w:div>
    <w:div w:id="647131023">
      <w:bodyDiv w:val="1"/>
      <w:marLeft w:val="0"/>
      <w:marRight w:val="0"/>
      <w:marTop w:val="0"/>
      <w:marBottom w:val="0"/>
      <w:divBdr>
        <w:top w:val="none" w:sz="0" w:space="0" w:color="auto"/>
        <w:left w:val="none" w:sz="0" w:space="0" w:color="auto"/>
        <w:bottom w:val="none" w:sz="0" w:space="0" w:color="auto"/>
        <w:right w:val="none" w:sz="0" w:space="0" w:color="auto"/>
      </w:divBdr>
    </w:div>
    <w:div w:id="728964136">
      <w:bodyDiv w:val="1"/>
      <w:marLeft w:val="0"/>
      <w:marRight w:val="0"/>
      <w:marTop w:val="0"/>
      <w:marBottom w:val="0"/>
      <w:divBdr>
        <w:top w:val="none" w:sz="0" w:space="0" w:color="auto"/>
        <w:left w:val="none" w:sz="0" w:space="0" w:color="auto"/>
        <w:bottom w:val="none" w:sz="0" w:space="0" w:color="auto"/>
        <w:right w:val="none" w:sz="0" w:space="0" w:color="auto"/>
      </w:divBdr>
    </w:div>
    <w:div w:id="915163879">
      <w:bodyDiv w:val="1"/>
      <w:marLeft w:val="0"/>
      <w:marRight w:val="0"/>
      <w:marTop w:val="0"/>
      <w:marBottom w:val="0"/>
      <w:divBdr>
        <w:top w:val="none" w:sz="0" w:space="0" w:color="auto"/>
        <w:left w:val="none" w:sz="0" w:space="0" w:color="auto"/>
        <w:bottom w:val="none" w:sz="0" w:space="0" w:color="auto"/>
        <w:right w:val="none" w:sz="0" w:space="0" w:color="auto"/>
      </w:divBdr>
    </w:div>
    <w:div w:id="916204269">
      <w:bodyDiv w:val="1"/>
      <w:marLeft w:val="0"/>
      <w:marRight w:val="0"/>
      <w:marTop w:val="0"/>
      <w:marBottom w:val="0"/>
      <w:divBdr>
        <w:top w:val="none" w:sz="0" w:space="0" w:color="auto"/>
        <w:left w:val="none" w:sz="0" w:space="0" w:color="auto"/>
        <w:bottom w:val="none" w:sz="0" w:space="0" w:color="auto"/>
        <w:right w:val="none" w:sz="0" w:space="0" w:color="auto"/>
      </w:divBdr>
    </w:div>
    <w:div w:id="923412539">
      <w:bodyDiv w:val="1"/>
      <w:marLeft w:val="0"/>
      <w:marRight w:val="0"/>
      <w:marTop w:val="0"/>
      <w:marBottom w:val="0"/>
      <w:divBdr>
        <w:top w:val="none" w:sz="0" w:space="0" w:color="auto"/>
        <w:left w:val="none" w:sz="0" w:space="0" w:color="auto"/>
        <w:bottom w:val="none" w:sz="0" w:space="0" w:color="auto"/>
        <w:right w:val="none" w:sz="0" w:space="0" w:color="auto"/>
      </w:divBdr>
    </w:div>
    <w:div w:id="954411960">
      <w:bodyDiv w:val="1"/>
      <w:marLeft w:val="0"/>
      <w:marRight w:val="0"/>
      <w:marTop w:val="0"/>
      <w:marBottom w:val="0"/>
      <w:divBdr>
        <w:top w:val="none" w:sz="0" w:space="0" w:color="auto"/>
        <w:left w:val="none" w:sz="0" w:space="0" w:color="auto"/>
        <w:bottom w:val="none" w:sz="0" w:space="0" w:color="auto"/>
        <w:right w:val="none" w:sz="0" w:space="0" w:color="auto"/>
      </w:divBdr>
    </w:div>
    <w:div w:id="983239041">
      <w:bodyDiv w:val="1"/>
      <w:marLeft w:val="0"/>
      <w:marRight w:val="0"/>
      <w:marTop w:val="0"/>
      <w:marBottom w:val="0"/>
      <w:divBdr>
        <w:top w:val="none" w:sz="0" w:space="0" w:color="auto"/>
        <w:left w:val="none" w:sz="0" w:space="0" w:color="auto"/>
        <w:bottom w:val="none" w:sz="0" w:space="0" w:color="auto"/>
        <w:right w:val="none" w:sz="0" w:space="0" w:color="auto"/>
      </w:divBdr>
    </w:div>
    <w:div w:id="998121124">
      <w:bodyDiv w:val="1"/>
      <w:marLeft w:val="0"/>
      <w:marRight w:val="0"/>
      <w:marTop w:val="0"/>
      <w:marBottom w:val="0"/>
      <w:divBdr>
        <w:top w:val="none" w:sz="0" w:space="0" w:color="auto"/>
        <w:left w:val="none" w:sz="0" w:space="0" w:color="auto"/>
        <w:bottom w:val="none" w:sz="0" w:space="0" w:color="auto"/>
        <w:right w:val="none" w:sz="0" w:space="0" w:color="auto"/>
      </w:divBdr>
    </w:div>
    <w:div w:id="1044865483">
      <w:bodyDiv w:val="1"/>
      <w:marLeft w:val="0"/>
      <w:marRight w:val="0"/>
      <w:marTop w:val="0"/>
      <w:marBottom w:val="0"/>
      <w:divBdr>
        <w:top w:val="none" w:sz="0" w:space="0" w:color="auto"/>
        <w:left w:val="none" w:sz="0" w:space="0" w:color="auto"/>
        <w:bottom w:val="none" w:sz="0" w:space="0" w:color="auto"/>
        <w:right w:val="none" w:sz="0" w:space="0" w:color="auto"/>
      </w:divBdr>
    </w:div>
    <w:div w:id="1234973892">
      <w:bodyDiv w:val="1"/>
      <w:marLeft w:val="0"/>
      <w:marRight w:val="0"/>
      <w:marTop w:val="0"/>
      <w:marBottom w:val="0"/>
      <w:divBdr>
        <w:top w:val="none" w:sz="0" w:space="0" w:color="auto"/>
        <w:left w:val="none" w:sz="0" w:space="0" w:color="auto"/>
        <w:bottom w:val="none" w:sz="0" w:space="0" w:color="auto"/>
        <w:right w:val="none" w:sz="0" w:space="0" w:color="auto"/>
      </w:divBdr>
    </w:div>
    <w:div w:id="1293441986">
      <w:bodyDiv w:val="1"/>
      <w:marLeft w:val="0"/>
      <w:marRight w:val="0"/>
      <w:marTop w:val="0"/>
      <w:marBottom w:val="0"/>
      <w:divBdr>
        <w:top w:val="none" w:sz="0" w:space="0" w:color="auto"/>
        <w:left w:val="none" w:sz="0" w:space="0" w:color="auto"/>
        <w:bottom w:val="none" w:sz="0" w:space="0" w:color="auto"/>
        <w:right w:val="none" w:sz="0" w:space="0" w:color="auto"/>
      </w:divBdr>
    </w:div>
    <w:div w:id="1349600312">
      <w:bodyDiv w:val="1"/>
      <w:marLeft w:val="0"/>
      <w:marRight w:val="0"/>
      <w:marTop w:val="0"/>
      <w:marBottom w:val="0"/>
      <w:divBdr>
        <w:top w:val="none" w:sz="0" w:space="0" w:color="auto"/>
        <w:left w:val="none" w:sz="0" w:space="0" w:color="auto"/>
        <w:bottom w:val="none" w:sz="0" w:space="0" w:color="auto"/>
        <w:right w:val="none" w:sz="0" w:space="0" w:color="auto"/>
      </w:divBdr>
    </w:div>
    <w:div w:id="1375738117">
      <w:bodyDiv w:val="1"/>
      <w:marLeft w:val="0"/>
      <w:marRight w:val="0"/>
      <w:marTop w:val="0"/>
      <w:marBottom w:val="0"/>
      <w:divBdr>
        <w:top w:val="none" w:sz="0" w:space="0" w:color="auto"/>
        <w:left w:val="none" w:sz="0" w:space="0" w:color="auto"/>
        <w:bottom w:val="none" w:sz="0" w:space="0" w:color="auto"/>
        <w:right w:val="none" w:sz="0" w:space="0" w:color="auto"/>
      </w:divBdr>
    </w:div>
    <w:div w:id="1430735039">
      <w:bodyDiv w:val="1"/>
      <w:marLeft w:val="0"/>
      <w:marRight w:val="0"/>
      <w:marTop w:val="0"/>
      <w:marBottom w:val="0"/>
      <w:divBdr>
        <w:top w:val="none" w:sz="0" w:space="0" w:color="auto"/>
        <w:left w:val="none" w:sz="0" w:space="0" w:color="auto"/>
        <w:bottom w:val="none" w:sz="0" w:space="0" w:color="auto"/>
        <w:right w:val="none" w:sz="0" w:space="0" w:color="auto"/>
      </w:divBdr>
    </w:div>
    <w:div w:id="1491751294">
      <w:bodyDiv w:val="1"/>
      <w:marLeft w:val="0"/>
      <w:marRight w:val="0"/>
      <w:marTop w:val="0"/>
      <w:marBottom w:val="0"/>
      <w:divBdr>
        <w:top w:val="none" w:sz="0" w:space="0" w:color="auto"/>
        <w:left w:val="none" w:sz="0" w:space="0" w:color="auto"/>
        <w:bottom w:val="none" w:sz="0" w:space="0" w:color="auto"/>
        <w:right w:val="none" w:sz="0" w:space="0" w:color="auto"/>
      </w:divBdr>
    </w:div>
    <w:div w:id="1500345065">
      <w:bodyDiv w:val="1"/>
      <w:marLeft w:val="0"/>
      <w:marRight w:val="0"/>
      <w:marTop w:val="0"/>
      <w:marBottom w:val="0"/>
      <w:divBdr>
        <w:top w:val="none" w:sz="0" w:space="0" w:color="auto"/>
        <w:left w:val="none" w:sz="0" w:space="0" w:color="auto"/>
        <w:bottom w:val="none" w:sz="0" w:space="0" w:color="auto"/>
        <w:right w:val="none" w:sz="0" w:space="0" w:color="auto"/>
      </w:divBdr>
    </w:div>
    <w:div w:id="1620917272">
      <w:bodyDiv w:val="1"/>
      <w:marLeft w:val="0"/>
      <w:marRight w:val="0"/>
      <w:marTop w:val="0"/>
      <w:marBottom w:val="0"/>
      <w:divBdr>
        <w:top w:val="none" w:sz="0" w:space="0" w:color="auto"/>
        <w:left w:val="none" w:sz="0" w:space="0" w:color="auto"/>
        <w:bottom w:val="none" w:sz="0" w:space="0" w:color="auto"/>
        <w:right w:val="none" w:sz="0" w:space="0" w:color="auto"/>
      </w:divBdr>
    </w:div>
    <w:div w:id="1658147072">
      <w:bodyDiv w:val="1"/>
      <w:marLeft w:val="0"/>
      <w:marRight w:val="0"/>
      <w:marTop w:val="0"/>
      <w:marBottom w:val="0"/>
      <w:divBdr>
        <w:top w:val="none" w:sz="0" w:space="0" w:color="auto"/>
        <w:left w:val="none" w:sz="0" w:space="0" w:color="auto"/>
        <w:bottom w:val="none" w:sz="0" w:space="0" w:color="auto"/>
        <w:right w:val="none" w:sz="0" w:space="0" w:color="auto"/>
      </w:divBdr>
    </w:div>
    <w:div w:id="1695303446">
      <w:bodyDiv w:val="1"/>
      <w:marLeft w:val="0"/>
      <w:marRight w:val="0"/>
      <w:marTop w:val="0"/>
      <w:marBottom w:val="0"/>
      <w:divBdr>
        <w:top w:val="none" w:sz="0" w:space="0" w:color="auto"/>
        <w:left w:val="none" w:sz="0" w:space="0" w:color="auto"/>
        <w:bottom w:val="none" w:sz="0" w:space="0" w:color="auto"/>
        <w:right w:val="none" w:sz="0" w:space="0" w:color="auto"/>
      </w:divBdr>
    </w:div>
    <w:div w:id="1759791613">
      <w:bodyDiv w:val="1"/>
      <w:marLeft w:val="0"/>
      <w:marRight w:val="0"/>
      <w:marTop w:val="0"/>
      <w:marBottom w:val="0"/>
      <w:divBdr>
        <w:top w:val="none" w:sz="0" w:space="0" w:color="auto"/>
        <w:left w:val="none" w:sz="0" w:space="0" w:color="auto"/>
        <w:bottom w:val="none" w:sz="0" w:space="0" w:color="auto"/>
        <w:right w:val="none" w:sz="0" w:space="0" w:color="auto"/>
      </w:divBdr>
    </w:div>
    <w:div w:id="1793817883">
      <w:bodyDiv w:val="1"/>
      <w:marLeft w:val="0"/>
      <w:marRight w:val="0"/>
      <w:marTop w:val="0"/>
      <w:marBottom w:val="0"/>
      <w:divBdr>
        <w:top w:val="none" w:sz="0" w:space="0" w:color="auto"/>
        <w:left w:val="none" w:sz="0" w:space="0" w:color="auto"/>
        <w:bottom w:val="none" w:sz="0" w:space="0" w:color="auto"/>
        <w:right w:val="none" w:sz="0" w:space="0" w:color="auto"/>
      </w:divBdr>
    </w:div>
    <w:div w:id="1833985658">
      <w:bodyDiv w:val="1"/>
      <w:marLeft w:val="0"/>
      <w:marRight w:val="0"/>
      <w:marTop w:val="0"/>
      <w:marBottom w:val="0"/>
      <w:divBdr>
        <w:top w:val="none" w:sz="0" w:space="0" w:color="auto"/>
        <w:left w:val="none" w:sz="0" w:space="0" w:color="auto"/>
        <w:bottom w:val="none" w:sz="0" w:space="0" w:color="auto"/>
        <w:right w:val="none" w:sz="0" w:space="0" w:color="auto"/>
      </w:divBdr>
    </w:div>
    <w:div w:id="1840345353">
      <w:bodyDiv w:val="1"/>
      <w:marLeft w:val="0"/>
      <w:marRight w:val="0"/>
      <w:marTop w:val="0"/>
      <w:marBottom w:val="0"/>
      <w:divBdr>
        <w:top w:val="none" w:sz="0" w:space="0" w:color="auto"/>
        <w:left w:val="none" w:sz="0" w:space="0" w:color="auto"/>
        <w:bottom w:val="none" w:sz="0" w:space="0" w:color="auto"/>
        <w:right w:val="none" w:sz="0" w:space="0" w:color="auto"/>
      </w:divBdr>
    </w:div>
    <w:div w:id="1908413030">
      <w:bodyDiv w:val="1"/>
      <w:marLeft w:val="0"/>
      <w:marRight w:val="0"/>
      <w:marTop w:val="0"/>
      <w:marBottom w:val="0"/>
      <w:divBdr>
        <w:top w:val="none" w:sz="0" w:space="0" w:color="auto"/>
        <w:left w:val="none" w:sz="0" w:space="0" w:color="auto"/>
        <w:bottom w:val="none" w:sz="0" w:space="0" w:color="auto"/>
        <w:right w:val="none" w:sz="0" w:space="0" w:color="auto"/>
      </w:divBdr>
    </w:div>
    <w:div w:id="1951669709">
      <w:bodyDiv w:val="1"/>
      <w:marLeft w:val="0"/>
      <w:marRight w:val="0"/>
      <w:marTop w:val="0"/>
      <w:marBottom w:val="0"/>
      <w:divBdr>
        <w:top w:val="none" w:sz="0" w:space="0" w:color="auto"/>
        <w:left w:val="none" w:sz="0" w:space="0" w:color="auto"/>
        <w:bottom w:val="none" w:sz="0" w:space="0" w:color="auto"/>
        <w:right w:val="none" w:sz="0" w:space="0" w:color="auto"/>
      </w:divBdr>
    </w:div>
    <w:div w:id="2047288065">
      <w:bodyDiv w:val="1"/>
      <w:marLeft w:val="0"/>
      <w:marRight w:val="0"/>
      <w:marTop w:val="0"/>
      <w:marBottom w:val="0"/>
      <w:divBdr>
        <w:top w:val="none" w:sz="0" w:space="0" w:color="auto"/>
        <w:left w:val="none" w:sz="0" w:space="0" w:color="auto"/>
        <w:bottom w:val="none" w:sz="0" w:space="0" w:color="auto"/>
        <w:right w:val="none" w:sz="0" w:space="0" w:color="auto"/>
      </w:divBdr>
    </w:div>
    <w:div w:id="2056661684">
      <w:bodyDiv w:val="1"/>
      <w:marLeft w:val="0"/>
      <w:marRight w:val="0"/>
      <w:marTop w:val="0"/>
      <w:marBottom w:val="0"/>
      <w:divBdr>
        <w:top w:val="none" w:sz="0" w:space="0" w:color="auto"/>
        <w:left w:val="none" w:sz="0" w:space="0" w:color="auto"/>
        <w:bottom w:val="none" w:sz="0" w:space="0" w:color="auto"/>
        <w:right w:val="none" w:sz="0" w:space="0" w:color="auto"/>
      </w:divBdr>
    </w:div>
    <w:div w:id="2083259410">
      <w:bodyDiv w:val="1"/>
      <w:marLeft w:val="0"/>
      <w:marRight w:val="0"/>
      <w:marTop w:val="0"/>
      <w:marBottom w:val="0"/>
      <w:divBdr>
        <w:top w:val="none" w:sz="0" w:space="0" w:color="auto"/>
        <w:left w:val="none" w:sz="0" w:space="0" w:color="auto"/>
        <w:bottom w:val="none" w:sz="0" w:space="0" w:color="auto"/>
        <w:right w:val="none" w:sz="0" w:space="0" w:color="auto"/>
      </w:divBdr>
    </w:div>
    <w:div w:id="2111925153">
      <w:bodyDiv w:val="1"/>
      <w:marLeft w:val="0"/>
      <w:marRight w:val="0"/>
      <w:marTop w:val="0"/>
      <w:marBottom w:val="0"/>
      <w:divBdr>
        <w:top w:val="none" w:sz="0" w:space="0" w:color="auto"/>
        <w:left w:val="none" w:sz="0" w:space="0" w:color="auto"/>
        <w:bottom w:val="none" w:sz="0" w:space="0" w:color="auto"/>
        <w:right w:val="none" w:sz="0" w:space="0" w:color="auto"/>
      </w:divBdr>
    </w:div>
    <w:div w:id="2125876628">
      <w:bodyDiv w:val="1"/>
      <w:marLeft w:val="0"/>
      <w:marRight w:val="0"/>
      <w:marTop w:val="0"/>
      <w:marBottom w:val="0"/>
      <w:divBdr>
        <w:top w:val="none" w:sz="0" w:space="0" w:color="auto"/>
        <w:left w:val="none" w:sz="0" w:space="0" w:color="auto"/>
        <w:bottom w:val="none" w:sz="0" w:space="0" w:color="auto"/>
        <w:right w:val="none" w:sz="0" w:space="0" w:color="auto"/>
      </w:divBdr>
    </w:div>
    <w:div w:id="213609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jessick@ncmich.edu" TargetMode="External"/><Relationship Id="rId18" Type="http://schemas.openxmlformats.org/officeDocument/2006/relationships/hyperlink" Target="http://www.ncmich.edu/resources-support/academic-support/learning-support-services/" TargetMode="External"/><Relationship Id="rId26" Type="http://schemas.openxmlformats.org/officeDocument/2006/relationships/hyperlink" Target="mailto:helpdesk@ncmich.edu" TargetMode="External"/><Relationship Id="rId39" Type="http://schemas.openxmlformats.org/officeDocument/2006/relationships/hyperlink" Target="http://www.ncmich.edu/resources-support/" TargetMode="External"/><Relationship Id="rId21" Type="http://schemas.openxmlformats.org/officeDocument/2006/relationships/image" Target="media/image6.wmf"/><Relationship Id="rId34" Type="http://schemas.openxmlformats.org/officeDocument/2006/relationships/hyperlink" Target="http://www.ncmich.edu/resources-support/academic-support/tutoring.html" TargetMode="Externa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mailto:library@ncmich.edu" TargetMode="External"/><Relationship Id="rId11" Type="http://schemas.openxmlformats.org/officeDocument/2006/relationships/hyperlink" Target="https://ncmich.brightspace.com/d2l/le/discovery/view/course/20496" TargetMode="External"/><Relationship Id="rId24" Type="http://schemas.openxmlformats.org/officeDocument/2006/relationships/image" Target="media/image8.jpeg"/><Relationship Id="rId32" Type="http://schemas.openxmlformats.org/officeDocument/2006/relationships/hyperlink" Target="mailto:writingcenter@ncmich.edu" TargetMode="External"/><Relationship Id="rId37" Type="http://schemas.openxmlformats.org/officeDocument/2006/relationships/hyperlink" Target="mailto:campuscupboard@ncmich.edu" TargetMode="External"/><Relationship Id="rId40" Type="http://schemas.openxmlformats.org/officeDocument/2006/relationships/image" Target="media/image9.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7.jpeg"/><Relationship Id="rId28" Type="http://schemas.openxmlformats.org/officeDocument/2006/relationships/hyperlink" Target="http://www.ncmich.edu/resources-support/library/" TargetMode="External"/><Relationship Id="rId36" Type="http://schemas.openxmlformats.org/officeDocument/2006/relationships/hyperlink" Target="http://www.ncmich.edu/about-us/facts-resources/hours.html" TargetMode="External"/><Relationship Id="rId49" Type="http://schemas.microsoft.com/office/2011/relationships/people" Target="people.xml"/><Relationship Id="rId10" Type="http://schemas.openxmlformats.org/officeDocument/2006/relationships/image" Target="media/image3.jpg"/><Relationship Id="rId19" Type="http://schemas.openxmlformats.org/officeDocument/2006/relationships/hyperlink" Target="http://www.ncmich.edu/resources-support/other-support/north-central-policies-resources/student-handbook" TargetMode="External"/><Relationship Id="rId31" Type="http://schemas.openxmlformats.org/officeDocument/2006/relationships/hyperlink" Target="mailto:https://ncmcwritingcenter.simplybook.me/v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cmich.edu/resources-support/other-support/north-central-policies-resources/student-handbook-a-rights-responsibilities.html" TargetMode="External"/><Relationship Id="rId22" Type="http://schemas.openxmlformats.org/officeDocument/2006/relationships/hyperlink" Target="http://www.google.com/imgres?q=mistake&amp;start=166&amp;um=1&amp;sa=N&amp;rls=com.microsoft:en-us:IE-Address&amp;rlz=1I7GZAZ_enUS397&amp;hl=en&amp;biw=1098&amp;bih=548&amp;tbm=isch&amp;tbnid=PoK1HSz9_0JZIM:&amp;imgrefurl=http://www.rajeshsetty.com/2013/03/12/you-made-a-mistake-now-what/&amp;docid=UKrdJOYsdCEegM&amp;imgurl=http://www.rajeshsetty.com/wp-content/uploads/hash-mistake.jpg&amp;w=462&amp;h=232&amp;ei=G-CoUb9AqbHJAbW6gYAB&amp;zoom=1&amp;ved=1t:3588,r:66,s:100,i:202&amp;iact=rc&amp;dur=1159&amp;page=13&amp;tbnh=155&amp;tbnw=262&amp;ndsp=15&amp;tx=96&amp;ty=71" TargetMode="External"/><Relationship Id="rId27" Type="http://schemas.openxmlformats.org/officeDocument/2006/relationships/hyperlink" Target="https://www.ncmich.edu/resources-support/help-desk.html" TargetMode="External"/><Relationship Id="rId30" Type="http://schemas.openxmlformats.org/officeDocument/2006/relationships/hyperlink" Target="http://www.ncmich.edu/about-us/facts-resources/hours.html" TargetMode="External"/><Relationship Id="rId35" Type="http://schemas.openxmlformats.org/officeDocument/2006/relationships/hyperlink" Target="http://www.ncmich.edu/about-us/facts-resources/hours.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products.office.com/en-us/student" TargetMode="External"/><Relationship Id="rId17" Type="http://schemas.openxmlformats.org/officeDocument/2006/relationships/hyperlink" Target="http://www.ncmich.edu/resources-support/other-support/north-central-policies-resources/student-handbook-a-rights-responsibilities.html" TargetMode="External"/><Relationship Id="rId25" Type="http://schemas.openxmlformats.org/officeDocument/2006/relationships/hyperlink" Target="http://www.ncmich.edu/ncmc-portal" TargetMode="External"/><Relationship Id="rId33" Type="http://schemas.openxmlformats.org/officeDocument/2006/relationships/hyperlink" Target="mailto:https://ncmcwritingcenter.simplybook.me/v2/" TargetMode="External"/><Relationship Id="rId38" Type="http://schemas.openxmlformats.org/officeDocument/2006/relationships/hyperlink" Target="mailto:mmummaw@ncmich.edu" TargetMode="External"/><Relationship Id="rId46" Type="http://schemas.openxmlformats.org/officeDocument/2006/relationships/header" Target="header3.xml"/><Relationship Id="rId20" Type="http://schemas.openxmlformats.org/officeDocument/2006/relationships/hyperlink" Target="https://www.ncmich.edu/safety/coronavirus-covid-19.html" TargetMode="Externa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F8384-4365-4600-BC90-A20F9963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22</Pages>
  <Words>7046</Words>
  <Characters>40164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B161 Syllabus</vt:lpstr>
    </vt:vector>
  </TitlesOfParts>
  <Manager>cjessick@ncmich.edu</Manager>
  <Company/>
  <LinksUpToDate>false</LinksUpToDate>
  <CharactersWithSpaces>47116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B161 Syllabus</dc:title>
  <dc:subject/>
  <dc:creator>Chet Jessick</dc:creator>
  <cp:keywords/>
  <dc:description/>
  <cp:lastModifiedBy>Chet Jessick</cp:lastModifiedBy>
  <cp:revision>52</cp:revision>
  <cp:lastPrinted>2021-01-09T01:11:00Z</cp:lastPrinted>
  <dcterms:created xsi:type="dcterms:W3CDTF">2020-12-17T18:15:00Z</dcterms:created>
  <dcterms:modified xsi:type="dcterms:W3CDTF">2021-01-09T01:12:00Z</dcterms:modified>
  <cp:category>Syllabi</cp:category>
</cp:coreProperties>
</file>